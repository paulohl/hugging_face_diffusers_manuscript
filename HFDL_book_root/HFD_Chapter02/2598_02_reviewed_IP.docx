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30215" w14:textId="77777777" w:rsidR="00D17A16" w:rsidRDefault="0025151D" w:rsidP="00B7475A">
      <w:pPr>
        <w:pStyle w:val="ChapterTitleNumberBPBHEB"/>
        <w:rPr>
          <w:ins w:id="0" w:author="Editor" w:date="2025-09-06T12:35:00Z"/>
        </w:rPr>
        <w:pPrChange w:id="1" w:author="Editor" w:date="2025-09-08T14:36:00Z">
          <w:pPr/>
        </w:pPrChange>
      </w:pPr>
      <w:commentRangeStart w:id="2"/>
      <w:del w:id="3" w:author="Editor" w:date="2025-09-06T12:35:00Z">
        <w:r w:rsidDel="00D17A16">
          <mc:AlternateContent>
            <mc:Choice Requires="wps">
              <w:drawing>
                <wp:anchor distT="0" distB="0" distL="114300" distR="114300" simplePos="0" relativeHeight="251658245" behindDoc="0" locked="0" layoutInCell="1" allowOverlap="1" wp14:anchorId="3A478CBC" wp14:editId="6E465D01">
                  <wp:simplePos x="0" y="0"/>
                  <wp:positionH relativeFrom="column">
                    <wp:posOffset>-914400</wp:posOffset>
                  </wp:positionH>
                  <wp:positionV relativeFrom="paragraph">
                    <wp:posOffset>-1089329</wp:posOffset>
                  </wp:positionV>
                  <wp:extent cx="1828800" cy="1828800"/>
                  <wp:effectExtent l="0" t="0" r="0" b="0"/>
                  <wp:wrapNone/>
                  <wp:docPr id="14353189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EB035F0" w14:textId="7926DE87" w:rsidR="0025151D" w:rsidRPr="006E3C80" w:rsidRDefault="0025151D" w:rsidP="0025151D">
                              <w:pPr>
                                <w:pStyle w:val="H1-Chapte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Target: 35 pages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A478CBC" id="_x0000_t202" coordsize="21600,21600" o:spt="202" path="m,l,21600r21600,l21600,xe">
                  <v:stroke joinstyle="miter"/>
                  <v:path gradientshapeok="t" o:connecttype="rect"/>
                </v:shapetype>
                <v:shape id="Text Box 1" o:spid="_x0000_s1026" type="#_x0000_t202" style="position:absolute;left:0;text-align:left;margin-left:-1in;margin-top:-85.75pt;width:2in;height:2in;z-index:251658245;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" filled="f" stroked="f">
                  <v:textbox style="mso-fit-shape-to-text:t">
                    <w:txbxContent>
                      <w:p w14:paraId="4EB035F0" w14:textId="7926DE87" w:rsidR="0025151D" w:rsidRPr="006E3C80" w:rsidRDefault="0025151D" w:rsidP="0025151D">
                        <w:pPr>
                          <w:pStyle w:val="H1-Chapte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Target: 35 pages</w:t>
                        </w:r>
                      </w:p>
                    </w:txbxContent>
                  </v:textbox>
                </v:shape>
              </w:pict>
            </mc:Fallback>
          </mc:AlternateContent>
        </w:r>
      </w:del>
      <w:r w:rsidR="00CE12DF" w:rsidRPr="008C7FE3">
        <w:t>Chapter</w:t>
      </w:r>
      <w:r w:rsidR="00CE12DF" w:rsidRPr="00CE12DF">
        <w:t xml:space="preserve"> </w:t>
      </w:r>
      <w:r w:rsidR="00494861">
        <w:t>2</w:t>
      </w:r>
      <w:del w:id="4" w:author="Editor" w:date="2025-09-06T12:35:00Z">
        <w:r w:rsidR="008C7FE3" w:rsidDel="00D17A16">
          <w:delText xml:space="preserve"> </w:delText>
        </w:r>
      </w:del>
      <w:commentRangeEnd w:id="2"/>
      <w:r w:rsidR="00605445">
        <w:rPr>
          <w:rStyle w:val="CommentReference"/>
          <w:rFonts w:ascii="Calibri" w:eastAsia="Calibri" w:hAnsi="Calibri" w:cs="Calibri"/>
          <w:bCs w:val="0"/>
          <w:smallCaps w:val="0"/>
          <w:color w:val="auto"/>
        </w:rPr>
        <w:commentReference w:id="2"/>
      </w:r>
    </w:p>
    <w:p w14:paraId="609B4899" w14:textId="378E4132" w:rsidR="00CE12DF" w:rsidRPr="00CE12DF" w:rsidRDefault="00CE12DF" w:rsidP="00B7475A">
      <w:pPr>
        <w:pStyle w:val="ChapterTitleBPBHEB"/>
        <w:pPrChange w:id="5" w:author="Editor" w:date="2025-09-08T14:36:00Z">
          <w:pPr/>
        </w:pPrChange>
      </w:pPr>
      <w:r w:rsidRPr="00CE12DF">
        <w:t xml:space="preserve">Utilizing Hugging Face </w:t>
      </w:r>
      <w:del w:id="6" w:author="Editor" w:date="2025-09-08T14:36:00Z">
        <w:r w:rsidR="002B71D8" w:rsidDel="00B7475A">
          <w:delText>diffusers</w:delText>
        </w:r>
        <w:r w:rsidRPr="00CE12DF" w:rsidDel="00B7475A">
          <w:delText xml:space="preserve"> </w:delText>
        </w:r>
      </w:del>
      <w:ins w:id="7" w:author="Editor" w:date="2025-09-08T14:36:00Z">
        <w:r w:rsidR="00B7475A">
          <w:t>D</w:t>
        </w:r>
        <w:r w:rsidR="00B7475A">
          <w:t>iffusers</w:t>
        </w:r>
        <w:r w:rsidR="00B7475A" w:rsidRPr="00CE12DF">
          <w:t xml:space="preserve"> </w:t>
        </w:r>
      </w:ins>
      <w:r w:rsidRPr="00CE12DF">
        <w:t xml:space="preserve">for </w:t>
      </w:r>
      <w:del w:id="8" w:author="Editor" w:date="2025-09-08T14:36:00Z">
        <w:r w:rsidR="008C7FE3" w:rsidDel="00B7475A">
          <w:delText>t</w:delText>
        </w:r>
        <w:r w:rsidRPr="00CE12DF" w:rsidDel="00B7475A">
          <w:delText xml:space="preserve">ext </w:delText>
        </w:r>
      </w:del>
      <w:ins w:id="9" w:author="Editor" w:date="2025-09-08T14:36:00Z">
        <w:r w:rsidR="00B7475A">
          <w:t>T</w:t>
        </w:r>
        <w:r w:rsidR="00B7475A" w:rsidRPr="00CE12DF">
          <w:t xml:space="preserve">ext </w:t>
        </w:r>
      </w:ins>
      <w:del w:id="10" w:author="Editor" w:date="2025-09-08T14:36:00Z">
        <w:r w:rsidR="008C7FE3" w:rsidDel="00B7475A">
          <w:delText>c</w:delText>
        </w:r>
        <w:r w:rsidRPr="00CE12DF" w:rsidDel="00B7475A">
          <w:delText>lassification</w:delText>
        </w:r>
      </w:del>
      <w:ins w:id="11" w:author="Editor" w:date="2025-09-08T14:36:00Z">
        <w:r w:rsidR="00B7475A">
          <w:t>C</w:t>
        </w:r>
        <w:r w:rsidR="00B7475A" w:rsidRPr="00CE12DF">
          <w:t>lassification</w:t>
        </w:r>
      </w:ins>
    </w:p>
    <w:p w14:paraId="491396FA" w14:textId="71FFEA79" w:rsidR="00576B2F" w:rsidRPr="00576B2F" w:rsidRDefault="00576B2F" w:rsidP="00B7475A">
      <w:pPr>
        <w:pStyle w:val="Heading1BPBHEB"/>
        <w:pPrChange w:id="12" w:author="Editor" w:date="2025-09-08T14:37:00Z">
          <w:pPr>
            <w:pStyle w:val="H1-Section"/>
          </w:pPr>
        </w:pPrChange>
      </w:pPr>
      <w:commentRangeStart w:id="13"/>
      <w:r w:rsidRPr="00576B2F">
        <w:t xml:space="preserve">Part 2: Practical </w:t>
      </w:r>
      <w:del w:id="14" w:author="Editor" w:date="2025-09-08T14:37:00Z">
        <w:r w:rsidRPr="00576B2F" w:rsidDel="00B7475A">
          <w:delText xml:space="preserve">Applications </w:delText>
        </w:r>
      </w:del>
      <w:ins w:id="15" w:author="Editor" w:date="2025-09-08T14:37:00Z">
        <w:r w:rsidR="00B7475A">
          <w:t>a</w:t>
        </w:r>
        <w:r w:rsidR="00B7475A" w:rsidRPr="00576B2F">
          <w:t xml:space="preserve">pplications </w:t>
        </w:r>
      </w:ins>
      <w:r w:rsidRPr="00576B2F">
        <w:t xml:space="preserve">of Hugging Face Diffusers </w:t>
      </w:r>
      <w:del w:id="16" w:author="Editor" w:date="2025-09-08T14:37:00Z">
        <w:r w:rsidRPr="00576B2F" w:rsidDel="00B7475A">
          <w:delText>Library</w:delText>
        </w:r>
      </w:del>
      <w:ins w:id="17" w:author="Editor" w:date="2025-09-08T14:37:00Z">
        <w:r w:rsidR="00B7475A">
          <w:t>l</w:t>
        </w:r>
        <w:r w:rsidR="00B7475A" w:rsidRPr="00576B2F">
          <w:t>ibrary</w:t>
        </w:r>
      </w:ins>
    </w:p>
    <w:p w14:paraId="0F93C0A7" w14:textId="3AEDE1BE" w:rsidR="00576B2F" w:rsidRPr="00576B2F" w:rsidRDefault="00CC4FDE" w:rsidP="00B7475A">
      <w:pPr>
        <w:pStyle w:val="NormalBPBHEB"/>
        <w:pPrChange w:id="18" w:author="Editor" w:date="2025-09-08T14:38:00Z">
          <w:pPr>
            <w:pStyle w:val="P-Regular"/>
            <w:jc w:val="both"/>
          </w:pPr>
        </w:pPrChange>
      </w:pPr>
      <w:r>
        <w:t xml:space="preserve">Part 2 of this book marks a transition from understanding the foundational elements of the </w:t>
      </w:r>
      <w:r w:rsidRPr="00B7475A">
        <w:rPr>
          <w:b/>
          <w:bCs/>
          <w:rPrChange w:id="19" w:author="Editor" w:date="2025-09-08T14:38:00Z">
            <w:rPr>
              <w:lang w:val="en-US"/>
            </w:rPr>
          </w:rPrChange>
        </w:rPr>
        <w:t>Hugging Face Diffusers</w:t>
      </w:r>
      <w:r>
        <w:t xml:space="preserve"> library to applying its powerful tools in practical scenarios. With rapid advancements in </w:t>
      </w:r>
      <w:r w:rsidRPr="00B7475A">
        <w:rPr>
          <w:b/>
          <w:bCs/>
          <w:rPrChange w:id="20" w:author="Editor" w:date="2025-09-08T14:38:00Z">
            <w:rPr>
              <w:lang w:val="en-US"/>
            </w:rPr>
          </w:rPrChange>
        </w:rPr>
        <w:t>natural language processing</w:t>
      </w:r>
      <w:r>
        <w:t xml:space="preserve"> (</w:t>
      </w:r>
      <w:r w:rsidRPr="00B7475A">
        <w:rPr>
          <w:b/>
          <w:bCs/>
          <w:rPrChange w:id="21" w:author="Editor" w:date="2025-09-08T14:38:00Z">
            <w:rPr>
              <w:lang w:val="en-US"/>
            </w:rPr>
          </w:rPrChange>
        </w:rPr>
        <w:t>NLP</w:t>
      </w:r>
      <w:r>
        <w:t>), machine learning practitioners are increasingly focusing on the real-world applications of transformer-based models. The Hugging Face Diffusers library is at the forefront of these innovations, enabling the efficient execution of a wide range of tasks, from text classification to complex generative models.</w:t>
      </w:r>
    </w:p>
    <w:p w14:paraId="32527340" w14:textId="67497E44" w:rsidR="00576B2F" w:rsidRPr="00576B2F" w:rsidRDefault="009C061E" w:rsidP="00B7475A">
      <w:pPr>
        <w:pStyle w:val="NormalBPBHEB"/>
        <w:pPrChange w:id="22" w:author="Editor" w:date="2025-09-08T14:38:00Z">
          <w:pPr>
            <w:pStyle w:val="P-Regular"/>
            <w:jc w:val="both"/>
          </w:pPr>
        </w:pPrChange>
      </w:pPr>
      <w:r>
        <w:t xml:space="preserve">In this </w:t>
      </w:r>
      <w:r w:rsidR="007E0781">
        <w:t>section of the book, we will explore practical use cases and examples, helping you understand how to utilize Hugging Face Diffusers to address</w:t>
      </w:r>
      <w:r>
        <w:t xml:space="preserve"> everyday NLP challenges. The versatility of the Diffusers library allows researchers and practitioners to apply innovative technology to tasks such as sentiment analysis, topic classification, and text generation. We will also examine more advanced techniques, including training models for sequence labeling, deploying autoregressive models like </w:t>
      </w:r>
      <w:ins w:id="23" w:author="Editor" w:date="2025-09-08T15:12:00Z">
        <w:r w:rsidR="001262E3" w:rsidRPr="001262E3">
          <w:rPr>
            <w:b/>
            <w:bCs/>
            <w:rPrChange w:id="24" w:author="Editor" w:date="2025-09-08T15:12:00Z">
              <w:rPr/>
            </w:rPrChange>
          </w:rPr>
          <w:t>Generative Pre-trained Transformer</w:t>
        </w:r>
        <w:r w:rsidR="001262E3">
          <w:t xml:space="preserve"> (</w:t>
        </w:r>
      </w:ins>
      <w:r w:rsidRPr="001262E3">
        <w:rPr>
          <w:b/>
          <w:bCs/>
          <w:rPrChange w:id="25" w:author="Editor" w:date="2025-09-08T15:12:00Z">
            <w:rPr>
              <w:lang w:val="en-US"/>
            </w:rPr>
          </w:rPrChange>
        </w:rPr>
        <w:t>GPT</w:t>
      </w:r>
      <w:ins w:id="26" w:author="Editor" w:date="2025-09-08T15:12:00Z">
        <w:r w:rsidR="001262E3">
          <w:t>)</w:t>
        </w:r>
      </w:ins>
      <w:r>
        <w:t>, and generating creative text.</w:t>
      </w:r>
    </w:p>
    <w:p w14:paraId="201C3B03" w14:textId="5010B9E5" w:rsidR="00576B2F" w:rsidRPr="00576B2F" w:rsidRDefault="009C061E" w:rsidP="00B7475A">
      <w:pPr>
        <w:pStyle w:val="NormalBPBHEB"/>
        <w:pPrChange w:id="27" w:author="Editor" w:date="2025-09-08T14:38:00Z">
          <w:pPr>
            <w:pStyle w:val="P-Regular"/>
            <w:jc w:val="both"/>
          </w:pPr>
        </w:pPrChange>
      </w:pPr>
      <w:r>
        <w:t>By the end of this section, you will acquire a comprehensive understanding of using Hugging Face Diffusers in both supervised and unsupervised learning tasks. You will develop the essential skills to fine-tune pre-trained models for specific functions, assess their performance, and apply these models across various industries</w:t>
      </w:r>
      <w:r w:rsidR="001F444B">
        <w:t>, including</w:t>
      </w:r>
      <w:r>
        <w:t xml:space="preserve"> healthcare, finance, media, and more. We will </w:t>
      </w:r>
      <w:r>
        <w:lastRenderedPageBreak/>
        <w:t>provide practical examples and case studies that demonstrate how these techniques can be integrated into real-world projects, offering you a direct guide to NLP innovation.</w:t>
      </w:r>
      <w:commentRangeEnd w:id="13"/>
      <w:r w:rsidR="008D1E9E">
        <w:rPr>
          <w:rStyle w:val="CommentReference"/>
          <w:rFonts w:ascii="Calibri" w:eastAsia="Calibri" w:hAnsi="Calibri" w:cs="Calibri"/>
        </w:rPr>
        <w:commentReference w:id="13"/>
      </w:r>
    </w:p>
    <w:p w14:paraId="6612C12F" w14:textId="63F505BE" w:rsidR="008C4808" w:rsidRPr="008C4808" w:rsidRDefault="008C4808" w:rsidP="00B7475A">
      <w:pPr>
        <w:pStyle w:val="Heading1BPBHEB"/>
        <w:pPrChange w:id="28" w:author="Editor" w:date="2025-09-08T14:44:00Z">
          <w:pPr>
            <w:pStyle w:val="H1-Section"/>
          </w:pPr>
        </w:pPrChange>
      </w:pPr>
      <w:del w:id="29" w:author="Editor" w:date="2025-09-08T14:44:00Z">
        <w:r w:rsidRPr="008C4808" w:rsidDel="00B7475A">
          <w:delText>Chapter 2</w:delText>
        </w:r>
        <w:r w:rsidR="00026354" w:rsidDel="00B7475A">
          <w:delText xml:space="preserve"> </w:delText>
        </w:r>
      </w:del>
      <w:r w:rsidR="00026354">
        <w:t>Introduction</w:t>
      </w:r>
      <w:del w:id="30" w:author="Editor" w:date="2025-09-08T14:44:00Z">
        <w:r w:rsidRPr="008C4808" w:rsidDel="00B7475A">
          <w:delText xml:space="preserve"> </w:delText>
        </w:r>
        <w:r w:rsidR="00026354" w:rsidDel="00B7475A">
          <w:delText xml:space="preserve">- </w:delText>
        </w:r>
        <w:r w:rsidR="004E762F" w:rsidRPr="008C4808" w:rsidDel="00B7475A">
          <w:delText>Using</w:delText>
        </w:r>
        <w:r w:rsidRPr="008C4808" w:rsidDel="00B7475A">
          <w:delText xml:space="preserve"> Hugging Face Diffusers for Text Classification</w:delText>
        </w:r>
      </w:del>
    </w:p>
    <w:p w14:paraId="788A0E59" w14:textId="39EC72CE" w:rsidR="008C4808" w:rsidRPr="008C4808" w:rsidRDefault="009C061E" w:rsidP="00B7475A">
      <w:pPr>
        <w:pStyle w:val="NormalBPBHEB"/>
        <w:pPrChange w:id="31" w:author="Editor" w:date="2025-09-08T14:45:00Z">
          <w:pPr>
            <w:pStyle w:val="P-Regular"/>
            <w:jc w:val="both"/>
          </w:pPr>
        </w:pPrChange>
      </w:pPr>
      <w:r>
        <w:t xml:space="preserve">Text classification is one of the cornerstone applications of NLP, enabling the organization, analysis, and understanding of vast amounts of unstructured text. Whether you are working on sentiment analysis, topic classification, or spam detection, text classification plays a crucial role in extracting actionable insights from data. In </w:t>
      </w:r>
      <w:del w:id="32" w:author="Editor" w:date="2025-09-08T14:45:00Z">
        <w:r w:rsidDel="00B7475A">
          <w:delText xml:space="preserve">Chapter 2, </w:delText>
        </w:r>
      </w:del>
      <w:ins w:id="33" w:author="Editor" w:date="2025-09-08T14:45:00Z">
        <w:r w:rsidR="00B7475A">
          <w:t>this chapter</w:t>
        </w:r>
      </w:ins>
      <w:ins w:id="34" w:author="Editor" w:date="2025-09-08T14:46:00Z">
        <w:r w:rsidR="00B7475A">
          <w:t>,</w:t>
        </w:r>
      </w:ins>
      <w:ins w:id="35" w:author="Editor" w:date="2025-09-08T14:45:00Z">
        <w:r w:rsidR="00B7475A">
          <w:t xml:space="preserve"> </w:t>
        </w:r>
      </w:ins>
      <w:r>
        <w:t xml:space="preserve">we </w:t>
      </w:r>
      <w:ins w:id="36" w:author="Editor" w:date="2025-09-08T14:46:00Z">
        <w:r w:rsidR="00B7475A">
          <w:t xml:space="preserve">will </w:t>
        </w:r>
      </w:ins>
      <w:r>
        <w:t>focus on how Hugging Face Diffusers can be used to implement text classification tasks at scale, with particular emphasis on preprocessing, fine-tuning, and evaluation techniques.</w:t>
      </w:r>
    </w:p>
    <w:p w14:paraId="63556A36" w14:textId="15717AE7" w:rsidR="008C4808" w:rsidRPr="008C4808" w:rsidRDefault="009C061E" w:rsidP="00B7475A">
      <w:pPr>
        <w:pStyle w:val="NormalBPBHEB"/>
        <w:pPrChange w:id="37" w:author="Editor" w:date="2025-09-08T14:45:00Z">
          <w:pPr>
            <w:pStyle w:val="P-Regular"/>
            <w:jc w:val="both"/>
          </w:pPr>
        </w:pPrChange>
      </w:pPr>
      <w:r>
        <w:t>We will begin by exploring the fundamental concepts of text classification and its significance across various industries, from e-commerce to healthcare. By utilizing pre-trained models, readers will discover how to fine-tune cutting-edge models like BERT and GPT to achieve superior classification outcomes.</w:t>
      </w:r>
    </w:p>
    <w:p w14:paraId="5ED87973" w14:textId="5EE4EDD3" w:rsidR="008C4808" w:rsidRDefault="009C061E" w:rsidP="00B7475A">
      <w:pPr>
        <w:pStyle w:val="NormalBPBHEB"/>
        <w:rPr>
          <w:ins w:id="38" w:author="Editor" w:date="2025-09-08T14:46:00Z"/>
        </w:rPr>
      </w:pPr>
      <w:r>
        <w:t>This chapter also goes beyond text classification by introducing the concept of text generation. Through practical examples, you will learn how to apply autoregressive models</w:t>
      </w:r>
      <w:r w:rsidR="00CB79D6">
        <w:t>, such as GPT,</w:t>
      </w:r>
      <w:r>
        <w:t xml:space="preserve"> for generating creative text, facilitating applications in chatbot design, story generation, and more. The ability to fine-tune these models for specific generation tasks will further enhance your capabilities in deploying robust NLP solutions.</w:t>
      </w:r>
    </w:p>
    <w:p w14:paraId="1B81171D" w14:textId="77777777" w:rsidR="00B7475A" w:rsidRDefault="00B7475A" w:rsidP="00B7475A">
      <w:pPr>
        <w:pStyle w:val="NormalBPBHEB"/>
        <w:rPr>
          <w:ins w:id="39" w:author="Editor" w:date="2025-09-08T14:46:00Z"/>
        </w:rPr>
      </w:pPr>
    </w:p>
    <w:p w14:paraId="0AE06749" w14:textId="6D6CE3B3" w:rsidR="00B7475A" w:rsidRPr="008C4808" w:rsidRDefault="00B7475A" w:rsidP="00B7475A">
      <w:pPr>
        <w:pStyle w:val="Heading1BPBHEB"/>
        <w:pPrChange w:id="40" w:author="Editor" w:date="2025-09-08T14:46:00Z">
          <w:pPr>
            <w:pStyle w:val="P-Regular"/>
            <w:jc w:val="both"/>
          </w:pPr>
        </w:pPrChange>
      </w:pPr>
      <w:ins w:id="41" w:author="Editor" w:date="2025-09-08T14:46:00Z">
        <w:r>
          <w:t>Structure</w:t>
        </w:r>
      </w:ins>
    </w:p>
    <w:p w14:paraId="31B816D5" w14:textId="6CBF5794" w:rsidR="008C4808" w:rsidRPr="008C4808" w:rsidRDefault="005169BA" w:rsidP="005169BA">
      <w:pPr>
        <w:pStyle w:val="NormalBPBHEB"/>
        <w:pPrChange w:id="42" w:author="Editor" w:date="2025-09-08T14:46:00Z">
          <w:pPr>
            <w:pStyle w:val="P-Regular"/>
          </w:pPr>
        </w:pPrChange>
      </w:pPr>
      <w:ins w:id="43" w:author="Editor" w:date="2025-09-08T14:46:00Z">
        <w:r w:rsidRPr="005169BA">
          <w:t>In this chapter, we will cover the following topics:</w:t>
        </w:r>
      </w:ins>
      <w:del w:id="44" w:author="Editor" w:date="2025-09-08T14:46:00Z">
        <w:r w:rsidR="008C4808" w:rsidRPr="008C4808" w:rsidDel="005169BA">
          <w:delText>By the end of this chapter, readers will have mastered the following topics:</w:delText>
        </w:r>
      </w:del>
    </w:p>
    <w:p w14:paraId="58E1F1BC" w14:textId="110ECEE9" w:rsidR="008C4808" w:rsidRPr="008C4808" w:rsidRDefault="008C4808" w:rsidP="005169BA">
      <w:pPr>
        <w:pStyle w:val="NormalBPBHEB"/>
        <w:numPr>
          <w:ilvl w:val="0"/>
          <w:numId w:val="21"/>
        </w:numPr>
        <w:pPrChange w:id="45" w:author="Editor" w:date="2025-09-08T14:47:00Z">
          <w:pPr>
            <w:pStyle w:val="P-Regular"/>
            <w:numPr>
              <w:numId w:val="18"/>
            </w:numPr>
            <w:tabs>
              <w:tab w:val="num" w:pos="720"/>
            </w:tabs>
            <w:ind w:left="720" w:hanging="360"/>
            <w:jc w:val="both"/>
          </w:pPr>
        </w:pPrChange>
      </w:pPr>
      <w:r w:rsidRPr="008C4808">
        <w:t xml:space="preserve">Introduction to </w:t>
      </w:r>
      <w:r w:rsidR="005169BA" w:rsidRPr="008C4808">
        <w:t>text classification</w:t>
      </w:r>
    </w:p>
    <w:p w14:paraId="6F03ACE9" w14:textId="4FA4E8DD" w:rsidR="008C4808" w:rsidRPr="008C4808" w:rsidDel="005169BA" w:rsidRDefault="008C4808" w:rsidP="005169BA">
      <w:pPr>
        <w:pStyle w:val="NormalBPBHEB"/>
        <w:rPr>
          <w:del w:id="46" w:author="Editor" w:date="2025-09-08T14:47:00Z"/>
        </w:rPr>
        <w:pPrChange w:id="47" w:author="Editor" w:date="2025-09-08T14:47:00Z">
          <w:pPr>
            <w:pStyle w:val="P-Regular"/>
            <w:numPr>
              <w:ilvl w:val="1"/>
              <w:numId w:val="18"/>
            </w:numPr>
            <w:tabs>
              <w:tab w:val="num" w:pos="1440"/>
            </w:tabs>
            <w:ind w:left="1440" w:hanging="360"/>
            <w:jc w:val="both"/>
          </w:pPr>
        </w:pPrChange>
      </w:pPr>
      <w:del w:id="48" w:author="Editor" w:date="2025-09-08T14:47:00Z">
        <w:r w:rsidRPr="008C4808" w:rsidDel="005169BA">
          <w:delText>Overview of the importance of text classification in NLP.</w:delText>
        </w:r>
      </w:del>
    </w:p>
    <w:p w14:paraId="7B0D4AE5" w14:textId="2F36E7B3" w:rsidR="008C4808" w:rsidRPr="008C4808" w:rsidDel="005169BA" w:rsidRDefault="008C4808" w:rsidP="005169BA">
      <w:pPr>
        <w:pStyle w:val="NormalBPBHEB"/>
        <w:rPr>
          <w:del w:id="49" w:author="Editor" w:date="2025-09-08T14:47:00Z"/>
        </w:rPr>
        <w:pPrChange w:id="50" w:author="Editor" w:date="2025-09-08T14:47:00Z">
          <w:pPr>
            <w:pStyle w:val="P-Regular"/>
            <w:numPr>
              <w:ilvl w:val="1"/>
              <w:numId w:val="18"/>
            </w:numPr>
            <w:tabs>
              <w:tab w:val="num" w:pos="1440"/>
            </w:tabs>
            <w:ind w:left="1440" w:hanging="360"/>
            <w:jc w:val="both"/>
          </w:pPr>
        </w:pPrChange>
      </w:pPr>
      <w:del w:id="51" w:author="Editor" w:date="2025-09-08T14:47:00Z">
        <w:r w:rsidRPr="008C4808" w:rsidDel="005169BA">
          <w:delText>Use cases such as sentiment analysis, spam detection, and topic classification.</w:delText>
        </w:r>
      </w:del>
    </w:p>
    <w:p w14:paraId="47FF34E4" w14:textId="047076D1" w:rsidR="008C4808" w:rsidRPr="008C4808" w:rsidRDefault="008C4808" w:rsidP="005169BA">
      <w:pPr>
        <w:pStyle w:val="NormalBPBHEB"/>
        <w:numPr>
          <w:ilvl w:val="0"/>
          <w:numId w:val="21"/>
        </w:numPr>
        <w:pPrChange w:id="52" w:author="Editor" w:date="2025-09-08T14:47:00Z">
          <w:pPr>
            <w:pStyle w:val="P-Regular"/>
            <w:numPr>
              <w:numId w:val="18"/>
            </w:numPr>
            <w:tabs>
              <w:tab w:val="num" w:pos="720"/>
            </w:tabs>
            <w:ind w:left="720" w:hanging="360"/>
            <w:jc w:val="both"/>
          </w:pPr>
        </w:pPrChange>
      </w:pPr>
      <w:r w:rsidRPr="008C4808">
        <w:t xml:space="preserve">Preprocessing </w:t>
      </w:r>
      <w:r w:rsidR="005169BA" w:rsidRPr="008C4808">
        <w:t>text data</w:t>
      </w:r>
    </w:p>
    <w:p w14:paraId="249CF8DB" w14:textId="391D1C11" w:rsidR="008C4808" w:rsidRPr="008C4808" w:rsidDel="005169BA" w:rsidRDefault="008C4808" w:rsidP="005169BA">
      <w:pPr>
        <w:pStyle w:val="NormalBPBHEB"/>
        <w:rPr>
          <w:del w:id="53" w:author="Editor" w:date="2025-09-08T14:47:00Z"/>
        </w:rPr>
        <w:pPrChange w:id="54" w:author="Editor" w:date="2025-09-08T14:47:00Z">
          <w:pPr>
            <w:pStyle w:val="P-Regular"/>
            <w:numPr>
              <w:ilvl w:val="1"/>
              <w:numId w:val="18"/>
            </w:numPr>
            <w:tabs>
              <w:tab w:val="num" w:pos="1440"/>
            </w:tabs>
            <w:ind w:left="1440" w:hanging="360"/>
            <w:jc w:val="both"/>
          </w:pPr>
        </w:pPrChange>
      </w:pPr>
      <w:del w:id="55" w:author="Editor" w:date="2025-09-08T14:47:00Z">
        <w:r w:rsidRPr="008C4808" w:rsidDel="005169BA">
          <w:delText>Essential preprocessing techniques for improving model performance.</w:delText>
        </w:r>
      </w:del>
    </w:p>
    <w:p w14:paraId="35039DDC" w14:textId="6A6B0468" w:rsidR="008C4808" w:rsidRPr="008C4808" w:rsidDel="005169BA" w:rsidRDefault="008C4808" w:rsidP="005169BA">
      <w:pPr>
        <w:pStyle w:val="NormalBPBHEB"/>
        <w:rPr>
          <w:del w:id="56" w:author="Editor" w:date="2025-09-08T14:47:00Z"/>
        </w:rPr>
        <w:pPrChange w:id="57" w:author="Editor" w:date="2025-09-08T14:47:00Z">
          <w:pPr>
            <w:pStyle w:val="P-Regular"/>
            <w:numPr>
              <w:ilvl w:val="1"/>
              <w:numId w:val="18"/>
            </w:numPr>
            <w:tabs>
              <w:tab w:val="num" w:pos="1440"/>
            </w:tabs>
            <w:ind w:left="1440" w:hanging="360"/>
            <w:jc w:val="both"/>
          </w:pPr>
        </w:pPrChange>
      </w:pPr>
      <w:del w:id="58" w:author="Editor" w:date="2025-09-08T14:47:00Z">
        <w:r w:rsidRPr="008C4808" w:rsidDel="005169BA">
          <w:delText xml:space="preserve">Tokenization, padding, and </w:delText>
        </w:r>
        <w:r w:rsidR="00906255" w:rsidRPr="008C4808" w:rsidDel="005169BA">
          <w:delText>managing</w:delText>
        </w:r>
        <w:r w:rsidRPr="008C4808" w:rsidDel="005169BA">
          <w:delText xml:space="preserve"> large datasets efficiently using Hugging Face Diffusers.</w:delText>
        </w:r>
      </w:del>
    </w:p>
    <w:p w14:paraId="66CBD284" w14:textId="1D9DB4D2" w:rsidR="008C4808" w:rsidRPr="008C4808" w:rsidRDefault="008C4808" w:rsidP="005169BA">
      <w:pPr>
        <w:pStyle w:val="NormalBPBHEB"/>
        <w:numPr>
          <w:ilvl w:val="0"/>
          <w:numId w:val="21"/>
        </w:numPr>
        <w:pPrChange w:id="59" w:author="Editor" w:date="2025-09-08T14:47:00Z">
          <w:pPr>
            <w:pStyle w:val="P-Regular"/>
            <w:numPr>
              <w:numId w:val="18"/>
            </w:numPr>
            <w:tabs>
              <w:tab w:val="num" w:pos="720"/>
            </w:tabs>
            <w:ind w:left="720" w:hanging="360"/>
            <w:jc w:val="both"/>
          </w:pPr>
        </w:pPrChange>
      </w:pPr>
      <w:r w:rsidRPr="008C4808">
        <w:t>Fine-</w:t>
      </w:r>
      <w:r w:rsidR="005169BA" w:rsidRPr="008C4808">
        <w:t xml:space="preserve">tuning pre-trained models </w:t>
      </w:r>
      <w:r w:rsidRPr="008C4808">
        <w:t>with Hugging Face Diffusers</w:t>
      </w:r>
    </w:p>
    <w:p w14:paraId="34580ABD" w14:textId="3C991225" w:rsidR="008C4808" w:rsidRPr="008C4808" w:rsidDel="005169BA" w:rsidRDefault="008C4808" w:rsidP="005169BA">
      <w:pPr>
        <w:pStyle w:val="NormalBPBHEB"/>
        <w:rPr>
          <w:del w:id="60" w:author="Editor" w:date="2025-09-08T14:47:00Z"/>
        </w:rPr>
        <w:pPrChange w:id="61" w:author="Editor" w:date="2025-09-08T14:47:00Z">
          <w:pPr>
            <w:pStyle w:val="P-Regular"/>
            <w:numPr>
              <w:ilvl w:val="1"/>
              <w:numId w:val="18"/>
            </w:numPr>
            <w:tabs>
              <w:tab w:val="num" w:pos="1440"/>
            </w:tabs>
            <w:ind w:left="1440" w:hanging="360"/>
            <w:jc w:val="both"/>
          </w:pPr>
        </w:pPrChange>
      </w:pPr>
      <w:del w:id="62" w:author="Editor" w:date="2025-09-08T14:47:00Z">
        <w:r w:rsidRPr="008C4808" w:rsidDel="005169BA">
          <w:delText>Step-by-step guide to fine-tuning models like BERT for specific NLP tasks.</w:delText>
        </w:r>
      </w:del>
    </w:p>
    <w:p w14:paraId="30A0C702" w14:textId="7C0CE99B" w:rsidR="008C4808" w:rsidRPr="008C4808" w:rsidDel="005169BA" w:rsidRDefault="008C4808" w:rsidP="005169BA">
      <w:pPr>
        <w:pStyle w:val="NormalBPBHEB"/>
        <w:rPr>
          <w:del w:id="63" w:author="Editor" w:date="2025-09-08T14:47:00Z"/>
        </w:rPr>
        <w:pPrChange w:id="64" w:author="Editor" w:date="2025-09-08T14:47:00Z">
          <w:pPr>
            <w:pStyle w:val="P-Regular"/>
            <w:numPr>
              <w:ilvl w:val="1"/>
              <w:numId w:val="18"/>
            </w:numPr>
            <w:tabs>
              <w:tab w:val="num" w:pos="1440"/>
            </w:tabs>
            <w:ind w:left="1440" w:hanging="360"/>
            <w:jc w:val="both"/>
          </w:pPr>
        </w:pPrChange>
      </w:pPr>
      <w:del w:id="65" w:author="Editor" w:date="2025-09-08T14:47:00Z">
        <w:r w:rsidRPr="008C4808" w:rsidDel="005169BA">
          <w:delText xml:space="preserve">Using transfer learning to adapt pre-trained models to </w:delText>
        </w:r>
        <w:r w:rsidR="002B68D8" w:rsidDel="005169BA">
          <w:delText>function</w:delText>
        </w:r>
        <w:r w:rsidRPr="008C4808" w:rsidDel="005169BA">
          <w:delText>-specific data.</w:delText>
        </w:r>
      </w:del>
    </w:p>
    <w:p w14:paraId="22FF631B" w14:textId="27ED8326" w:rsidR="008C4808" w:rsidRPr="008C4808" w:rsidRDefault="008C4808" w:rsidP="005169BA">
      <w:pPr>
        <w:pStyle w:val="NormalBPBHEB"/>
        <w:numPr>
          <w:ilvl w:val="0"/>
          <w:numId w:val="21"/>
        </w:numPr>
        <w:pPrChange w:id="66" w:author="Editor" w:date="2025-09-08T14:47:00Z">
          <w:pPr>
            <w:pStyle w:val="P-Regular"/>
            <w:numPr>
              <w:numId w:val="18"/>
            </w:numPr>
            <w:tabs>
              <w:tab w:val="num" w:pos="720"/>
            </w:tabs>
            <w:ind w:left="720" w:hanging="360"/>
            <w:jc w:val="both"/>
          </w:pPr>
        </w:pPrChange>
      </w:pPr>
      <w:r w:rsidRPr="008C4808">
        <w:t xml:space="preserve">Evaluating </w:t>
      </w:r>
      <w:r w:rsidR="005169BA" w:rsidRPr="008C4808">
        <w:t>model performance</w:t>
      </w:r>
    </w:p>
    <w:p w14:paraId="3A89D24F" w14:textId="31D2C067" w:rsidR="008C4808" w:rsidRPr="008C4808" w:rsidDel="005169BA" w:rsidRDefault="008C4808" w:rsidP="005169BA">
      <w:pPr>
        <w:pStyle w:val="NormalBPBHEB"/>
        <w:rPr>
          <w:del w:id="67" w:author="Editor" w:date="2025-09-08T14:47:00Z"/>
        </w:rPr>
        <w:pPrChange w:id="68" w:author="Editor" w:date="2025-09-08T14:47:00Z">
          <w:pPr>
            <w:pStyle w:val="P-Regular"/>
            <w:numPr>
              <w:ilvl w:val="1"/>
              <w:numId w:val="18"/>
            </w:numPr>
            <w:tabs>
              <w:tab w:val="num" w:pos="1440"/>
            </w:tabs>
            <w:ind w:left="1440" w:hanging="360"/>
            <w:jc w:val="both"/>
          </w:pPr>
        </w:pPrChange>
      </w:pPr>
      <w:del w:id="69" w:author="Editor" w:date="2025-09-08T14:47:00Z">
        <w:r w:rsidRPr="008C4808" w:rsidDel="005169BA">
          <w:delText>Best practices for evaluating classification models, including accuracy, precision, recall, and F1-score.</w:delText>
        </w:r>
      </w:del>
    </w:p>
    <w:p w14:paraId="5455EFD3" w14:textId="1E68EF45" w:rsidR="008C4808" w:rsidRPr="008C4808" w:rsidDel="005169BA" w:rsidRDefault="008C4808" w:rsidP="005169BA">
      <w:pPr>
        <w:pStyle w:val="NormalBPBHEB"/>
        <w:rPr>
          <w:del w:id="70" w:author="Editor" w:date="2025-09-08T14:47:00Z"/>
        </w:rPr>
        <w:pPrChange w:id="71" w:author="Editor" w:date="2025-09-08T14:47:00Z">
          <w:pPr>
            <w:pStyle w:val="P-Regular"/>
            <w:numPr>
              <w:ilvl w:val="1"/>
              <w:numId w:val="18"/>
            </w:numPr>
            <w:tabs>
              <w:tab w:val="num" w:pos="1440"/>
            </w:tabs>
            <w:ind w:left="1440" w:hanging="360"/>
            <w:jc w:val="both"/>
          </w:pPr>
        </w:pPrChange>
      </w:pPr>
      <w:del w:id="72" w:author="Editor" w:date="2025-09-08T14:47:00Z">
        <w:r w:rsidRPr="008C4808" w:rsidDel="005169BA">
          <w:delText>Application of cross-validation techniques for robust evaluation.</w:delText>
        </w:r>
      </w:del>
    </w:p>
    <w:p w14:paraId="7FDE444B" w14:textId="3C46E418" w:rsidR="008C4808" w:rsidRPr="008C4808" w:rsidRDefault="008C4808" w:rsidP="005169BA">
      <w:pPr>
        <w:pStyle w:val="NormalBPBHEB"/>
        <w:numPr>
          <w:ilvl w:val="0"/>
          <w:numId w:val="21"/>
        </w:numPr>
        <w:pPrChange w:id="73" w:author="Editor" w:date="2025-09-08T14:47:00Z">
          <w:pPr>
            <w:pStyle w:val="P-Regular"/>
            <w:numPr>
              <w:numId w:val="18"/>
            </w:numPr>
            <w:tabs>
              <w:tab w:val="num" w:pos="720"/>
            </w:tabs>
            <w:ind w:left="720" w:hanging="360"/>
            <w:jc w:val="both"/>
          </w:pPr>
        </w:pPrChange>
      </w:pPr>
      <w:r w:rsidRPr="008C4808">
        <w:t>Application: Senti</w:t>
      </w:r>
      <w:r w:rsidR="005169BA" w:rsidRPr="008C4808">
        <w:t>m</w:t>
      </w:r>
      <w:r w:rsidRPr="008C4808">
        <w:t xml:space="preserve">ent </w:t>
      </w:r>
      <w:r w:rsidR="005169BA" w:rsidRPr="008C4808">
        <w:t>analysis</w:t>
      </w:r>
    </w:p>
    <w:p w14:paraId="0CEEFEDD" w14:textId="0AEC4B7A" w:rsidR="008C4808" w:rsidRPr="008C4808" w:rsidDel="005169BA" w:rsidRDefault="008C4808" w:rsidP="005169BA">
      <w:pPr>
        <w:pStyle w:val="NormalBPBHEB"/>
        <w:rPr>
          <w:del w:id="74" w:author="Editor" w:date="2025-09-08T14:47:00Z"/>
        </w:rPr>
        <w:pPrChange w:id="75" w:author="Editor" w:date="2025-09-08T14:47:00Z">
          <w:pPr>
            <w:pStyle w:val="P-Regular"/>
            <w:numPr>
              <w:ilvl w:val="1"/>
              <w:numId w:val="18"/>
            </w:numPr>
            <w:tabs>
              <w:tab w:val="num" w:pos="1440"/>
            </w:tabs>
            <w:ind w:left="1440" w:hanging="360"/>
            <w:jc w:val="both"/>
          </w:pPr>
        </w:pPrChange>
      </w:pPr>
      <w:del w:id="76" w:author="Editor" w:date="2025-09-08T14:47:00Z">
        <w:r w:rsidRPr="008C4808" w:rsidDel="005169BA">
          <w:delText>Real-world example of how to apply Hugging Face Diffusers for sentiment classification on product reviews or social media data.</w:delText>
        </w:r>
      </w:del>
    </w:p>
    <w:p w14:paraId="47B42373" w14:textId="7D694682" w:rsidR="008C4808" w:rsidRPr="008C4808" w:rsidRDefault="008C4808" w:rsidP="005169BA">
      <w:pPr>
        <w:pStyle w:val="NormalBPBHEB"/>
        <w:numPr>
          <w:ilvl w:val="0"/>
          <w:numId w:val="21"/>
        </w:numPr>
        <w:pPrChange w:id="77" w:author="Editor" w:date="2025-09-08T14:47:00Z">
          <w:pPr>
            <w:pStyle w:val="P-Regular"/>
            <w:numPr>
              <w:numId w:val="18"/>
            </w:numPr>
            <w:tabs>
              <w:tab w:val="num" w:pos="720"/>
            </w:tabs>
            <w:ind w:left="720" w:hanging="360"/>
            <w:jc w:val="both"/>
          </w:pPr>
        </w:pPrChange>
      </w:pPr>
      <w:r w:rsidRPr="008C4808">
        <w:t xml:space="preserve">Application: Topic </w:t>
      </w:r>
      <w:r w:rsidR="005169BA" w:rsidRPr="008C4808">
        <w:t>classification</w:t>
      </w:r>
    </w:p>
    <w:p w14:paraId="64C0D156" w14:textId="0C889F48" w:rsidR="008C4808" w:rsidRPr="008C4808" w:rsidDel="005169BA" w:rsidRDefault="008C4808" w:rsidP="005169BA">
      <w:pPr>
        <w:pStyle w:val="NormalBPBHEB"/>
        <w:rPr>
          <w:del w:id="78" w:author="Editor" w:date="2025-09-08T14:47:00Z"/>
        </w:rPr>
        <w:pPrChange w:id="79" w:author="Editor" w:date="2025-09-08T14:47:00Z">
          <w:pPr>
            <w:pStyle w:val="P-Regular"/>
            <w:numPr>
              <w:ilvl w:val="1"/>
              <w:numId w:val="18"/>
            </w:numPr>
            <w:tabs>
              <w:tab w:val="num" w:pos="1440"/>
            </w:tabs>
            <w:ind w:left="1440" w:hanging="360"/>
            <w:jc w:val="both"/>
          </w:pPr>
        </w:pPrChange>
      </w:pPr>
      <w:del w:id="80" w:author="Editor" w:date="2025-09-08T14:47:00Z">
        <w:r w:rsidRPr="008C4808" w:rsidDel="005169BA">
          <w:delText>Practical implementation of topic classification using pre-trained models.</w:delText>
        </w:r>
      </w:del>
    </w:p>
    <w:p w14:paraId="542BB2EC" w14:textId="5A96C599" w:rsidR="008C4808" w:rsidRPr="008C4808" w:rsidDel="005169BA" w:rsidRDefault="004E762F" w:rsidP="005169BA">
      <w:pPr>
        <w:pStyle w:val="NormalBPBHEB"/>
        <w:rPr>
          <w:del w:id="81" w:author="Editor" w:date="2025-09-08T14:47:00Z"/>
        </w:rPr>
        <w:pPrChange w:id="82" w:author="Editor" w:date="2025-09-08T14:47:00Z">
          <w:pPr>
            <w:pStyle w:val="P-Regular"/>
            <w:numPr>
              <w:ilvl w:val="1"/>
              <w:numId w:val="18"/>
            </w:numPr>
            <w:tabs>
              <w:tab w:val="num" w:pos="1440"/>
            </w:tabs>
            <w:ind w:left="1440" w:hanging="360"/>
            <w:jc w:val="both"/>
          </w:pPr>
        </w:pPrChange>
      </w:pPr>
      <w:del w:id="83" w:author="Editor" w:date="2025-09-08T14:47:00Z">
        <w:r w:rsidRPr="008C4808" w:rsidDel="005169BA">
          <w:delText>Finding</w:delText>
        </w:r>
        <w:r w:rsidR="008C4808" w:rsidRPr="008C4808" w:rsidDel="005169BA">
          <w:delText xml:space="preserve"> themes in documents or organizing unstructured text data.</w:delText>
        </w:r>
      </w:del>
    </w:p>
    <w:p w14:paraId="2B7BEA0B" w14:textId="0CDEBB5E" w:rsidR="008C4808" w:rsidRPr="008C4808" w:rsidRDefault="008C4808" w:rsidP="005169BA">
      <w:pPr>
        <w:pStyle w:val="NormalBPBHEB"/>
        <w:numPr>
          <w:ilvl w:val="0"/>
          <w:numId w:val="21"/>
        </w:numPr>
        <w:pPrChange w:id="84" w:author="Editor" w:date="2025-09-08T14:47:00Z">
          <w:pPr>
            <w:pStyle w:val="P-Regular"/>
            <w:numPr>
              <w:numId w:val="18"/>
            </w:numPr>
            <w:tabs>
              <w:tab w:val="num" w:pos="720"/>
            </w:tabs>
            <w:ind w:left="720" w:hanging="360"/>
            <w:jc w:val="both"/>
          </w:pPr>
        </w:pPrChange>
      </w:pPr>
      <w:r w:rsidRPr="008C4808">
        <w:t xml:space="preserve">Overview of </w:t>
      </w:r>
      <w:r w:rsidR="005169BA" w:rsidRPr="008C4808">
        <w:t>text generation</w:t>
      </w:r>
    </w:p>
    <w:p w14:paraId="4BCE6776" w14:textId="0CE6610B" w:rsidR="008C4808" w:rsidRPr="008C4808" w:rsidDel="005169BA" w:rsidRDefault="008C4808" w:rsidP="005169BA">
      <w:pPr>
        <w:pStyle w:val="NormalBPBHEB"/>
        <w:rPr>
          <w:del w:id="85" w:author="Editor" w:date="2025-09-08T14:47:00Z"/>
        </w:rPr>
        <w:pPrChange w:id="86" w:author="Editor" w:date="2025-09-08T14:47:00Z">
          <w:pPr>
            <w:pStyle w:val="P-Regular"/>
            <w:numPr>
              <w:ilvl w:val="1"/>
              <w:numId w:val="18"/>
            </w:numPr>
            <w:tabs>
              <w:tab w:val="num" w:pos="1440"/>
            </w:tabs>
            <w:ind w:left="1440" w:hanging="360"/>
            <w:jc w:val="both"/>
          </w:pPr>
        </w:pPrChange>
      </w:pPr>
      <w:del w:id="87" w:author="Editor" w:date="2025-09-08T14:47:00Z">
        <w:r w:rsidRPr="008C4808" w:rsidDel="005169BA">
          <w:delText>Introduction to the role of text generation in NLP.</w:delText>
        </w:r>
      </w:del>
    </w:p>
    <w:p w14:paraId="4863EDF0" w14:textId="6C46AD65" w:rsidR="008C4808" w:rsidRPr="008C4808" w:rsidDel="005169BA" w:rsidRDefault="005C25C6" w:rsidP="005169BA">
      <w:pPr>
        <w:pStyle w:val="NormalBPBHEB"/>
        <w:rPr>
          <w:del w:id="88" w:author="Editor" w:date="2025-09-08T14:47:00Z"/>
        </w:rPr>
        <w:pPrChange w:id="89" w:author="Editor" w:date="2025-09-08T14:47:00Z">
          <w:pPr>
            <w:pStyle w:val="P-Regular"/>
            <w:numPr>
              <w:ilvl w:val="1"/>
              <w:numId w:val="18"/>
            </w:numPr>
            <w:tabs>
              <w:tab w:val="num" w:pos="1440"/>
            </w:tabs>
            <w:ind w:left="1440" w:hanging="360"/>
            <w:jc w:val="both"/>
          </w:pPr>
        </w:pPrChange>
      </w:pPr>
      <w:del w:id="90" w:author="Editor" w:date="2025-09-08T14:47:00Z">
        <w:r w:rsidDel="005169BA">
          <w:delText>Critical</w:delText>
        </w:r>
        <w:r w:rsidR="008C4808" w:rsidRPr="008C4808" w:rsidDel="005169BA">
          <w:delText xml:space="preserve"> challenges in generating coherent and contextually relevant text.</w:delText>
        </w:r>
      </w:del>
    </w:p>
    <w:p w14:paraId="3CABE262" w14:textId="567C6ABC" w:rsidR="008C4808" w:rsidRPr="008C4808" w:rsidRDefault="008C4808" w:rsidP="005169BA">
      <w:pPr>
        <w:pStyle w:val="NormalBPBHEB"/>
        <w:numPr>
          <w:ilvl w:val="0"/>
          <w:numId w:val="21"/>
        </w:numPr>
        <w:pPrChange w:id="91" w:author="Editor" w:date="2025-09-08T14:47:00Z">
          <w:pPr>
            <w:pStyle w:val="P-Regular"/>
            <w:numPr>
              <w:numId w:val="18"/>
            </w:numPr>
            <w:tabs>
              <w:tab w:val="num" w:pos="720"/>
            </w:tabs>
            <w:ind w:left="720" w:hanging="360"/>
            <w:jc w:val="both"/>
          </w:pPr>
        </w:pPrChange>
      </w:pPr>
      <w:r w:rsidRPr="008C4808">
        <w:t xml:space="preserve">Autoregressive </w:t>
      </w:r>
      <w:r w:rsidR="005169BA" w:rsidRPr="008C4808">
        <w:t>models</w:t>
      </w:r>
      <w:r w:rsidRPr="008C4808">
        <w:t xml:space="preserve">: GPT and </w:t>
      </w:r>
      <w:r w:rsidR="005169BA" w:rsidRPr="008C4808">
        <w:t>its variants</w:t>
      </w:r>
    </w:p>
    <w:p w14:paraId="2918AD68" w14:textId="13CCEC74" w:rsidR="008C4808" w:rsidRPr="008C4808" w:rsidDel="005169BA" w:rsidRDefault="008C4808" w:rsidP="005169BA">
      <w:pPr>
        <w:pStyle w:val="NormalBPBHEB"/>
        <w:rPr>
          <w:del w:id="92" w:author="Editor" w:date="2025-09-08T14:47:00Z"/>
        </w:rPr>
        <w:pPrChange w:id="93" w:author="Editor" w:date="2025-09-08T14:47:00Z">
          <w:pPr>
            <w:pStyle w:val="P-Regular"/>
            <w:numPr>
              <w:ilvl w:val="1"/>
              <w:numId w:val="18"/>
            </w:numPr>
            <w:tabs>
              <w:tab w:val="num" w:pos="1440"/>
            </w:tabs>
            <w:ind w:left="1440" w:hanging="360"/>
            <w:jc w:val="both"/>
          </w:pPr>
        </w:pPrChange>
      </w:pPr>
      <w:del w:id="94" w:author="Editor" w:date="2025-09-08T14:47:00Z">
        <w:r w:rsidRPr="008C4808" w:rsidDel="005169BA">
          <w:delText>Understanding the principles of autoregressive models.</w:delText>
        </w:r>
      </w:del>
    </w:p>
    <w:p w14:paraId="32C14686" w14:textId="58AFF0C8" w:rsidR="008C4808" w:rsidRPr="008C4808" w:rsidDel="005169BA" w:rsidRDefault="008C4808" w:rsidP="005169BA">
      <w:pPr>
        <w:pStyle w:val="NormalBPBHEB"/>
        <w:rPr>
          <w:del w:id="95" w:author="Editor" w:date="2025-09-08T14:47:00Z"/>
        </w:rPr>
        <w:pPrChange w:id="96" w:author="Editor" w:date="2025-09-08T14:47:00Z">
          <w:pPr>
            <w:pStyle w:val="P-Regular"/>
            <w:numPr>
              <w:ilvl w:val="1"/>
              <w:numId w:val="18"/>
            </w:numPr>
            <w:tabs>
              <w:tab w:val="num" w:pos="1440"/>
            </w:tabs>
            <w:ind w:left="1440" w:hanging="360"/>
            <w:jc w:val="both"/>
          </w:pPr>
        </w:pPrChange>
      </w:pPr>
      <w:del w:id="97" w:author="Editor" w:date="2025-09-08T14:47:00Z">
        <w:r w:rsidRPr="008C4808" w:rsidDel="005169BA">
          <w:delText>Deep dive into the architecture of GPT models and their applications in text generation.</w:delText>
        </w:r>
      </w:del>
    </w:p>
    <w:p w14:paraId="3BBB510E" w14:textId="1122EF0A" w:rsidR="008C4808" w:rsidRPr="008C4808" w:rsidRDefault="008C4808" w:rsidP="005169BA">
      <w:pPr>
        <w:pStyle w:val="NormalBPBHEB"/>
        <w:numPr>
          <w:ilvl w:val="0"/>
          <w:numId w:val="21"/>
        </w:numPr>
        <w:pPrChange w:id="98" w:author="Editor" w:date="2025-09-08T14:47:00Z">
          <w:pPr>
            <w:pStyle w:val="P-Regular"/>
            <w:numPr>
              <w:numId w:val="18"/>
            </w:numPr>
            <w:tabs>
              <w:tab w:val="num" w:pos="720"/>
            </w:tabs>
            <w:ind w:left="720" w:hanging="360"/>
            <w:jc w:val="both"/>
          </w:pPr>
        </w:pPrChange>
      </w:pPr>
      <w:r w:rsidRPr="008C4808">
        <w:t>Fine-</w:t>
      </w:r>
      <w:r w:rsidR="005169BA" w:rsidRPr="008C4808">
        <w:t xml:space="preserve">tuning </w:t>
      </w:r>
      <w:r w:rsidRPr="008C4808">
        <w:t xml:space="preserve">GPT for </w:t>
      </w:r>
      <w:r w:rsidR="005169BA" w:rsidRPr="008C4808">
        <w:t>text generation</w:t>
      </w:r>
    </w:p>
    <w:p w14:paraId="1C215FC7" w14:textId="1689117C" w:rsidR="008C4808" w:rsidRPr="008C4808" w:rsidDel="005169BA" w:rsidRDefault="008C4808" w:rsidP="005169BA">
      <w:pPr>
        <w:pStyle w:val="NormalBPBHEB"/>
        <w:rPr>
          <w:del w:id="99" w:author="Editor" w:date="2025-09-08T14:47:00Z"/>
        </w:rPr>
        <w:pPrChange w:id="100" w:author="Editor" w:date="2025-09-08T14:47:00Z">
          <w:pPr>
            <w:pStyle w:val="P-Regular"/>
            <w:numPr>
              <w:ilvl w:val="1"/>
              <w:numId w:val="18"/>
            </w:numPr>
            <w:tabs>
              <w:tab w:val="num" w:pos="1440"/>
            </w:tabs>
            <w:ind w:left="1440" w:hanging="360"/>
            <w:jc w:val="both"/>
          </w:pPr>
        </w:pPrChange>
      </w:pPr>
      <w:del w:id="101" w:author="Editor" w:date="2025-09-08T14:47:00Z">
        <w:r w:rsidRPr="008C4808" w:rsidDel="005169BA">
          <w:lastRenderedPageBreak/>
          <w:delText>Strategies for fine-tuning GPT for generating creative text</w:delText>
        </w:r>
        <w:r w:rsidR="009C061E" w:rsidDel="005169BA">
          <w:delText>,</w:delText>
        </w:r>
        <w:r w:rsidRPr="008C4808" w:rsidDel="005169BA">
          <w:delText xml:space="preserve"> such as dialogues and stories.</w:delText>
        </w:r>
      </w:del>
    </w:p>
    <w:p w14:paraId="47641907" w14:textId="2F92623D" w:rsidR="008C4808" w:rsidRPr="008C4808" w:rsidDel="005169BA" w:rsidRDefault="008C4808" w:rsidP="005169BA">
      <w:pPr>
        <w:pStyle w:val="NormalBPBHEB"/>
        <w:rPr>
          <w:del w:id="102" w:author="Editor" w:date="2025-09-08T14:47:00Z"/>
        </w:rPr>
        <w:pPrChange w:id="103" w:author="Editor" w:date="2025-09-08T14:47:00Z">
          <w:pPr>
            <w:pStyle w:val="P-Regular"/>
            <w:numPr>
              <w:ilvl w:val="1"/>
              <w:numId w:val="18"/>
            </w:numPr>
            <w:tabs>
              <w:tab w:val="num" w:pos="1440"/>
            </w:tabs>
            <w:ind w:left="1440" w:hanging="360"/>
            <w:jc w:val="both"/>
          </w:pPr>
        </w:pPrChange>
      </w:pPr>
      <w:del w:id="104" w:author="Editor" w:date="2025-09-08T14:47:00Z">
        <w:r w:rsidRPr="008C4808" w:rsidDel="005169BA">
          <w:delText>Case study on how GPT can be applied to generate custom content for various industries.</w:delText>
        </w:r>
      </w:del>
    </w:p>
    <w:p w14:paraId="6621032C" w14:textId="5AFEB0FC" w:rsidR="008C4808" w:rsidRPr="008C4808" w:rsidRDefault="008C4808" w:rsidP="005169BA">
      <w:pPr>
        <w:pStyle w:val="NormalBPBHEB"/>
        <w:numPr>
          <w:ilvl w:val="0"/>
          <w:numId w:val="21"/>
        </w:numPr>
        <w:pPrChange w:id="105" w:author="Editor" w:date="2025-09-08T14:47:00Z">
          <w:pPr>
            <w:pStyle w:val="P-Regular"/>
            <w:numPr>
              <w:numId w:val="18"/>
            </w:numPr>
            <w:tabs>
              <w:tab w:val="num" w:pos="720"/>
            </w:tabs>
            <w:ind w:left="720" w:hanging="360"/>
            <w:jc w:val="both"/>
          </w:pPr>
        </w:pPrChange>
      </w:pPr>
      <w:r w:rsidRPr="008C4808">
        <w:t xml:space="preserve">Application: </w:t>
      </w:r>
      <w:r w:rsidR="005169BA" w:rsidRPr="008C4808">
        <w:t>Generating dialogue responses</w:t>
      </w:r>
    </w:p>
    <w:p w14:paraId="1B83A2D3" w14:textId="3B302169" w:rsidR="008C4808" w:rsidRPr="008C4808" w:rsidDel="005169BA" w:rsidRDefault="008C4808" w:rsidP="005169BA">
      <w:pPr>
        <w:pStyle w:val="NormalBPBHEB"/>
        <w:rPr>
          <w:del w:id="106" w:author="Editor" w:date="2025-09-08T14:47:00Z"/>
        </w:rPr>
        <w:pPrChange w:id="107" w:author="Editor" w:date="2025-09-08T14:47:00Z">
          <w:pPr>
            <w:pStyle w:val="P-Regular"/>
            <w:numPr>
              <w:ilvl w:val="1"/>
              <w:numId w:val="18"/>
            </w:numPr>
            <w:tabs>
              <w:tab w:val="num" w:pos="1440"/>
            </w:tabs>
            <w:ind w:left="1440" w:hanging="360"/>
            <w:jc w:val="both"/>
          </w:pPr>
        </w:pPrChange>
      </w:pPr>
      <w:del w:id="108" w:author="Editor" w:date="2025-09-08T14:47:00Z">
        <w:r w:rsidRPr="008C4808" w:rsidDel="005169BA">
          <w:delText>Building conversational agents using fine-tuned GPT models.</w:delText>
        </w:r>
      </w:del>
    </w:p>
    <w:p w14:paraId="240A4B73" w14:textId="54802C35" w:rsidR="008C4808" w:rsidRPr="008C4808" w:rsidDel="005169BA" w:rsidRDefault="008C4808" w:rsidP="005169BA">
      <w:pPr>
        <w:pStyle w:val="NormalBPBHEB"/>
        <w:rPr>
          <w:del w:id="109" w:author="Editor" w:date="2025-09-08T14:47:00Z"/>
        </w:rPr>
        <w:pPrChange w:id="110" w:author="Editor" w:date="2025-09-08T14:47:00Z">
          <w:pPr>
            <w:pStyle w:val="P-Regular"/>
            <w:numPr>
              <w:ilvl w:val="1"/>
              <w:numId w:val="18"/>
            </w:numPr>
            <w:tabs>
              <w:tab w:val="num" w:pos="1440"/>
            </w:tabs>
            <w:ind w:left="1440" w:hanging="360"/>
            <w:jc w:val="both"/>
          </w:pPr>
        </w:pPrChange>
      </w:pPr>
      <w:del w:id="111" w:author="Editor" w:date="2025-09-08T14:47:00Z">
        <w:r w:rsidRPr="008C4808" w:rsidDel="005169BA">
          <w:delText>Practical example of chatbot development and dialogue generation.</w:delText>
        </w:r>
      </w:del>
    </w:p>
    <w:p w14:paraId="39FD499A" w14:textId="2F3BF2FC" w:rsidR="008C4808" w:rsidRDefault="008C4808" w:rsidP="005169BA">
      <w:pPr>
        <w:pStyle w:val="NormalBPBHEB"/>
        <w:numPr>
          <w:ilvl w:val="0"/>
          <w:numId w:val="21"/>
        </w:numPr>
        <w:rPr>
          <w:ins w:id="112" w:author="Editor" w:date="2025-09-08T14:48:00Z"/>
        </w:rPr>
      </w:pPr>
      <w:r w:rsidRPr="008C4808">
        <w:t xml:space="preserve">Application: Generating </w:t>
      </w:r>
      <w:r w:rsidR="005169BA" w:rsidRPr="008C4808">
        <w:t>creative writing samples</w:t>
      </w:r>
    </w:p>
    <w:p w14:paraId="040294D3" w14:textId="77777777" w:rsidR="005169BA" w:rsidRPr="008C4808" w:rsidRDefault="005169BA" w:rsidP="005169BA">
      <w:pPr>
        <w:pStyle w:val="NormalBPBHEB"/>
        <w:pPrChange w:id="113" w:author="Editor" w:date="2025-09-08T14:48:00Z">
          <w:pPr>
            <w:pStyle w:val="P-Regular"/>
            <w:numPr>
              <w:numId w:val="18"/>
            </w:numPr>
            <w:tabs>
              <w:tab w:val="num" w:pos="720"/>
            </w:tabs>
            <w:ind w:left="720" w:hanging="360"/>
          </w:pPr>
        </w:pPrChange>
      </w:pPr>
    </w:p>
    <w:p w14:paraId="44FD7615" w14:textId="56010854" w:rsidR="008C4808" w:rsidRPr="008C4808" w:rsidDel="005169BA" w:rsidRDefault="008C4808" w:rsidP="005169BA">
      <w:pPr>
        <w:pStyle w:val="Heading1BPBHEB"/>
        <w:rPr>
          <w:del w:id="114" w:author="Editor" w:date="2025-09-08T14:47:00Z"/>
        </w:rPr>
        <w:pPrChange w:id="115" w:author="Editor" w:date="2025-09-08T14:48:00Z">
          <w:pPr>
            <w:pStyle w:val="P-Regular"/>
            <w:numPr>
              <w:ilvl w:val="1"/>
              <w:numId w:val="18"/>
            </w:numPr>
            <w:tabs>
              <w:tab w:val="num" w:pos="1440"/>
            </w:tabs>
            <w:ind w:left="1440" w:hanging="360"/>
            <w:jc w:val="both"/>
          </w:pPr>
        </w:pPrChange>
      </w:pPr>
      <w:commentRangeStart w:id="116"/>
      <w:del w:id="117" w:author="Editor" w:date="2025-09-08T14:47:00Z">
        <w:r w:rsidRPr="008C4808" w:rsidDel="005169BA">
          <w:delText>Use of Hugging Face Diffusers in generating creative content.</w:delText>
        </w:r>
      </w:del>
    </w:p>
    <w:p w14:paraId="4AA7D500" w14:textId="7C7B838C" w:rsidR="008C4808" w:rsidRPr="008C4808" w:rsidDel="005169BA" w:rsidRDefault="008C4808" w:rsidP="005169BA">
      <w:pPr>
        <w:pStyle w:val="Heading1BPBHEB"/>
        <w:rPr>
          <w:del w:id="118" w:author="Editor" w:date="2025-09-08T14:47:00Z"/>
        </w:rPr>
        <w:pPrChange w:id="119" w:author="Editor" w:date="2025-09-08T14:48:00Z">
          <w:pPr>
            <w:pStyle w:val="P-Regular"/>
            <w:numPr>
              <w:ilvl w:val="1"/>
              <w:numId w:val="18"/>
            </w:numPr>
            <w:tabs>
              <w:tab w:val="num" w:pos="1440"/>
            </w:tabs>
            <w:ind w:left="1440" w:hanging="360"/>
            <w:jc w:val="both"/>
          </w:pPr>
        </w:pPrChange>
      </w:pPr>
      <w:del w:id="120" w:author="Editor" w:date="2025-09-08T14:47:00Z">
        <w:r w:rsidRPr="008C4808" w:rsidDel="005169BA">
          <w:delText>Examples from literature, marketing, and content creation industries.</w:delText>
        </w:r>
      </w:del>
    </w:p>
    <w:p w14:paraId="49964A73" w14:textId="72307A75" w:rsidR="008C4808" w:rsidRDefault="008C4808" w:rsidP="005169BA">
      <w:pPr>
        <w:pStyle w:val="Heading1BPBHEB"/>
        <w:rPr>
          <w:ins w:id="121" w:author="Editor" w:date="2025-09-08T14:48:00Z"/>
        </w:rPr>
      </w:pPr>
      <w:del w:id="122" w:author="Editor" w:date="2025-09-08T14:48:00Z">
        <w:r w:rsidRPr="008C4808" w:rsidDel="005169BA">
          <w:delText>Skills Learned:</w:delText>
        </w:r>
      </w:del>
      <w:ins w:id="123" w:author="Editor" w:date="2025-09-08T14:48:00Z">
        <w:r w:rsidR="005169BA">
          <w:t>Objectives</w:t>
        </w:r>
      </w:ins>
      <w:commentRangeEnd w:id="116"/>
      <w:ins w:id="124" w:author="Editor" w:date="2025-09-08T14:49:00Z">
        <w:r w:rsidR="005169BA">
          <w:rPr>
            <w:rStyle w:val="CommentReference"/>
            <w:rFonts w:ascii="Calibri" w:eastAsia="Calibri" w:hAnsi="Calibri" w:cs="Calibri"/>
            <w:b w:val="0"/>
          </w:rPr>
          <w:commentReference w:id="116"/>
        </w:r>
      </w:ins>
    </w:p>
    <w:p w14:paraId="5233FD3D" w14:textId="77777777" w:rsidR="005169BA" w:rsidRPr="005169BA" w:rsidRDefault="005169BA" w:rsidP="005169BA">
      <w:pPr>
        <w:pStyle w:val="NormalBPBHEB"/>
        <w:rPr>
          <w:ins w:id="125" w:author="Editor" w:date="2025-09-08T14:48:00Z"/>
        </w:rPr>
      </w:pPr>
      <w:ins w:id="126" w:author="Editor" w:date="2025-09-08T14:48:00Z">
        <w:r w:rsidRPr="005169BA">
          <w:t>This chapter will help you understand the fundamentals of text classification and generation using Hugging Face Diffusers, and it will guide you in applying advanced preprocessing techniques to text data to ensure optimal performance. You will learn how to fine-tune pre-trained models to adapt them to specific NLP tasks and evaluate model performance using relevant metrics to ensure generalizability. The chapter also explores practical applications such as sentiment analysis, topic classification, and text generation, while showing how to utilize autoregressive models like GPT to create intelligent text-generation solutions. Finally, you will gain the ability to build and deploy text classification and generation systems that meet real-world needs, and with this thorough understanding of fundamental techniques, you will be prepared to tackle a wide range of NLP challenges across various industries.</w:t>
        </w:r>
      </w:ins>
    </w:p>
    <w:p w14:paraId="5B81DA23" w14:textId="77777777" w:rsidR="005169BA" w:rsidRPr="008C4808" w:rsidRDefault="005169BA" w:rsidP="005169BA">
      <w:pPr>
        <w:pStyle w:val="NormalBPBHEB"/>
        <w:pPrChange w:id="127" w:author="Editor" w:date="2025-09-08T14:48:00Z">
          <w:pPr>
            <w:pStyle w:val="H2-Heading"/>
            <w:jc w:val="both"/>
          </w:pPr>
        </w:pPrChange>
      </w:pPr>
    </w:p>
    <w:p w14:paraId="25B2E809" w14:textId="6C3A2A2F" w:rsidR="008C4808" w:rsidRPr="008C4808" w:rsidDel="005169BA" w:rsidRDefault="008C4808" w:rsidP="001F444B">
      <w:pPr>
        <w:pStyle w:val="P-Regular"/>
        <w:numPr>
          <w:ilvl w:val="0"/>
          <w:numId w:val="19"/>
        </w:numPr>
        <w:jc w:val="both"/>
        <w:rPr>
          <w:del w:id="128" w:author="Editor" w:date="2025-09-08T14:48:00Z"/>
          <w:lang w:val="en-US"/>
        </w:rPr>
      </w:pPr>
      <w:del w:id="129" w:author="Editor" w:date="2025-09-08T14:48:00Z">
        <w:r w:rsidRPr="008C4808" w:rsidDel="005169BA">
          <w:rPr>
            <w:lang w:val="en-US"/>
          </w:rPr>
          <w:delText>Understand the fundamentals of text classification and generation using Hugging Face Diffusers.</w:delText>
        </w:r>
      </w:del>
    </w:p>
    <w:p w14:paraId="5B7C54F8" w14:textId="576B420F" w:rsidR="008C4808" w:rsidRPr="008C4808" w:rsidDel="005169BA" w:rsidRDefault="008C4808" w:rsidP="001F444B">
      <w:pPr>
        <w:pStyle w:val="P-Regular"/>
        <w:numPr>
          <w:ilvl w:val="0"/>
          <w:numId w:val="19"/>
        </w:numPr>
        <w:jc w:val="both"/>
        <w:rPr>
          <w:del w:id="130" w:author="Editor" w:date="2025-09-08T14:48:00Z"/>
          <w:lang w:val="en-US"/>
        </w:rPr>
      </w:pPr>
      <w:del w:id="131" w:author="Editor" w:date="2025-09-08T14:48:00Z">
        <w:r w:rsidRPr="008C4808" w:rsidDel="005169BA">
          <w:rPr>
            <w:lang w:val="en-US"/>
          </w:rPr>
          <w:delText xml:space="preserve">Apply advanced preprocessing techniques </w:delText>
        </w:r>
        <w:r w:rsidR="009C061E" w:rsidDel="005169BA">
          <w:rPr>
            <w:lang w:val="en-US"/>
          </w:rPr>
          <w:delText>to text data to ensure optimal</w:delText>
        </w:r>
        <w:r w:rsidRPr="008C4808" w:rsidDel="005169BA">
          <w:rPr>
            <w:lang w:val="en-US"/>
          </w:rPr>
          <w:delText xml:space="preserve"> performance.</w:delText>
        </w:r>
      </w:del>
    </w:p>
    <w:p w14:paraId="4BD494AC" w14:textId="40711614" w:rsidR="008C4808" w:rsidRPr="008C4808" w:rsidDel="005169BA" w:rsidRDefault="008C4808" w:rsidP="001F444B">
      <w:pPr>
        <w:pStyle w:val="P-Regular"/>
        <w:numPr>
          <w:ilvl w:val="0"/>
          <w:numId w:val="19"/>
        </w:numPr>
        <w:jc w:val="both"/>
        <w:rPr>
          <w:del w:id="132" w:author="Editor" w:date="2025-09-08T14:48:00Z"/>
          <w:lang w:val="en-US"/>
        </w:rPr>
      </w:pPr>
      <w:del w:id="133" w:author="Editor" w:date="2025-09-08T14:48:00Z">
        <w:r w:rsidRPr="008C4808" w:rsidDel="005169BA">
          <w:rPr>
            <w:lang w:val="en-US"/>
          </w:rPr>
          <w:delText>Fine-tune pre-trained models to adapt them to specific NLP tasks.</w:delText>
        </w:r>
      </w:del>
    </w:p>
    <w:p w14:paraId="35585783" w14:textId="2AFFA515" w:rsidR="008C4808" w:rsidRPr="008C4808" w:rsidDel="005169BA" w:rsidRDefault="008C4808" w:rsidP="001F444B">
      <w:pPr>
        <w:pStyle w:val="P-Regular"/>
        <w:numPr>
          <w:ilvl w:val="0"/>
          <w:numId w:val="19"/>
        </w:numPr>
        <w:jc w:val="both"/>
        <w:rPr>
          <w:del w:id="134" w:author="Editor" w:date="2025-09-08T14:48:00Z"/>
          <w:lang w:val="en-US"/>
        </w:rPr>
      </w:pPr>
      <w:del w:id="135" w:author="Editor" w:date="2025-09-08T14:48:00Z">
        <w:r w:rsidRPr="008C4808" w:rsidDel="005169BA">
          <w:rPr>
            <w:lang w:val="en-US"/>
          </w:rPr>
          <w:delText xml:space="preserve">Evaluate model performance using </w:delText>
        </w:r>
        <w:r w:rsidR="00E56D61" w:rsidDel="005169BA">
          <w:rPr>
            <w:lang w:val="en-US"/>
          </w:rPr>
          <w:delText>relevant</w:delText>
        </w:r>
        <w:r w:rsidRPr="008C4808" w:rsidDel="005169BA">
          <w:rPr>
            <w:lang w:val="en-US"/>
          </w:rPr>
          <w:delText xml:space="preserve"> metrics and ensure generalizability.</w:delText>
        </w:r>
      </w:del>
    </w:p>
    <w:p w14:paraId="19220BF1" w14:textId="692FAA53" w:rsidR="008C4808" w:rsidRPr="008C4808" w:rsidDel="005169BA" w:rsidRDefault="008C4808" w:rsidP="001F444B">
      <w:pPr>
        <w:pStyle w:val="P-Regular"/>
        <w:numPr>
          <w:ilvl w:val="0"/>
          <w:numId w:val="19"/>
        </w:numPr>
        <w:jc w:val="both"/>
        <w:rPr>
          <w:del w:id="136" w:author="Editor" w:date="2025-09-08T14:48:00Z"/>
          <w:lang w:val="en-US"/>
        </w:rPr>
      </w:pPr>
      <w:del w:id="137" w:author="Editor" w:date="2025-09-08T14:48:00Z">
        <w:r w:rsidRPr="008C4808" w:rsidDel="005169BA">
          <w:rPr>
            <w:lang w:val="en-US"/>
          </w:rPr>
          <w:delText>Explore practical applications such as sentiment analysis, topic classification, and text generation.</w:delText>
        </w:r>
      </w:del>
    </w:p>
    <w:p w14:paraId="4A30DDBD" w14:textId="58064E8C" w:rsidR="008C4808" w:rsidRPr="008C4808" w:rsidDel="005169BA" w:rsidRDefault="008C4808" w:rsidP="001F444B">
      <w:pPr>
        <w:pStyle w:val="P-Regular"/>
        <w:numPr>
          <w:ilvl w:val="0"/>
          <w:numId w:val="19"/>
        </w:numPr>
        <w:jc w:val="both"/>
        <w:rPr>
          <w:del w:id="138" w:author="Editor" w:date="2025-09-08T14:48:00Z"/>
          <w:lang w:val="en-US"/>
        </w:rPr>
      </w:pPr>
      <w:del w:id="139" w:author="Editor" w:date="2025-09-08T14:48:00Z">
        <w:r w:rsidRPr="008C4808" w:rsidDel="005169BA">
          <w:rPr>
            <w:lang w:val="en-US"/>
          </w:rPr>
          <w:delText>Utilize autoregressive models</w:delText>
        </w:r>
        <w:r w:rsidR="009C061E" w:rsidDel="005169BA">
          <w:rPr>
            <w:lang w:val="en-US"/>
          </w:rPr>
          <w:delText>, such as GPT,</w:delText>
        </w:r>
        <w:r w:rsidRPr="008C4808" w:rsidDel="005169BA">
          <w:rPr>
            <w:lang w:val="en-US"/>
          </w:rPr>
          <w:delText xml:space="preserve"> to create intelligent text-generation solutions.</w:delText>
        </w:r>
      </w:del>
    </w:p>
    <w:p w14:paraId="4FB7768C" w14:textId="73E5B603" w:rsidR="008C4808" w:rsidRPr="008C4808" w:rsidDel="005169BA" w:rsidRDefault="008C4808" w:rsidP="001F444B">
      <w:pPr>
        <w:pStyle w:val="P-Regular"/>
        <w:numPr>
          <w:ilvl w:val="0"/>
          <w:numId w:val="19"/>
        </w:numPr>
        <w:jc w:val="both"/>
        <w:rPr>
          <w:del w:id="140" w:author="Editor" w:date="2025-09-08T14:48:00Z"/>
          <w:lang w:val="en-US"/>
        </w:rPr>
      </w:pPr>
      <w:del w:id="141" w:author="Editor" w:date="2025-09-08T14:48:00Z">
        <w:r w:rsidRPr="008C4808" w:rsidDel="005169BA">
          <w:rPr>
            <w:lang w:val="en-US"/>
          </w:rPr>
          <w:delText>Build and deploy text classification and generation systems that meet real-world needs.</w:delText>
        </w:r>
      </w:del>
    </w:p>
    <w:p w14:paraId="3C1259EB" w14:textId="4F875367" w:rsidR="009A546F" w:rsidDel="005169BA" w:rsidRDefault="009C061E" w:rsidP="001F444B">
      <w:pPr>
        <w:pStyle w:val="P-Regular"/>
        <w:jc w:val="both"/>
        <w:rPr>
          <w:del w:id="142" w:author="Editor" w:date="2025-09-08T14:48:00Z"/>
        </w:rPr>
      </w:pPr>
      <w:del w:id="143" w:author="Editor" w:date="2025-09-08T14:48:00Z">
        <w:r w:rsidDel="005169BA">
          <w:rPr>
            <w:lang w:val="en-US"/>
          </w:rPr>
          <w:delText>This chapter will equip you with the essential skills to tackle both classification and generative tasks using Hugging Face Diffusers. With a thorough understanding of these fundamental techniques, you will be prepared to address a wide range of NLP challenges across various industries.</w:delText>
        </w:r>
      </w:del>
    </w:p>
    <w:p w14:paraId="6B7F43F3" w14:textId="3182D702" w:rsidR="00EC665F" w:rsidRPr="00EC665F" w:rsidRDefault="00EC665F">
      <w:pPr>
        <w:pStyle w:val="Heading1BPBHEB"/>
        <w:pPrChange w:id="144" w:author="Editor" w:date="2025-09-06T12:41:00Z">
          <w:pPr>
            <w:pStyle w:val="H1-Section"/>
            <w:jc w:val="both"/>
          </w:pPr>
        </w:pPrChange>
      </w:pPr>
      <w:r w:rsidRPr="00EC665F">
        <w:t xml:space="preserve">Introduction to </w:t>
      </w:r>
      <w:r>
        <w:t>t</w:t>
      </w:r>
      <w:r w:rsidRPr="00EC665F">
        <w:t xml:space="preserve">ext </w:t>
      </w:r>
      <w:r>
        <w:t>c</w:t>
      </w:r>
      <w:r w:rsidRPr="00EC665F">
        <w:t>lassification</w:t>
      </w:r>
    </w:p>
    <w:p w14:paraId="275CFE06" w14:textId="3108A735" w:rsidR="00EC665F" w:rsidRPr="00EC665F" w:rsidRDefault="009A1CF6">
      <w:pPr>
        <w:pStyle w:val="NormalBPBHEB"/>
        <w:pPrChange w:id="145" w:author="Editor" w:date="2025-09-06T12:41:00Z">
          <w:pPr>
            <w:pStyle w:val="P-Regular"/>
            <w:jc w:val="both"/>
          </w:pPr>
        </w:pPrChange>
      </w:pPr>
      <w:r>
        <w:t xml:space="preserve">Text classification is a fundamental task in </w:t>
      </w:r>
      <w:r w:rsidRPr="00D17A16">
        <w:rPr>
          <w:b/>
          <w:bCs/>
          <w:rPrChange w:id="146" w:author="Editor" w:date="2025-09-06T12:41:00Z">
            <w:rPr/>
          </w:rPrChange>
        </w:rPr>
        <w:t>natural language processing</w:t>
      </w:r>
      <w:r>
        <w:t xml:space="preserve"> (</w:t>
      </w:r>
      <w:r w:rsidRPr="00D17A16">
        <w:rPr>
          <w:b/>
          <w:bCs/>
          <w:rPrChange w:id="147" w:author="Editor" w:date="2025-09-06T12:41:00Z">
            <w:rPr/>
          </w:rPrChange>
        </w:rPr>
        <w:t>NLP</w:t>
      </w:r>
      <w:r>
        <w:t xml:space="preserve">) that involves categorizing textual data into predefined classes or categories. It plays a significant role in various applications such as sentiment analysis, topic classification, spam detection, and content categorization. This section provides a comprehensive overview of text classification, highlighting its importance, methods, and applications using the Hugging Face </w:t>
      </w:r>
      <w:r w:rsidR="002B71D8">
        <w:t>diffusers</w:t>
      </w:r>
      <w:r>
        <w:t xml:space="preserve"> library.</w:t>
      </w:r>
      <w:del w:id="148" w:author="Editor" w:date="2025-09-08T14:50:00Z">
        <w:r w:rsidDel="005169BA">
          <w:delText> </w:delText>
        </w:r>
      </w:del>
    </w:p>
    <w:p w14:paraId="3589E8DF" w14:textId="2020F973" w:rsidR="00EC665F" w:rsidRPr="00EC665F" w:rsidDel="00D17A16" w:rsidRDefault="00EC665F" w:rsidP="001F444B">
      <w:pPr>
        <w:pStyle w:val="H3-Subheading"/>
        <w:jc w:val="both"/>
        <w:rPr>
          <w:del w:id="149" w:author="Editor" w:date="2025-09-06T12:42:00Z"/>
        </w:rPr>
      </w:pPr>
      <w:del w:id="150" w:author="Editor" w:date="2025-09-06T12:42:00Z">
        <w:r w:rsidRPr="00EC665F" w:rsidDel="00D17A16">
          <w:delText xml:space="preserve">Significance of </w:delText>
        </w:r>
        <w:r w:rsidR="004E1325" w:rsidDel="00D17A16">
          <w:delText>t</w:delText>
        </w:r>
        <w:r w:rsidRPr="00EC665F" w:rsidDel="00D17A16">
          <w:delText xml:space="preserve">ext </w:delText>
        </w:r>
        <w:r w:rsidR="004E1325" w:rsidDel="00D17A16">
          <w:delText>c</w:delText>
        </w:r>
        <w:r w:rsidRPr="00EC665F" w:rsidDel="00D17A16">
          <w:delText>lassification</w:delText>
        </w:r>
      </w:del>
    </w:p>
    <w:p w14:paraId="4B611055" w14:textId="551F069C" w:rsidR="00EC665F" w:rsidRDefault="00776E9A">
      <w:pPr>
        <w:pStyle w:val="NormalBPBHEB"/>
        <w:rPr>
          <w:ins w:id="151" w:author="Editor" w:date="2025-09-08T14:50:00Z"/>
        </w:rPr>
      </w:pPr>
      <w:r>
        <w:t xml:space="preserve">Text classification allows machines to automatically organize and categorize vast amounts of textual data, thereby facilitating efficient information retrieval and decision-making processes. For instance, in sentiment analysis, classifiers can determine the sentiment expressed in a text (positive, negative, neutral), assisting businesses in gauging customer feedback or sentiment towards products and services </w:t>
      </w:r>
      <w:sdt>
        <w:sdtPr>
          <w:id w:val="-760134317"/>
          <w:citation/>
        </w:sdtPr>
        <w:sdtEndPr>
          <w:rPr>
            <w:vertAlign w:val="superscript"/>
            <w:rPrChange w:id="152" w:author="Editor" w:date="2025-09-06T12:41:00Z">
              <w:rPr/>
            </w:rPrChange>
          </w:rPr>
        </w:sdtEndPr>
        <w:sdtContent>
          <w:r w:rsidRPr="008D1E9E">
            <w:rPr>
              <w:vertAlign w:val="superscript"/>
              <w:rPrChange w:id="153" w:author="Editor" w:date="2025-09-08T15:57:00Z">
                <w:rPr/>
              </w:rPrChange>
            </w:rPr>
            <w:fldChar w:fldCharType="begin"/>
          </w:r>
          <w:r w:rsidRPr="008D1E9E">
            <w:rPr>
              <w:vertAlign w:val="superscript"/>
              <w:rPrChange w:id="154" w:author="Editor" w:date="2025-09-08T15:57:00Z">
                <w:rPr/>
              </w:rPrChange>
            </w:rPr>
            <w:instrText xml:space="preserve"> CITATION pang2008a \l 1033 </w:instrText>
          </w:r>
          <w:r w:rsidRPr="008D1E9E">
            <w:rPr>
              <w:vertAlign w:val="superscript"/>
              <w:rPrChange w:id="155" w:author="Editor" w:date="2025-09-08T15:57:00Z">
                <w:rPr/>
              </w:rPrChange>
            </w:rPr>
            <w:fldChar w:fldCharType="separate"/>
          </w:r>
          <w:r w:rsidR="007D51F3" w:rsidRPr="008D1E9E">
            <w:rPr>
              <w:vertAlign w:val="superscript"/>
              <w:rPrChange w:id="156" w:author="Editor" w:date="2025-09-08T15:57:00Z">
                <w:rPr/>
              </w:rPrChange>
            </w:rPr>
            <w:t>[1]</w:t>
          </w:r>
          <w:r w:rsidRPr="008D1E9E">
            <w:rPr>
              <w:vertAlign w:val="superscript"/>
              <w:rPrChange w:id="157" w:author="Editor" w:date="2025-09-08T15:57:00Z">
                <w:rPr/>
              </w:rPrChange>
            </w:rPr>
            <w:fldChar w:fldCharType="end"/>
          </w:r>
        </w:sdtContent>
      </w:sdt>
      <w:r>
        <w:t>.</w:t>
      </w:r>
      <w:del w:id="158" w:author="Editor" w:date="2025-09-08T14:49:00Z">
        <w:r w:rsidDel="005169BA">
          <w:delText> </w:delText>
        </w:r>
      </w:del>
    </w:p>
    <w:p w14:paraId="6A919015" w14:textId="77777777" w:rsidR="005169BA" w:rsidRPr="00EC665F" w:rsidRDefault="005169BA">
      <w:pPr>
        <w:pStyle w:val="NormalBPBHEB"/>
        <w:rPr>
          <w:rFonts w:eastAsia="Times New Roman"/>
        </w:rPr>
        <w:pPrChange w:id="159" w:author="Editor" w:date="2025-09-06T12:42:00Z">
          <w:pPr>
            <w:pStyle w:val="P-Regular"/>
            <w:jc w:val="both"/>
          </w:pPr>
        </w:pPrChange>
      </w:pPr>
    </w:p>
    <w:p w14:paraId="65BC62D2" w14:textId="6EE9BEA3" w:rsidR="00EC665F" w:rsidRPr="00EC665F" w:rsidRDefault="00EC665F" w:rsidP="005169BA">
      <w:pPr>
        <w:pStyle w:val="Heading2BPBHEB"/>
        <w:pPrChange w:id="160" w:author="Editor" w:date="2025-09-08T14:50:00Z">
          <w:pPr>
            <w:pStyle w:val="H3-Subheading"/>
            <w:jc w:val="both"/>
          </w:pPr>
        </w:pPrChange>
      </w:pPr>
      <w:r w:rsidRPr="00EC665F">
        <w:t xml:space="preserve">Methods and </w:t>
      </w:r>
      <w:r w:rsidR="004E1325">
        <w:t>t</w:t>
      </w:r>
      <w:r w:rsidRPr="00EC665F">
        <w:t>echniques</w:t>
      </w:r>
    </w:p>
    <w:p w14:paraId="0727F93F" w14:textId="0C29A4BD" w:rsidR="00EC665F" w:rsidRPr="00EC665F" w:rsidRDefault="00EC665F" w:rsidP="005169BA">
      <w:pPr>
        <w:pStyle w:val="NormalBPBHEB"/>
        <w:pPrChange w:id="161" w:author="Editor" w:date="2025-09-08T14:50:00Z">
          <w:pPr>
            <w:pStyle w:val="L-Bullets"/>
            <w:jc w:val="both"/>
          </w:pPr>
        </w:pPrChange>
      </w:pPr>
      <w:del w:id="162" w:author="Editor" w:date="2025-09-08T14:51:00Z">
        <w:r w:rsidRPr="00EC665F" w:rsidDel="005169BA">
          <w:rPr>
            <w:b/>
            <w:bCs/>
          </w:rPr>
          <w:delText xml:space="preserve">Traditional </w:delText>
        </w:r>
        <w:r w:rsidR="004E1325" w:rsidDel="005169BA">
          <w:rPr>
            <w:b/>
            <w:bCs/>
          </w:rPr>
          <w:delText>m</w:delText>
        </w:r>
        <w:r w:rsidRPr="00EC665F" w:rsidDel="005169BA">
          <w:rPr>
            <w:b/>
            <w:bCs/>
          </w:rPr>
          <w:delText xml:space="preserve">ethods vs. </w:delText>
        </w:r>
      </w:del>
      <w:del w:id="163" w:author="Editor" w:date="2025-09-08T14:50:00Z">
        <w:r w:rsidRPr="00EC665F" w:rsidDel="005169BA">
          <w:rPr>
            <w:b/>
            <w:bCs/>
          </w:rPr>
          <w:delText xml:space="preserve">Deep Learning </w:delText>
        </w:r>
      </w:del>
      <w:del w:id="164" w:author="Editor" w:date="2025-09-08T14:51:00Z">
        <w:r w:rsidR="004E1325" w:rsidDel="005169BA">
          <w:rPr>
            <w:b/>
            <w:bCs/>
          </w:rPr>
          <w:delText>a</w:delText>
        </w:r>
        <w:r w:rsidRPr="00EC665F" w:rsidDel="005169BA">
          <w:rPr>
            <w:b/>
            <w:bCs/>
          </w:rPr>
          <w:delText>pproaches</w:delText>
        </w:r>
        <w:r w:rsidRPr="00EC665F" w:rsidDel="005169BA">
          <w:delText xml:space="preserve">: </w:delText>
        </w:r>
      </w:del>
      <w:r w:rsidRPr="00EC665F">
        <w:t xml:space="preserve">Historically, text classification relied on handcrafted features and rule-based systems. However, the advent of deep learning has </w:t>
      </w:r>
      <w:r w:rsidR="005010E4">
        <w:t>revolutionized this field by enabling models to learn relevant features from raw text data automatically</w:t>
      </w:r>
      <w:r w:rsidRPr="00EC665F">
        <w:t xml:space="preserve">. Deep learning models, particularly those based on </w:t>
      </w:r>
      <w:r w:rsidRPr="00EC665F">
        <w:lastRenderedPageBreak/>
        <w:t xml:space="preserve">transformer architectures like BERT </w:t>
      </w:r>
      <w:sdt>
        <w:sdtPr>
          <w:id w:val="-967964423"/>
          <w:citation/>
        </w:sdtPr>
        <w:sdtEndPr>
          <w:rPr>
            <w:vertAlign w:val="superscript"/>
            <w:rPrChange w:id="165" w:author="Editor" w:date="2025-09-08T15:57:00Z">
              <w:rPr/>
            </w:rPrChange>
          </w:rPr>
        </w:sdtEndPr>
        <w:sdtContent>
          <w:r w:rsidR="005010E4" w:rsidRPr="008D1E9E">
            <w:rPr>
              <w:vertAlign w:val="superscript"/>
              <w:rPrChange w:id="166" w:author="Editor" w:date="2025-09-08T15:57:00Z">
                <w:rPr/>
              </w:rPrChange>
            </w:rPr>
            <w:fldChar w:fldCharType="begin"/>
          </w:r>
          <w:r w:rsidR="005010E4" w:rsidRPr="008D1E9E">
            <w:rPr>
              <w:vertAlign w:val="superscript"/>
              <w:rPrChange w:id="167" w:author="Editor" w:date="2025-09-08T15:57:00Z">
                <w:rPr>
                  <w:lang w:val="en-US"/>
                </w:rPr>
              </w:rPrChange>
            </w:rPr>
            <w:instrText xml:space="preserve"> CITATION devlin2019a \l 1033 </w:instrText>
          </w:r>
          <w:r w:rsidR="005010E4" w:rsidRPr="008D1E9E">
            <w:rPr>
              <w:vertAlign w:val="superscript"/>
              <w:rPrChange w:id="168" w:author="Editor" w:date="2025-09-08T15:57:00Z">
                <w:rPr/>
              </w:rPrChange>
            </w:rPr>
            <w:fldChar w:fldCharType="separate"/>
          </w:r>
          <w:r w:rsidR="007D51F3" w:rsidRPr="008D1E9E">
            <w:rPr>
              <w:vertAlign w:val="superscript"/>
              <w:rPrChange w:id="169" w:author="Editor" w:date="2025-09-08T15:57:00Z">
                <w:rPr>
                  <w:lang w:val="en-US"/>
                </w:rPr>
              </w:rPrChange>
            </w:rPr>
            <w:t>[2]</w:t>
          </w:r>
          <w:r w:rsidR="005010E4" w:rsidRPr="008D1E9E">
            <w:rPr>
              <w:vertAlign w:val="superscript"/>
              <w:rPrChange w:id="170" w:author="Editor" w:date="2025-09-08T15:57:00Z">
                <w:rPr/>
              </w:rPrChange>
            </w:rPr>
            <w:fldChar w:fldCharType="end"/>
          </w:r>
        </w:sdtContent>
      </w:sdt>
      <w:r w:rsidRPr="00EC665F">
        <w:t xml:space="preserve"> and GPT </w:t>
      </w:r>
      <w:sdt>
        <w:sdtPr>
          <w:rPr>
            <w:vertAlign w:val="superscript"/>
            <w:rPrChange w:id="171" w:author="Editor" w:date="2025-09-08T15:57:00Z">
              <w:rPr/>
            </w:rPrChange>
          </w:rPr>
          <w:id w:val="224571067"/>
          <w:citation/>
        </w:sdtPr>
        <w:sdtEndPr>
          <w:rPr>
            <w:vertAlign w:val="baseline"/>
          </w:rPr>
        </w:sdtEndPr>
        <w:sdtContent>
          <w:r w:rsidR="005010E4" w:rsidRPr="008D1E9E">
            <w:rPr>
              <w:vertAlign w:val="superscript"/>
              <w:rPrChange w:id="172" w:author="Editor" w:date="2025-09-08T15:57:00Z">
                <w:rPr/>
              </w:rPrChange>
            </w:rPr>
            <w:fldChar w:fldCharType="begin"/>
          </w:r>
          <w:r w:rsidR="005010E4" w:rsidRPr="008D1E9E">
            <w:rPr>
              <w:vertAlign w:val="superscript"/>
              <w:rPrChange w:id="173" w:author="Editor" w:date="2025-09-08T15:57:00Z">
                <w:rPr>
                  <w:lang w:val="en-US"/>
                </w:rPr>
              </w:rPrChange>
            </w:rPr>
            <w:instrText xml:space="preserve"> CITATION radford2018a \l 1033 </w:instrText>
          </w:r>
          <w:r w:rsidR="005010E4" w:rsidRPr="008D1E9E">
            <w:rPr>
              <w:vertAlign w:val="superscript"/>
              <w:rPrChange w:id="174" w:author="Editor" w:date="2025-09-08T15:57:00Z">
                <w:rPr/>
              </w:rPrChange>
            </w:rPr>
            <w:fldChar w:fldCharType="separate"/>
          </w:r>
          <w:r w:rsidR="007D51F3" w:rsidRPr="008D1E9E">
            <w:rPr>
              <w:vertAlign w:val="superscript"/>
              <w:rPrChange w:id="175" w:author="Editor" w:date="2025-09-08T15:57:00Z">
                <w:rPr>
                  <w:lang w:val="en-US"/>
                </w:rPr>
              </w:rPrChange>
            </w:rPr>
            <w:t>[3]</w:t>
          </w:r>
          <w:r w:rsidR="005010E4" w:rsidRPr="008D1E9E">
            <w:rPr>
              <w:vertAlign w:val="superscript"/>
              <w:rPrChange w:id="176" w:author="Editor" w:date="2025-09-08T15:57:00Z">
                <w:rPr/>
              </w:rPrChange>
            </w:rPr>
            <w:fldChar w:fldCharType="end"/>
          </w:r>
        </w:sdtContent>
      </w:sdt>
      <w:r w:rsidRPr="00EC665F">
        <w:t>, have shown remarkable performance improvements across various text classification tasks.</w:t>
      </w:r>
    </w:p>
    <w:p w14:paraId="2142B2A7" w14:textId="77108075" w:rsidR="00EC665F" w:rsidRPr="00EC665F" w:rsidRDefault="00EC665F" w:rsidP="005169BA">
      <w:pPr>
        <w:pStyle w:val="NormalBPBHEB"/>
        <w:rPr>
          <w:rFonts w:eastAsia="Times New Roman"/>
        </w:rPr>
        <w:pPrChange w:id="177" w:author="Editor" w:date="2025-09-08T14:50:00Z">
          <w:pPr>
            <w:pStyle w:val="L-Bullets"/>
            <w:jc w:val="both"/>
          </w:pPr>
        </w:pPrChange>
      </w:pPr>
      <w:del w:id="178" w:author="Editor" w:date="2025-09-08T14:51:00Z">
        <w:r w:rsidRPr="00EC665F" w:rsidDel="005169BA">
          <w:rPr>
            <w:b/>
            <w:bCs/>
          </w:rPr>
          <w:delText>Preprocessing</w:delText>
        </w:r>
        <w:r w:rsidRPr="00EC665F" w:rsidDel="005169BA">
          <w:delText xml:space="preserve">: </w:delText>
        </w:r>
      </w:del>
      <w:r w:rsidRPr="00EC665F">
        <w:t>Before classification, text data undergoes preprocessing steps</w:t>
      </w:r>
      <w:ins w:id="179" w:author="Editor" w:date="2025-09-08T14:51:00Z">
        <w:r w:rsidR="005169BA">
          <w:t>,</w:t>
        </w:r>
      </w:ins>
      <w:r w:rsidRPr="00EC665F">
        <w:t xml:space="preserve"> such as tokenization, where text is segmented into tokens (words, subwords, or characters). Visualizing this process with a flowchart or diagram can clarify how raw text is transformed into a format suitable for modeling.</w:t>
      </w:r>
      <w:r w:rsidRPr="00EC665F">
        <w:rPr>
          <w:rFonts w:eastAsia="Times New Roman"/>
          <w:b/>
          <w:bCs/>
        </w:rPr>
        <w:t> </w:t>
      </w:r>
    </w:p>
    <w:p w14:paraId="08277D1F" w14:textId="215DE3B2" w:rsidR="005169BA" w:rsidRPr="00EC665F" w:rsidRDefault="00EC665F" w:rsidP="005169BA">
      <w:pPr>
        <w:pStyle w:val="NormalBPBHEB"/>
        <w:pPrChange w:id="180" w:author="Editor" w:date="2025-09-08T14:50:00Z">
          <w:pPr>
            <w:pStyle w:val="L-Bullets"/>
            <w:jc w:val="both"/>
          </w:pPr>
        </w:pPrChange>
      </w:pPr>
      <w:del w:id="181" w:author="Editor" w:date="2025-09-08T14:51:00Z">
        <w:r w:rsidRPr="00EC665F" w:rsidDel="005169BA">
          <w:rPr>
            <w:b/>
            <w:bCs/>
          </w:rPr>
          <w:delText xml:space="preserve">Feature </w:delText>
        </w:r>
        <w:r w:rsidR="004E1325" w:rsidDel="005169BA">
          <w:rPr>
            <w:b/>
            <w:bCs/>
          </w:rPr>
          <w:delText>e</w:delText>
        </w:r>
        <w:r w:rsidRPr="00EC665F" w:rsidDel="005169BA">
          <w:rPr>
            <w:b/>
            <w:bCs/>
          </w:rPr>
          <w:delText>xtraction</w:delText>
        </w:r>
        <w:r w:rsidRPr="00EC665F" w:rsidDel="005169BA">
          <w:delText xml:space="preserve">: </w:delText>
        </w:r>
      </w:del>
      <w:r w:rsidRPr="00EC665F">
        <w:t xml:space="preserve">Feature extraction techniques convert text into numerical representations (vectors) that machine learning models can process. Techniques like word embeddings </w:t>
      </w:r>
      <w:sdt>
        <w:sdtPr>
          <w:rPr>
            <w:vertAlign w:val="superscript"/>
            <w:rPrChange w:id="182" w:author="Editor" w:date="2025-09-08T15:57:00Z">
              <w:rPr/>
            </w:rPrChange>
          </w:rPr>
          <w:id w:val="1306436650"/>
          <w:citation/>
        </w:sdtPr>
        <w:sdtEndPr>
          <w:rPr>
            <w:vertAlign w:val="baseline"/>
          </w:rPr>
        </w:sdtEndPr>
        <w:sdtContent>
          <w:r w:rsidR="00367410" w:rsidRPr="008D1E9E">
            <w:rPr>
              <w:vertAlign w:val="superscript"/>
              <w:rPrChange w:id="183" w:author="Editor" w:date="2025-09-08T15:57:00Z">
                <w:rPr/>
              </w:rPrChange>
            </w:rPr>
            <w:fldChar w:fldCharType="begin"/>
          </w:r>
          <w:r w:rsidR="00367410" w:rsidRPr="008D1E9E">
            <w:rPr>
              <w:vertAlign w:val="superscript"/>
              <w:rPrChange w:id="184" w:author="Editor" w:date="2025-09-08T15:57:00Z">
                <w:rPr>
                  <w:lang w:val="en-US"/>
                </w:rPr>
              </w:rPrChange>
            </w:rPr>
            <w:instrText xml:space="preserve"> CITATION mikolov2013a \l 1033 </w:instrText>
          </w:r>
          <w:r w:rsidR="00367410" w:rsidRPr="008D1E9E">
            <w:rPr>
              <w:vertAlign w:val="superscript"/>
              <w:rPrChange w:id="185" w:author="Editor" w:date="2025-09-08T15:57:00Z">
                <w:rPr/>
              </w:rPrChange>
            </w:rPr>
            <w:fldChar w:fldCharType="separate"/>
          </w:r>
          <w:r w:rsidR="007D51F3" w:rsidRPr="008D1E9E">
            <w:rPr>
              <w:vertAlign w:val="superscript"/>
              <w:rPrChange w:id="186" w:author="Editor" w:date="2025-09-08T15:57:00Z">
                <w:rPr>
                  <w:lang w:val="en-US"/>
                </w:rPr>
              </w:rPrChange>
            </w:rPr>
            <w:t>[4]</w:t>
          </w:r>
          <w:r w:rsidR="00367410" w:rsidRPr="008D1E9E">
            <w:rPr>
              <w:vertAlign w:val="superscript"/>
              <w:rPrChange w:id="187" w:author="Editor" w:date="2025-09-08T15:57:00Z">
                <w:rPr/>
              </w:rPrChange>
            </w:rPr>
            <w:fldChar w:fldCharType="end"/>
          </w:r>
        </w:sdtContent>
      </w:sdt>
      <w:r w:rsidRPr="00EC665F">
        <w:t xml:space="preserve"> </w:t>
      </w:r>
      <w:r w:rsidR="00367410">
        <w:t>map</w:t>
      </w:r>
      <w:r w:rsidR="00367410" w:rsidRPr="00EC665F">
        <w:t xml:space="preserve"> </w:t>
      </w:r>
      <w:r w:rsidRPr="00EC665F">
        <w:t xml:space="preserve">words to dense vectors capturing semantic meanings, which </w:t>
      </w:r>
      <w:r w:rsidR="00367410" w:rsidRPr="00EC665F">
        <w:t>enhances</w:t>
      </w:r>
      <w:r w:rsidRPr="00EC665F">
        <w:t xml:space="preserve"> classification accuracy by preserving contextual information.</w:t>
      </w:r>
    </w:p>
    <w:p w14:paraId="3B90C675" w14:textId="21AEE986" w:rsidR="00B521D7" w:rsidRPr="00B521D7" w:rsidRDefault="00B521D7" w:rsidP="005169BA">
      <w:pPr>
        <w:pStyle w:val="NormalBPBHEB"/>
        <w:pPrChange w:id="188" w:author="Editor" w:date="2025-09-08T14:50:00Z">
          <w:pPr>
            <w:pStyle w:val="H3-Subheading"/>
            <w:jc w:val="both"/>
          </w:pPr>
        </w:pPrChange>
      </w:pPr>
      <w:del w:id="189" w:author="Editor" w:date="2025-09-08T14:51:00Z">
        <w:r w:rsidRPr="00B521D7" w:rsidDel="005169BA">
          <w:delText xml:space="preserve">Applications </w:delText>
        </w:r>
      </w:del>
      <w:ins w:id="190" w:author="Editor" w:date="2025-09-08T14:51:00Z">
        <w:r w:rsidR="005169BA">
          <w:t>The a</w:t>
        </w:r>
        <w:r w:rsidR="005169BA" w:rsidRPr="00B521D7">
          <w:t xml:space="preserve">pplications </w:t>
        </w:r>
      </w:ins>
      <w:r w:rsidRPr="00B521D7">
        <w:t xml:space="preserve">and </w:t>
      </w:r>
      <w:del w:id="191" w:author="Editor" w:date="2025-09-08T14:50:00Z">
        <w:r w:rsidRPr="00B521D7" w:rsidDel="005169BA">
          <w:delText xml:space="preserve">Use </w:delText>
        </w:r>
      </w:del>
      <w:ins w:id="192" w:author="Editor" w:date="2025-09-08T14:50:00Z">
        <w:r w:rsidR="005169BA">
          <w:t>u</w:t>
        </w:r>
        <w:r w:rsidR="005169BA" w:rsidRPr="00B521D7">
          <w:t xml:space="preserve">se </w:t>
        </w:r>
      </w:ins>
      <w:del w:id="193" w:author="Editor" w:date="2025-09-08T14:50:00Z">
        <w:r w:rsidRPr="00B521D7" w:rsidDel="005169BA">
          <w:delText>Cases</w:delText>
        </w:r>
      </w:del>
      <w:ins w:id="194" w:author="Editor" w:date="2025-09-08T14:50:00Z">
        <w:r w:rsidR="005169BA">
          <w:t>c</w:t>
        </w:r>
        <w:r w:rsidR="005169BA" w:rsidRPr="00B521D7">
          <w:t>ases</w:t>
        </w:r>
      </w:ins>
      <w:ins w:id="195" w:author="Editor" w:date="2025-09-08T14:51:00Z">
        <w:r w:rsidR="005169BA">
          <w:t xml:space="preserve"> are as follows:</w:t>
        </w:r>
      </w:ins>
    </w:p>
    <w:p w14:paraId="3C1A548A" w14:textId="37A194A1" w:rsidR="00B521D7" w:rsidRPr="00B521D7" w:rsidRDefault="00B521D7" w:rsidP="005169BA">
      <w:pPr>
        <w:pStyle w:val="NormalBPBHEB"/>
        <w:numPr>
          <w:ilvl w:val="0"/>
          <w:numId w:val="22"/>
        </w:numPr>
        <w:pPrChange w:id="196" w:author="Editor" w:date="2025-09-08T14:51:00Z">
          <w:pPr>
            <w:pStyle w:val="L-Bullets"/>
            <w:jc w:val="both"/>
          </w:pPr>
        </w:pPrChange>
      </w:pPr>
      <w:r w:rsidRPr="00B521D7">
        <w:rPr>
          <w:b/>
          <w:bCs/>
        </w:rPr>
        <w:t xml:space="preserve">Sentiment </w:t>
      </w:r>
      <w:r w:rsidR="00BB576C">
        <w:rPr>
          <w:b/>
          <w:bCs/>
        </w:rPr>
        <w:t>a</w:t>
      </w:r>
      <w:r w:rsidRPr="00B521D7">
        <w:rPr>
          <w:b/>
          <w:bCs/>
        </w:rPr>
        <w:t>nalysis</w:t>
      </w:r>
      <w:r w:rsidRPr="00B521D7">
        <w:t xml:space="preserve">: Classifying text to </w:t>
      </w:r>
      <w:r w:rsidR="004E762F" w:rsidRPr="00B521D7">
        <w:t>find</w:t>
      </w:r>
      <w:r w:rsidRPr="00B521D7">
        <w:t xml:space="preserve"> the sentiment expressed (positive, negative, neutral) is widely used in social media monitoring, customer feedback analysis, and brand reputation management </w:t>
      </w:r>
      <w:sdt>
        <w:sdtPr>
          <w:id w:val="-1961865100"/>
          <w:citation/>
        </w:sdtPr>
        <w:sdtEndPr>
          <w:rPr>
            <w:vertAlign w:val="superscript"/>
            <w:rPrChange w:id="197" w:author="Editor" w:date="2025-09-08T15:57:00Z">
              <w:rPr/>
            </w:rPrChange>
          </w:rPr>
        </w:sdtEndPr>
        <w:sdtContent>
          <w:r w:rsidR="008C1CC3" w:rsidRPr="008D1E9E">
            <w:rPr>
              <w:vertAlign w:val="superscript"/>
              <w:rPrChange w:id="198" w:author="Editor" w:date="2025-09-08T15:57:00Z">
                <w:rPr/>
              </w:rPrChange>
            </w:rPr>
            <w:fldChar w:fldCharType="begin"/>
          </w:r>
          <w:r w:rsidR="008C1CC3" w:rsidRPr="008D1E9E">
            <w:rPr>
              <w:vertAlign w:val="superscript"/>
              <w:rPrChange w:id="199" w:author="Editor" w:date="2025-09-08T15:57:00Z">
                <w:rPr>
                  <w:lang w:val="en-US"/>
                </w:rPr>
              </w:rPrChange>
            </w:rPr>
            <w:instrText xml:space="preserve"> CITATION go2009a \l 1033 </w:instrText>
          </w:r>
          <w:r w:rsidR="008C1CC3" w:rsidRPr="008D1E9E">
            <w:rPr>
              <w:vertAlign w:val="superscript"/>
              <w:rPrChange w:id="200" w:author="Editor" w:date="2025-09-08T15:57:00Z">
                <w:rPr/>
              </w:rPrChange>
            </w:rPr>
            <w:fldChar w:fldCharType="separate"/>
          </w:r>
          <w:r w:rsidR="007D51F3" w:rsidRPr="008D1E9E">
            <w:rPr>
              <w:vertAlign w:val="superscript"/>
              <w:rPrChange w:id="201" w:author="Editor" w:date="2025-09-08T15:57:00Z">
                <w:rPr>
                  <w:lang w:val="en-US"/>
                </w:rPr>
              </w:rPrChange>
            </w:rPr>
            <w:t>[5]</w:t>
          </w:r>
          <w:r w:rsidR="008C1CC3" w:rsidRPr="008D1E9E">
            <w:rPr>
              <w:vertAlign w:val="superscript"/>
              <w:rPrChange w:id="202" w:author="Editor" w:date="2025-09-08T15:57:00Z">
                <w:rPr/>
              </w:rPrChange>
            </w:rPr>
            <w:fldChar w:fldCharType="end"/>
          </w:r>
        </w:sdtContent>
      </w:sdt>
      <w:r w:rsidRPr="00B521D7">
        <w:t>.</w:t>
      </w:r>
    </w:p>
    <w:p w14:paraId="592A0A66" w14:textId="302B41FF" w:rsidR="00B521D7" w:rsidRPr="00B521D7" w:rsidRDefault="00B521D7" w:rsidP="005169BA">
      <w:pPr>
        <w:pStyle w:val="NormalBPBHEB"/>
        <w:numPr>
          <w:ilvl w:val="0"/>
          <w:numId w:val="22"/>
        </w:numPr>
        <w:pPrChange w:id="203" w:author="Editor" w:date="2025-09-08T14:51:00Z">
          <w:pPr>
            <w:pStyle w:val="L-Bullets"/>
            <w:jc w:val="both"/>
          </w:pPr>
        </w:pPrChange>
      </w:pPr>
      <w:r w:rsidRPr="00B521D7">
        <w:rPr>
          <w:b/>
          <w:bCs/>
        </w:rPr>
        <w:t xml:space="preserve">Topic </w:t>
      </w:r>
      <w:r w:rsidR="00BB576C">
        <w:rPr>
          <w:b/>
          <w:bCs/>
        </w:rPr>
        <w:t>c</w:t>
      </w:r>
      <w:r w:rsidRPr="00B521D7">
        <w:rPr>
          <w:b/>
          <w:bCs/>
        </w:rPr>
        <w:t>lassification</w:t>
      </w:r>
      <w:r w:rsidRPr="00B521D7">
        <w:t xml:space="preserve">: </w:t>
      </w:r>
      <w:r w:rsidR="004E762F" w:rsidRPr="00B521D7">
        <w:t>Finding</w:t>
      </w:r>
      <w:r w:rsidRPr="00B521D7">
        <w:t xml:space="preserve"> the main topics or themes within a document or text corpus is </w:t>
      </w:r>
      <w:r w:rsidR="005B5703">
        <w:t>indispensable</w:t>
      </w:r>
      <w:r w:rsidRPr="00B521D7">
        <w:t xml:space="preserve"> for organizing information and </w:t>
      </w:r>
      <w:r w:rsidR="00DF0F92" w:rsidRPr="00B521D7">
        <w:t>helping</w:t>
      </w:r>
      <w:r w:rsidRPr="00B521D7">
        <w:t xml:space="preserve"> content recommendation systems </w:t>
      </w:r>
      <w:sdt>
        <w:sdtPr>
          <w:id w:val="-1866826321"/>
          <w:citation/>
        </w:sdtPr>
        <w:sdtContent>
          <w:r w:rsidR="007A7FF7">
            <w:fldChar w:fldCharType="begin"/>
          </w:r>
          <w:r w:rsidR="007A7FF7">
            <w:instrText xml:space="preserve"> CITATION blei2003a \l 1033 </w:instrText>
          </w:r>
          <w:r w:rsidR="007A7FF7">
            <w:fldChar w:fldCharType="separate"/>
          </w:r>
          <w:r w:rsidR="007D51F3" w:rsidRPr="007D51F3">
            <w:t>[6]</w:t>
          </w:r>
          <w:r w:rsidR="007A7FF7">
            <w:fldChar w:fldCharType="end"/>
          </w:r>
        </w:sdtContent>
      </w:sdt>
      <w:r w:rsidRPr="00B521D7">
        <w:t>.</w:t>
      </w:r>
    </w:p>
    <w:p w14:paraId="79B2B5BC" w14:textId="77777777" w:rsidR="005169BA" w:rsidRDefault="005169BA" w:rsidP="005169BA">
      <w:pPr>
        <w:pStyle w:val="NormalBPBHEB"/>
        <w:rPr>
          <w:ins w:id="204" w:author="Editor" w:date="2025-09-08T14:51:00Z"/>
        </w:rPr>
        <w:pPrChange w:id="205" w:author="Editor" w:date="2025-09-08T14:51:00Z">
          <w:pPr>
            <w:pStyle w:val="Heading2BPBHEB"/>
          </w:pPr>
        </w:pPrChange>
      </w:pPr>
    </w:p>
    <w:p w14:paraId="22AF18AD" w14:textId="437BA697" w:rsidR="00B521D7" w:rsidRPr="00B521D7" w:rsidRDefault="00B521D7" w:rsidP="005169BA">
      <w:pPr>
        <w:pStyle w:val="Heading2BPBHEB"/>
        <w:pPrChange w:id="206" w:author="Editor" w:date="2025-09-08T14:51:00Z">
          <w:pPr>
            <w:pStyle w:val="H3-Subheading"/>
            <w:jc w:val="both"/>
          </w:pPr>
        </w:pPrChange>
      </w:pPr>
      <w:r w:rsidRPr="00B521D7">
        <w:t xml:space="preserve">Illustrative </w:t>
      </w:r>
      <w:r w:rsidR="00BB576C">
        <w:t>e</w:t>
      </w:r>
      <w:r w:rsidRPr="00B521D7">
        <w:t>xample</w:t>
      </w:r>
    </w:p>
    <w:p w14:paraId="1EE7993D" w14:textId="695545FD" w:rsidR="00B521D7" w:rsidRDefault="007A7FF7" w:rsidP="005169BA">
      <w:pPr>
        <w:pStyle w:val="NormalBPBHEB"/>
        <w:rPr>
          <w:rFonts w:eastAsia="Times New Roman"/>
          <w:sz w:val="24"/>
          <w:szCs w:val="24"/>
        </w:rPr>
        <w:pPrChange w:id="207" w:author="Editor" w:date="2025-09-08T14:52:00Z">
          <w:pPr>
            <w:pStyle w:val="P-Regular"/>
            <w:jc w:val="both"/>
          </w:pPr>
        </w:pPrChange>
      </w:pPr>
      <w:r>
        <w:t xml:space="preserve">Consider a scenario where a company aims to analyze customer reviews to understand consumer sentiment regarding their latest product release. By using text classification techniques, they can automatically categorize each review </w:t>
      </w:r>
      <w:r w:rsidR="00CB79D6">
        <w:t>as positive, negative, or neutral</w:t>
      </w:r>
      <w:r>
        <w:t>, enabling them to identify areas for improvement or leverage positive feedback. </w:t>
      </w:r>
    </w:p>
    <w:p w14:paraId="0DD4C675" w14:textId="0F64F4C3" w:rsidR="002760C0" w:rsidRDefault="00852A90" w:rsidP="005169BA">
      <w:pPr>
        <w:pStyle w:val="NormalBPBHEB"/>
        <w:pPrChange w:id="208" w:author="Editor" w:date="2025-09-08T14:52:00Z">
          <w:pPr>
            <w:pStyle w:val="P-Regular"/>
            <w:jc w:val="both"/>
          </w:pPr>
        </w:pPrChange>
      </w:pPr>
      <w:r>
        <w:t xml:space="preserve">To </w:t>
      </w:r>
      <w:r w:rsidR="00CB79D6">
        <w:t>further illustrate the scenario above, here is a Python code example utilizing the Hugging Face Transformers</w:t>
      </w:r>
      <w:r>
        <w:t xml:space="preserve"> library to analyze customer reviews for sentiment analysis. This example employs a pre-trained BERT model fine-tuned for sentiment classification. The code loads the model, preprocesses the text data, and classifies each review as positive, negative, or neutral</w:t>
      </w:r>
      <w:del w:id="209" w:author="Editor" w:date="2025-09-08T14:52:00Z">
        <w:r w:rsidDel="005169BA">
          <w:delText>.</w:delText>
        </w:r>
      </w:del>
      <w:ins w:id="210" w:author="Editor" w:date="2025-09-08T14:52:00Z">
        <w:r w:rsidR="005169BA">
          <w:t>:</w:t>
        </w:r>
      </w:ins>
    </w:p>
    <w:p w14:paraId="48A94FA4" w14:textId="45475069" w:rsidR="00964C33" w:rsidRPr="005169BA" w:rsidRDefault="00C240C4" w:rsidP="009C3EA7">
      <w:pPr>
        <w:pStyle w:val="SC-Source"/>
        <w:rPr>
          <w:rFonts w:ascii="Consolas" w:hAnsi="Consolas"/>
          <w:sz w:val="20"/>
          <w:szCs w:val="20"/>
          <w:rPrChange w:id="211" w:author="Editor" w:date="2025-09-08T14:52:00Z">
            <w:rPr/>
          </w:rPrChange>
        </w:rPr>
      </w:pPr>
      <w:r w:rsidRPr="005169BA">
        <w:rPr>
          <w:rFonts w:ascii="Consolas" w:hAnsi="Consolas"/>
          <w:sz w:val="20"/>
          <w:szCs w:val="20"/>
          <w:rPrChange w:id="212" w:author="Editor" w:date="2025-09-08T14:52:00Z">
            <w:rPr/>
          </w:rPrChange>
        </w:rPr>
        <w:t>``python</w:t>
      </w:r>
    </w:p>
    <w:p w14:paraId="2D304836" w14:textId="77777777" w:rsidR="00C240C4" w:rsidRPr="005169BA" w:rsidRDefault="00C240C4" w:rsidP="009C3EA7">
      <w:pPr>
        <w:pStyle w:val="SC-Source"/>
        <w:rPr>
          <w:rFonts w:ascii="Consolas" w:hAnsi="Consolas"/>
          <w:sz w:val="20"/>
          <w:szCs w:val="20"/>
          <w:rPrChange w:id="213" w:author="Editor" w:date="2025-09-08T14:52:00Z">
            <w:rPr/>
          </w:rPrChange>
        </w:rPr>
      </w:pPr>
      <w:r w:rsidRPr="005169BA">
        <w:rPr>
          <w:rFonts w:ascii="Consolas" w:hAnsi="Consolas"/>
          <w:sz w:val="20"/>
          <w:szCs w:val="20"/>
          <w:rPrChange w:id="214" w:author="Editor" w:date="2025-09-08T14:52:00Z">
            <w:rPr/>
          </w:rPrChange>
        </w:rPr>
        <w:t>from transformers import pipeline</w:t>
      </w:r>
    </w:p>
    <w:p w14:paraId="6099FF57" w14:textId="77777777" w:rsidR="00C240C4" w:rsidRPr="005169BA" w:rsidRDefault="00C240C4" w:rsidP="009C3EA7">
      <w:pPr>
        <w:pStyle w:val="SC-Source"/>
        <w:rPr>
          <w:rFonts w:ascii="Consolas" w:hAnsi="Consolas"/>
          <w:sz w:val="20"/>
          <w:szCs w:val="20"/>
          <w:rPrChange w:id="215" w:author="Editor" w:date="2025-09-08T14:52:00Z">
            <w:rPr/>
          </w:rPrChange>
        </w:rPr>
      </w:pPr>
      <w:r w:rsidRPr="005169BA">
        <w:rPr>
          <w:rFonts w:ascii="Consolas" w:hAnsi="Consolas"/>
          <w:sz w:val="20"/>
          <w:szCs w:val="20"/>
          <w:rPrChange w:id="216" w:author="Editor" w:date="2025-09-08T14:52:00Z">
            <w:rPr/>
          </w:rPrChange>
        </w:rPr>
        <w:t># Load the sentiment analysis pipeline</w:t>
      </w:r>
    </w:p>
    <w:p w14:paraId="0EE58F5D" w14:textId="77777777" w:rsidR="00C240C4" w:rsidRPr="005169BA" w:rsidRDefault="00C240C4" w:rsidP="009C3EA7">
      <w:pPr>
        <w:pStyle w:val="SC-Source"/>
        <w:rPr>
          <w:rFonts w:ascii="Consolas" w:hAnsi="Consolas"/>
          <w:sz w:val="20"/>
          <w:szCs w:val="20"/>
          <w:rPrChange w:id="217" w:author="Editor" w:date="2025-09-08T14:52:00Z">
            <w:rPr/>
          </w:rPrChange>
        </w:rPr>
      </w:pPr>
      <w:r w:rsidRPr="005169BA">
        <w:rPr>
          <w:rFonts w:ascii="Consolas" w:hAnsi="Consolas"/>
          <w:sz w:val="20"/>
          <w:szCs w:val="20"/>
          <w:rPrChange w:id="218" w:author="Editor" w:date="2025-09-08T14:52:00Z">
            <w:rPr/>
          </w:rPrChange>
        </w:rPr>
        <w:t>sentiment_pipeline = pipeline("sentiment-analysis")</w:t>
      </w:r>
    </w:p>
    <w:p w14:paraId="48167F5F" w14:textId="77777777" w:rsidR="00C240C4" w:rsidRPr="005169BA" w:rsidRDefault="00C240C4" w:rsidP="009C3EA7">
      <w:pPr>
        <w:pStyle w:val="SC-Source"/>
        <w:rPr>
          <w:rFonts w:ascii="Consolas" w:hAnsi="Consolas"/>
          <w:sz w:val="20"/>
          <w:szCs w:val="20"/>
          <w:rPrChange w:id="219" w:author="Editor" w:date="2025-09-08T14:52:00Z">
            <w:rPr/>
          </w:rPrChange>
        </w:rPr>
      </w:pPr>
      <w:r w:rsidRPr="005169BA">
        <w:rPr>
          <w:rFonts w:ascii="Consolas" w:hAnsi="Consolas"/>
          <w:sz w:val="20"/>
          <w:szCs w:val="20"/>
          <w:rPrChange w:id="220" w:author="Editor" w:date="2025-09-08T14:52:00Z">
            <w:rPr/>
          </w:rPrChange>
        </w:rPr>
        <w:t># Example customer reviews</w:t>
      </w:r>
    </w:p>
    <w:p w14:paraId="222133F5" w14:textId="77777777" w:rsidR="00C240C4" w:rsidRPr="005169BA" w:rsidRDefault="00C240C4" w:rsidP="009C3EA7">
      <w:pPr>
        <w:pStyle w:val="SC-Source"/>
        <w:rPr>
          <w:rFonts w:ascii="Consolas" w:hAnsi="Consolas"/>
          <w:sz w:val="20"/>
          <w:szCs w:val="20"/>
          <w:rPrChange w:id="221" w:author="Editor" w:date="2025-09-08T14:52:00Z">
            <w:rPr/>
          </w:rPrChange>
        </w:rPr>
      </w:pPr>
      <w:r w:rsidRPr="005169BA">
        <w:rPr>
          <w:rFonts w:ascii="Consolas" w:hAnsi="Consolas"/>
          <w:sz w:val="20"/>
          <w:szCs w:val="20"/>
          <w:rPrChange w:id="222" w:author="Editor" w:date="2025-09-08T14:52:00Z">
            <w:rPr/>
          </w:rPrChange>
        </w:rPr>
        <w:t>reviews = [</w:t>
      </w:r>
    </w:p>
    <w:p w14:paraId="6ED30CAD" w14:textId="77777777" w:rsidR="00C240C4" w:rsidRPr="005169BA" w:rsidRDefault="00C240C4" w:rsidP="009C3EA7">
      <w:pPr>
        <w:pStyle w:val="SC-Source"/>
        <w:rPr>
          <w:rFonts w:ascii="Consolas" w:hAnsi="Consolas"/>
          <w:sz w:val="20"/>
          <w:szCs w:val="20"/>
          <w:rPrChange w:id="223" w:author="Editor" w:date="2025-09-08T14:52:00Z">
            <w:rPr/>
          </w:rPrChange>
        </w:rPr>
      </w:pPr>
      <w:r w:rsidRPr="005169BA">
        <w:rPr>
          <w:rFonts w:ascii="Consolas" w:hAnsi="Consolas"/>
          <w:sz w:val="20"/>
          <w:szCs w:val="20"/>
          <w:rPrChange w:id="224" w:author="Editor" w:date="2025-09-08T14:52:00Z">
            <w:rPr/>
          </w:rPrChange>
        </w:rPr>
        <w:t xml:space="preserve">    "I absolutely love this product! It works wonders for me.",</w:t>
      </w:r>
    </w:p>
    <w:p w14:paraId="319A3E69" w14:textId="77777777" w:rsidR="00C240C4" w:rsidRPr="005169BA" w:rsidRDefault="00C240C4" w:rsidP="009C3EA7">
      <w:pPr>
        <w:pStyle w:val="SC-Source"/>
        <w:rPr>
          <w:rFonts w:ascii="Consolas" w:hAnsi="Consolas"/>
          <w:sz w:val="20"/>
          <w:szCs w:val="20"/>
          <w:rPrChange w:id="225" w:author="Editor" w:date="2025-09-08T14:52:00Z">
            <w:rPr/>
          </w:rPrChange>
        </w:rPr>
      </w:pPr>
      <w:r w:rsidRPr="005169BA">
        <w:rPr>
          <w:rFonts w:ascii="Consolas" w:hAnsi="Consolas"/>
          <w:sz w:val="20"/>
          <w:szCs w:val="20"/>
          <w:rPrChange w:id="226" w:author="Editor" w:date="2025-09-08T14:52:00Z">
            <w:rPr/>
          </w:rPrChange>
        </w:rPr>
        <w:lastRenderedPageBreak/>
        <w:t xml:space="preserve">    "This is the worst product I have ever purchased.",</w:t>
      </w:r>
    </w:p>
    <w:p w14:paraId="05591BD6" w14:textId="77777777" w:rsidR="00C240C4" w:rsidRPr="005169BA" w:rsidRDefault="00C240C4" w:rsidP="009C3EA7">
      <w:pPr>
        <w:pStyle w:val="SC-Source"/>
        <w:rPr>
          <w:rFonts w:ascii="Consolas" w:hAnsi="Consolas"/>
          <w:sz w:val="20"/>
          <w:szCs w:val="20"/>
          <w:rPrChange w:id="227" w:author="Editor" w:date="2025-09-08T14:52:00Z">
            <w:rPr/>
          </w:rPrChange>
        </w:rPr>
      </w:pPr>
      <w:r w:rsidRPr="005169BA">
        <w:rPr>
          <w:rFonts w:ascii="Consolas" w:hAnsi="Consolas"/>
          <w:sz w:val="20"/>
          <w:szCs w:val="20"/>
          <w:rPrChange w:id="228" w:author="Editor" w:date="2025-09-08T14:52:00Z">
            <w:rPr/>
          </w:rPrChange>
        </w:rPr>
        <w:t xml:space="preserve">    "It's okay, not great but not terrible either."</w:t>
      </w:r>
    </w:p>
    <w:p w14:paraId="468DA47A" w14:textId="77777777" w:rsidR="00C240C4" w:rsidRPr="005169BA" w:rsidRDefault="00C240C4" w:rsidP="009C3EA7">
      <w:pPr>
        <w:pStyle w:val="SC-Source"/>
        <w:rPr>
          <w:rFonts w:ascii="Consolas" w:hAnsi="Consolas"/>
          <w:sz w:val="20"/>
          <w:szCs w:val="20"/>
          <w:rPrChange w:id="229" w:author="Editor" w:date="2025-09-08T14:52:00Z">
            <w:rPr/>
          </w:rPrChange>
        </w:rPr>
      </w:pPr>
      <w:r w:rsidRPr="005169BA">
        <w:rPr>
          <w:rFonts w:ascii="Consolas" w:hAnsi="Consolas"/>
          <w:sz w:val="20"/>
          <w:szCs w:val="20"/>
          <w:rPrChange w:id="230" w:author="Editor" w:date="2025-09-08T14:52:00Z">
            <w:rPr/>
          </w:rPrChange>
        </w:rPr>
        <w:t>]</w:t>
      </w:r>
    </w:p>
    <w:p w14:paraId="68E3071D" w14:textId="77777777" w:rsidR="00C240C4" w:rsidRPr="005169BA" w:rsidRDefault="00C240C4" w:rsidP="009C3EA7">
      <w:pPr>
        <w:pStyle w:val="SC-Source"/>
        <w:rPr>
          <w:rFonts w:ascii="Consolas" w:hAnsi="Consolas"/>
          <w:sz w:val="20"/>
          <w:szCs w:val="20"/>
          <w:rPrChange w:id="231" w:author="Editor" w:date="2025-09-08T14:52:00Z">
            <w:rPr/>
          </w:rPrChange>
        </w:rPr>
      </w:pPr>
      <w:r w:rsidRPr="005169BA">
        <w:rPr>
          <w:rFonts w:ascii="Consolas" w:hAnsi="Consolas"/>
          <w:sz w:val="20"/>
          <w:szCs w:val="20"/>
          <w:rPrChange w:id="232" w:author="Editor" w:date="2025-09-08T14:52:00Z">
            <w:rPr/>
          </w:rPrChange>
        </w:rPr>
        <w:t># Analyze sentiment of each review</w:t>
      </w:r>
    </w:p>
    <w:p w14:paraId="6894DCB1" w14:textId="77777777" w:rsidR="00C240C4" w:rsidRPr="005169BA" w:rsidRDefault="00C240C4" w:rsidP="009C3EA7">
      <w:pPr>
        <w:pStyle w:val="SC-Source"/>
        <w:rPr>
          <w:rFonts w:ascii="Consolas" w:hAnsi="Consolas"/>
          <w:sz w:val="20"/>
          <w:szCs w:val="20"/>
          <w:rPrChange w:id="233" w:author="Editor" w:date="2025-09-08T14:52:00Z">
            <w:rPr/>
          </w:rPrChange>
        </w:rPr>
      </w:pPr>
      <w:r w:rsidRPr="005169BA">
        <w:rPr>
          <w:rFonts w:ascii="Consolas" w:hAnsi="Consolas"/>
          <w:sz w:val="20"/>
          <w:szCs w:val="20"/>
          <w:rPrChange w:id="234" w:author="Editor" w:date="2025-09-08T14:52:00Z">
            <w:rPr/>
          </w:rPrChange>
        </w:rPr>
        <w:t>results = sentiment_pipeline(reviews)</w:t>
      </w:r>
    </w:p>
    <w:p w14:paraId="7C06038B" w14:textId="77777777" w:rsidR="00C240C4" w:rsidRPr="005169BA" w:rsidRDefault="00C240C4" w:rsidP="009C3EA7">
      <w:pPr>
        <w:pStyle w:val="SC-Source"/>
        <w:rPr>
          <w:rFonts w:ascii="Consolas" w:hAnsi="Consolas"/>
          <w:sz w:val="20"/>
          <w:szCs w:val="20"/>
          <w:rPrChange w:id="235" w:author="Editor" w:date="2025-09-08T14:52:00Z">
            <w:rPr/>
          </w:rPrChange>
        </w:rPr>
      </w:pPr>
      <w:r w:rsidRPr="005169BA">
        <w:rPr>
          <w:rFonts w:ascii="Consolas" w:hAnsi="Consolas"/>
          <w:sz w:val="20"/>
          <w:szCs w:val="20"/>
          <w:rPrChange w:id="236" w:author="Editor" w:date="2025-09-08T14:52:00Z">
            <w:rPr/>
          </w:rPrChange>
        </w:rPr>
        <w:t># Print the results</w:t>
      </w:r>
    </w:p>
    <w:p w14:paraId="0DC2E33C" w14:textId="77777777" w:rsidR="00C240C4" w:rsidRPr="005169BA" w:rsidRDefault="00C240C4" w:rsidP="009C3EA7">
      <w:pPr>
        <w:pStyle w:val="SC-Source"/>
        <w:rPr>
          <w:rFonts w:ascii="Consolas" w:hAnsi="Consolas"/>
          <w:sz w:val="20"/>
          <w:szCs w:val="20"/>
          <w:rPrChange w:id="237" w:author="Editor" w:date="2025-09-08T14:52:00Z">
            <w:rPr/>
          </w:rPrChange>
        </w:rPr>
      </w:pPr>
      <w:r w:rsidRPr="005169BA">
        <w:rPr>
          <w:rFonts w:ascii="Consolas" w:hAnsi="Consolas"/>
          <w:sz w:val="20"/>
          <w:szCs w:val="20"/>
          <w:rPrChange w:id="238" w:author="Editor" w:date="2025-09-08T14:52:00Z">
            <w:rPr/>
          </w:rPrChange>
        </w:rPr>
        <w:t>for review, result in zip(reviews, results):</w:t>
      </w:r>
    </w:p>
    <w:p w14:paraId="08943277" w14:textId="77777777" w:rsidR="00C240C4" w:rsidRPr="005169BA" w:rsidRDefault="00C240C4" w:rsidP="009C3EA7">
      <w:pPr>
        <w:pStyle w:val="SC-Source"/>
        <w:rPr>
          <w:rFonts w:ascii="Consolas" w:hAnsi="Consolas"/>
          <w:sz w:val="20"/>
          <w:szCs w:val="20"/>
          <w:rPrChange w:id="239" w:author="Editor" w:date="2025-09-08T14:52:00Z">
            <w:rPr/>
          </w:rPrChange>
        </w:rPr>
      </w:pPr>
      <w:r w:rsidRPr="005169BA">
        <w:rPr>
          <w:rFonts w:ascii="Consolas" w:hAnsi="Consolas"/>
          <w:sz w:val="20"/>
          <w:szCs w:val="20"/>
          <w:rPrChange w:id="240" w:author="Editor" w:date="2025-09-08T14:52:00Z">
            <w:rPr/>
          </w:rPrChange>
        </w:rPr>
        <w:t xml:space="preserve">    print(f"Review: '{review}'")</w:t>
      </w:r>
    </w:p>
    <w:p w14:paraId="6CD7B0B1" w14:textId="3860C584" w:rsidR="00C240C4" w:rsidRPr="005169BA" w:rsidRDefault="00C240C4" w:rsidP="009C3EA7">
      <w:pPr>
        <w:pStyle w:val="SC-Source"/>
        <w:rPr>
          <w:rFonts w:ascii="Consolas" w:hAnsi="Consolas" w:cstheme="minorBidi"/>
          <w:sz w:val="20"/>
          <w:szCs w:val="20"/>
          <w:rPrChange w:id="241" w:author="Editor" w:date="2025-09-08T14:52:00Z">
            <w:rPr>
              <w:rFonts w:asciiTheme="minorHAnsi" w:hAnsiTheme="minorHAnsi" w:cstheme="minorBidi"/>
              <w:szCs w:val="22"/>
            </w:rPr>
          </w:rPrChange>
        </w:rPr>
      </w:pPr>
      <w:r w:rsidRPr="005169BA">
        <w:rPr>
          <w:rFonts w:ascii="Consolas" w:hAnsi="Consolas"/>
          <w:sz w:val="20"/>
          <w:szCs w:val="20"/>
          <w:rPrChange w:id="242" w:author="Editor" w:date="2025-09-08T14:52:00Z">
            <w:rPr/>
          </w:rPrChange>
        </w:rPr>
        <w:t xml:space="preserve">    print(f"Sentiment: {result['label']}, Confidence: {result['score']:.2f}\n")</w:t>
      </w:r>
    </w:p>
    <w:p w14:paraId="2ABA4D17" w14:textId="53488783" w:rsidR="009C3EA7" w:rsidRPr="005169BA" w:rsidRDefault="009C3EA7" w:rsidP="00FC1CF5">
      <w:pPr>
        <w:pStyle w:val="SC-Source"/>
        <w:jc w:val="both"/>
        <w:rPr>
          <w:rFonts w:ascii="Consolas" w:eastAsia="Times New Roman" w:hAnsi="Consolas" w:cs="Calibri"/>
          <w:b/>
          <w:bCs/>
          <w:sz w:val="20"/>
          <w:szCs w:val="20"/>
          <w:rPrChange w:id="243" w:author="Editor" w:date="2025-09-08T14:52:00Z">
            <w:rPr>
              <w:rFonts w:ascii="Calibri" w:eastAsia="Times New Roman" w:hAnsi="Calibri" w:cs="Calibri"/>
              <w:b/>
              <w:bCs/>
              <w:sz w:val="24"/>
              <w:szCs w:val="24"/>
            </w:rPr>
          </w:rPrChange>
        </w:rPr>
      </w:pPr>
      <w:r w:rsidRPr="005169BA">
        <w:rPr>
          <w:rFonts w:ascii="Consolas" w:eastAsia="Times New Roman" w:hAnsi="Consolas" w:cs="Calibri"/>
          <w:b/>
          <w:bCs/>
          <w:sz w:val="20"/>
          <w:szCs w:val="20"/>
          <w:rPrChange w:id="244" w:author="Editor" w:date="2025-09-08T14:52:00Z">
            <w:rPr>
              <w:rFonts w:ascii="Calibri" w:eastAsia="Times New Roman" w:hAnsi="Calibri" w:cs="Calibri"/>
              <w:b/>
              <w:bCs/>
              <w:sz w:val="24"/>
              <w:szCs w:val="24"/>
            </w:rPr>
          </w:rPrChange>
        </w:rPr>
        <w:t>``</w:t>
      </w:r>
    </w:p>
    <w:p w14:paraId="63B813F9" w14:textId="2BFEE8B6" w:rsidR="009C3EA7" w:rsidRPr="0032435C" w:rsidRDefault="009C3EA7" w:rsidP="005169BA">
      <w:pPr>
        <w:pStyle w:val="NormalBPBHEB"/>
        <w:pPrChange w:id="245" w:author="Editor" w:date="2025-09-08T14:52:00Z">
          <w:pPr>
            <w:pStyle w:val="H4-Subheading"/>
            <w:jc w:val="both"/>
          </w:pPr>
        </w:pPrChange>
      </w:pPr>
      <w:del w:id="246" w:author="Editor" w:date="2025-09-08T14:52:00Z">
        <w:r w:rsidRPr="0032435C" w:rsidDel="005169BA">
          <w:delText xml:space="preserve">What </w:delText>
        </w:r>
      </w:del>
      <w:ins w:id="247" w:author="Editor" w:date="2025-09-08T14:52:00Z">
        <w:r w:rsidR="005169BA">
          <w:t>The following list details w</w:t>
        </w:r>
        <w:r w:rsidR="005169BA" w:rsidRPr="0032435C">
          <w:t xml:space="preserve">hat </w:t>
        </w:r>
      </w:ins>
      <w:r w:rsidRPr="0032435C">
        <w:t>is in the code:</w:t>
      </w:r>
    </w:p>
    <w:p w14:paraId="27E328D3" w14:textId="580318A7" w:rsidR="009C3EA7" w:rsidRPr="009C3EA7" w:rsidRDefault="007302E4" w:rsidP="005169BA">
      <w:pPr>
        <w:pStyle w:val="NormalBPBHEB"/>
        <w:numPr>
          <w:ilvl w:val="0"/>
          <w:numId w:val="23"/>
        </w:numPr>
        <w:pPrChange w:id="248" w:author="Editor" w:date="2025-09-08T14:52:00Z">
          <w:pPr>
            <w:pStyle w:val="L-Bullets"/>
            <w:jc w:val="both"/>
          </w:pPr>
        </w:pPrChange>
      </w:pPr>
      <w:r w:rsidRPr="005169BA">
        <w:rPr>
          <w:b/>
          <w:bCs/>
          <w:rPrChange w:id="249" w:author="Editor" w:date="2025-09-08T14:53:00Z">
            <w:rPr/>
          </w:rPrChange>
        </w:rPr>
        <w:t>Pipeline</w:t>
      </w:r>
      <w:r>
        <w:t xml:space="preserve"> </w:t>
      </w:r>
      <w:r w:rsidR="005169BA" w:rsidRPr="005169BA">
        <w:rPr>
          <w:b/>
          <w:bCs/>
          <w:rPrChange w:id="250" w:author="Editor" w:date="2025-09-08T14:53:00Z">
            <w:rPr/>
          </w:rPrChange>
        </w:rPr>
        <w:t>initialization</w:t>
      </w:r>
      <w:r>
        <w:t>: The code starts by initializing a sentiment analysis pipeline with Hugging Face's pipeline function. This function automatically loads a pre-trained model and tokenizer designed for sentiment analysis.</w:t>
      </w:r>
    </w:p>
    <w:p w14:paraId="50A1F9AC" w14:textId="6B3B9C6B" w:rsidR="009C3EA7" w:rsidRPr="009C3EA7" w:rsidRDefault="007302E4" w:rsidP="005169BA">
      <w:pPr>
        <w:pStyle w:val="NormalBPBHEB"/>
        <w:numPr>
          <w:ilvl w:val="0"/>
          <w:numId w:val="23"/>
        </w:numPr>
        <w:pPrChange w:id="251" w:author="Editor" w:date="2025-09-08T14:52:00Z">
          <w:pPr>
            <w:pStyle w:val="L-Bullets"/>
            <w:jc w:val="both"/>
          </w:pPr>
        </w:pPrChange>
      </w:pPr>
      <w:r w:rsidRPr="005169BA">
        <w:rPr>
          <w:b/>
          <w:bCs/>
          <w:rPrChange w:id="252" w:author="Editor" w:date="2025-09-08T14:53:00Z">
            <w:rPr/>
          </w:rPrChange>
        </w:rPr>
        <w:t>Customer</w:t>
      </w:r>
      <w:r>
        <w:t xml:space="preserve"> </w:t>
      </w:r>
      <w:r w:rsidR="005169BA" w:rsidRPr="005169BA">
        <w:rPr>
          <w:b/>
          <w:bCs/>
          <w:rPrChange w:id="253" w:author="Editor" w:date="2025-09-08T14:53:00Z">
            <w:rPr/>
          </w:rPrChange>
        </w:rPr>
        <w:t>reviews</w:t>
      </w:r>
      <w:r>
        <w:t>: A list of sample reviews has been defined. These are the texts we want to analyze for sentiment.</w:t>
      </w:r>
    </w:p>
    <w:p w14:paraId="70F41F36" w14:textId="0CD23593" w:rsidR="009C3EA7" w:rsidRPr="009C3EA7" w:rsidRDefault="007302E4" w:rsidP="005169BA">
      <w:pPr>
        <w:pStyle w:val="NormalBPBHEB"/>
        <w:numPr>
          <w:ilvl w:val="0"/>
          <w:numId w:val="23"/>
        </w:numPr>
        <w:pPrChange w:id="254" w:author="Editor" w:date="2025-09-08T14:52:00Z">
          <w:pPr>
            <w:pStyle w:val="L-Bullets"/>
            <w:jc w:val="both"/>
          </w:pPr>
        </w:pPrChange>
      </w:pPr>
      <w:r w:rsidRPr="005169BA">
        <w:rPr>
          <w:b/>
          <w:bCs/>
          <w:rPrChange w:id="255" w:author="Editor" w:date="2025-09-08T14:53:00Z">
            <w:rPr/>
          </w:rPrChange>
        </w:rPr>
        <w:t>Sentiment</w:t>
      </w:r>
      <w:r>
        <w:t xml:space="preserve"> </w:t>
      </w:r>
      <w:r w:rsidR="005169BA" w:rsidRPr="005169BA">
        <w:rPr>
          <w:b/>
          <w:bCs/>
          <w:rPrChange w:id="256" w:author="Editor" w:date="2025-09-08T14:53:00Z">
            <w:rPr/>
          </w:rPrChange>
        </w:rPr>
        <w:t>analysis</w:t>
      </w:r>
      <w:r>
        <w:t>: The sentiment pipeline is applied to the list of reviews. It processes the text, conducts the necessary tokenization, and feeds the data through the model to classify the sentiment of each review.</w:t>
      </w:r>
    </w:p>
    <w:p w14:paraId="605E51C0" w14:textId="25B55968" w:rsidR="009C3EA7" w:rsidRPr="009C3EA7" w:rsidRDefault="007302E4" w:rsidP="005169BA">
      <w:pPr>
        <w:pStyle w:val="NormalBPBHEB"/>
        <w:numPr>
          <w:ilvl w:val="0"/>
          <w:numId w:val="23"/>
        </w:numPr>
        <w:pPrChange w:id="257" w:author="Editor" w:date="2025-09-08T14:52:00Z">
          <w:pPr>
            <w:pStyle w:val="L-Bullets"/>
            <w:jc w:val="both"/>
          </w:pPr>
        </w:pPrChange>
      </w:pPr>
      <w:r w:rsidRPr="005169BA">
        <w:rPr>
          <w:b/>
          <w:bCs/>
          <w:rPrChange w:id="258" w:author="Editor" w:date="2025-09-08T14:53:00Z">
            <w:rPr/>
          </w:rPrChange>
        </w:rPr>
        <w:t>Results</w:t>
      </w:r>
      <w:r>
        <w:t xml:space="preserve"> </w:t>
      </w:r>
      <w:r w:rsidR="005169BA" w:rsidRPr="005169BA">
        <w:rPr>
          <w:b/>
          <w:bCs/>
          <w:rPrChange w:id="259" w:author="Editor" w:date="2025-09-08T14:53:00Z">
            <w:rPr/>
          </w:rPrChange>
        </w:rPr>
        <w:t>display</w:t>
      </w:r>
      <w:r>
        <w:t>: The sentiment (positive, negative, or neutral) and the model's confidence score for each review are shown. The confidence score indicates the model's certainty regarding the sentiment classification.</w:t>
      </w:r>
    </w:p>
    <w:p w14:paraId="65AF2DD5" w14:textId="499871D8" w:rsidR="009C3EA7" w:rsidRDefault="007302E4" w:rsidP="005169BA">
      <w:pPr>
        <w:pStyle w:val="NormalBPBHEB"/>
        <w:rPr>
          <w:rFonts w:eastAsia="Times New Roman"/>
          <w:b/>
          <w:bCs/>
          <w:sz w:val="24"/>
          <w:szCs w:val="24"/>
        </w:rPr>
        <w:pPrChange w:id="260" w:author="Editor" w:date="2025-09-08T14:53:00Z">
          <w:pPr>
            <w:pStyle w:val="P-Regular"/>
            <w:jc w:val="both"/>
          </w:pPr>
        </w:pPrChange>
      </w:pPr>
      <w:r>
        <w:t xml:space="preserve">This practical example directly relates to the described scenario, demonstrating how a company can </w:t>
      </w:r>
      <w:r w:rsidR="0063200B">
        <w:t xml:space="preserve">utilize NLP techniques </w:t>
      </w:r>
      <w:r w:rsidR="00A826B3">
        <w:t>to analyze customer sentiment towards a product automatically</w:t>
      </w:r>
      <w:r>
        <w:t>. This not only accelerates the review analysis process but also provides quantitative insights that can be expanded across large datasets of customer feedback.</w:t>
      </w:r>
    </w:p>
    <w:p w14:paraId="35EE697D" w14:textId="6B1CEBA3" w:rsidR="00B521D7" w:rsidRPr="005169BA" w:rsidRDefault="00B521D7" w:rsidP="005169BA">
      <w:pPr>
        <w:pStyle w:val="NormalBPBHEB"/>
        <w:rPr>
          <w:b/>
          <w:bCs/>
          <w:rPrChange w:id="261" w:author="Editor" w:date="2025-09-08T14:55:00Z">
            <w:rPr/>
          </w:rPrChange>
        </w:rPr>
        <w:pPrChange w:id="262" w:author="Editor" w:date="2025-09-08T14:55:00Z">
          <w:pPr>
            <w:pStyle w:val="H3-Subheading"/>
            <w:jc w:val="both"/>
          </w:pPr>
        </w:pPrChange>
      </w:pPr>
      <w:commentRangeStart w:id="263"/>
      <w:r w:rsidRPr="005169BA">
        <w:rPr>
          <w:b/>
          <w:bCs/>
          <w:rPrChange w:id="264" w:author="Editor" w:date="2025-09-08T14:55:00Z">
            <w:rPr/>
          </w:rPrChange>
        </w:rPr>
        <w:t xml:space="preserve">Wrap </w:t>
      </w:r>
      <w:r w:rsidR="00C36333" w:rsidRPr="005169BA">
        <w:rPr>
          <w:b/>
          <w:bCs/>
          <w:rPrChange w:id="265" w:author="Editor" w:date="2025-09-08T14:55:00Z">
            <w:rPr/>
          </w:rPrChange>
        </w:rPr>
        <w:t>up!</w:t>
      </w:r>
    </w:p>
    <w:p w14:paraId="2D2D3F47" w14:textId="6F16ACE7" w:rsidR="00B521D7" w:rsidRPr="00B521D7" w:rsidRDefault="007302E4" w:rsidP="005169BA">
      <w:pPr>
        <w:pStyle w:val="NormalBPBHEB"/>
        <w:pPrChange w:id="266" w:author="Editor" w:date="2025-09-08T14:55:00Z">
          <w:pPr>
            <w:pStyle w:val="P-Regular"/>
            <w:jc w:val="both"/>
          </w:pPr>
        </w:pPrChange>
      </w:pPr>
      <w:r>
        <w:t xml:space="preserve">In conclusion, text classification is a foundational NLP task driven by advancements in deep learning and transformer-based models. This section paves the way for the upcoming discussions on preprocessing techniques, fine-tuning models with Hugging Face </w:t>
      </w:r>
      <w:r w:rsidR="002B71D8">
        <w:t>diffusers</w:t>
      </w:r>
      <w:r>
        <w:t xml:space="preserve">, and evaluating classification performance in Chapter 5. By mastering these concepts, academics and scientists can </w:t>
      </w:r>
      <w:r w:rsidR="00FC1CF5">
        <w:t xml:space="preserve">effectively leverage the Hugging Face </w:t>
      </w:r>
      <w:r w:rsidR="002B71D8">
        <w:t>diffusers</w:t>
      </w:r>
      <w:r w:rsidR="00FC1CF5">
        <w:t xml:space="preserve"> library to address real-world text classification challenges</w:t>
      </w:r>
      <w:r>
        <w:t>.</w:t>
      </w:r>
      <w:r w:rsidR="00B521D7" w:rsidRPr="00B521D7">
        <w:t> </w:t>
      </w:r>
    </w:p>
    <w:p w14:paraId="3BE141D6" w14:textId="3AAA7E19" w:rsidR="00B521D7" w:rsidRPr="00B521D7" w:rsidRDefault="000C5B00" w:rsidP="005169BA">
      <w:pPr>
        <w:pStyle w:val="NormalBPBHEB"/>
        <w:pPrChange w:id="267" w:author="Editor" w:date="2025-09-08T14:55:00Z">
          <w:pPr>
            <w:pStyle w:val="P-Regular"/>
            <w:jc w:val="both"/>
          </w:pPr>
        </w:pPrChange>
      </w:pPr>
      <w:r>
        <w:lastRenderedPageBreak/>
        <w:t>This section offers a comprehensive introduction to text classification, emphasizing its importance, methods, and applications within the field of NLP, while also highlighting the role of the Hugging Face diffusers library. Let me know if you would like to modify or expand.</w:t>
      </w:r>
      <w:commentRangeEnd w:id="263"/>
      <w:r w:rsidR="005169BA">
        <w:rPr>
          <w:rStyle w:val="CommentReference"/>
          <w:rFonts w:eastAsia="Calibri"/>
        </w:rPr>
        <w:commentReference w:id="263"/>
      </w:r>
    </w:p>
    <w:p w14:paraId="1F288D3C" w14:textId="6507D077" w:rsidR="0074264F" w:rsidRPr="0074264F" w:rsidRDefault="0074264F" w:rsidP="005169BA">
      <w:pPr>
        <w:pStyle w:val="Heading1BPBHEB"/>
        <w:pPrChange w:id="268" w:author="Editor" w:date="2025-09-08T14:55:00Z">
          <w:pPr>
            <w:pStyle w:val="H1-Section"/>
          </w:pPr>
        </w:pPrChange>
      </w:pPr>
      <w:r w:rsidRPr="0074264F">
        <w:t xml:space="preserve">Preprocessing </w:t>
      </w:r>
      <w:r>
        <w:t>t</w:t>
      </w:r>
      <w:r w:rsidRPr="0074264F">
        <w:t xml:space="preserve">ext </w:t>
      </w:r>
      <w:r>
        <w:t>d</w:t>
      </w:r>
      <w:r w:rsidRPr="0074264F">
        <w:t>ata</w:t>
      </w:r>
    </w:p>
    <w:p w14:paraId="4880FF50" w14:textId="705807D0" w:rsidR="0074264F" w:rsidRPr="0074264F" w:rsidRDefault="007302E4" w:rsidP="005169BA">
      <w:pPr>
        <w:pStyle w:val="NormalBPBHEB"/>
        <w:rPr>
          <w:rFonts w:eastAsia="Times New Roman"/>
        </w:rPr>
        <w:pPrChange w:id="269" w:author="Editor" w:date="2025-09-08T14:55:00Z">
          <w:pPr>
            <w:pStyle w:val="P-Regular"/>
            <w:jc w:val="both"/>
          </w:pPr>
        </w:pPrChange>
      </w:pPr>
      <w:r>
        <w:t xml:space="preserve">Text preprocessing plays a crucial role in text classification tasks, ensuring that raw text data is transformed into a format suitable for machine learning models. This section discusses various preprocessing techniques </w:t>
      </w:r>
      <w:r w:rsidR="00A826B3">
        <w:t>essential for preparing text data using the Hugging Face Diffusers</w:t>
      </w:r>
      <w:r>
        <w:t xml:space="preserve"> library.</w:t>
      </w:r>
      <w:del w:id="270" w:author="Editor" w:date="2025-09-08T14:55:00Z">
        <w:r w:rsidDel="005169BA">
          <w:delText> </w:delText>
        </w:r>
      </w:del>
    </w:p>
    <w:p w14:paraId="17CF6BD1" w14:textId="3BCFB847" w:rsidR="0074264F" w:rsidRPr="0074264F" w:rsidDel="005169BA" w:rsidRDefault="0074264F" w:rsidP="00FC1CF5">
      <w:pPr>
        <w:pStyle w:val="H2-Heading"/>
        <w:jc w:val="both"/>
        <w:rPr>
          <w:del w:id="271" w:author="Editor" w:date="2025-09-08T14:55:00Z"/>
        </w:rPr>
      </w:pPr>
      <w:del w:id="272" w:author="Editor" w:date="2025-09-08T14:55:00Z">
        <w:r w:rsidRPr="0074264F" w:rsidDel="005169BA">
          <w:delText>Introduc</w:delText>
        </w:r>
        <w:r w:rsidR="00C03B66" w:rsidDel="005169BA">
          <w:delText>t</w:delText>
        </w:r>
        <w:r w:rsidRPr="0074264F" w:rsidDel="005169BA">
          <w:delText>i</w:delText>
        </w:r>
        <w:r w:rsidR="00C03B66" w:rsidDel="005169BA">
          <w:delText>o</w:delText>
        </w:r>
        <w:r w:rsidRPr="0074264F" w:rsidDel="005169BA">
          <w:delText xml:space="preserve">n to </w:delText>
        </w:r>
        <w:r w:rsidDel="005169BA">
          <w:delText>t</w:delText>
        </w:r>
        <w:r w:rsidRPr="0074264F" w:rsidDel="005169BA">
          <w:delText xml:space="preserve">ext </w:delText>
        </w:r>
        <w:r w:rsidR="0066150D" w:rsidDel="005169BA">
          <w:delText>p</w:delText>
        </w:r>
        <w:r w:rsidRPr="0074264F" w:rsidDel="005169BA">
          <w:delText>reprocessing</w:delText>
        </w:r>
      </w:del>
    </w:p>
    <w:p w14:paraId="0B67FCE8" w14:textId="73B2DC68" w:rsidR="0074264F" w:rsidRPr="0074264F" w:rsidRDefault="0020252C" w:rsidP="005169BA">
      <w:pPr>
        <w:pStyle w:val="NormalBPBHEB"/>
        <w:pPrChange w:id="273" w:author="Editor" w:date="2025-09-08T14:55:00Z">
          <w:pPr>
            <w:pStyle w:val="P-Regular"/>
            <w:jc w:val="both"/>
          </w:pPr>
        </w:pPrChange>
      </w:pPr>
      <w:r>
        <w:t xml:space="preserve">Text preprocessing </w:t>
      </w:r>
      <w:r w:rsidR="00FC1CF5">
        <w:t>involves several</w:t>
      </w:r>
      <w:r>
        <w:t xml:space="preserve"> steps that clean and convert raw text data into a structured format. These steps generally include:</w:t>
      </w:r>
    </w:p>
    <w:p w14:paraId="2F5E0ACD" w14:textId="3A23956D" w:rsidR="0074264F" w:rsidRPr="0074264F" w:rsidRDefault="0074264F" w:rsidP="005169BA">
      <w:pPr>
        <w:pStyle w:val="NormalBPBHEB"/>
        <w:numPr>
          <w:ilvl w:val="0"/>
          <w:numId w:val="24"/>
        </w:numPr>
        <w:pPrChange w:id="274" w:author="Editor" w:date="2025-09-08T14:55:00Z">
          <w:pPr>
            <w:pStyle w:val="L-Bullets"/>
            <w:jc w:val="both"/>
          </w:pPr>
        </w:pPrChange>
      </w:pPr>
      <w:r w:rsidRPr="0074264F">
        <w:rPr>
          <w:b/>
          <w:bCs/>
        </w:rPr>
        <w:t>Tokenization</w:t>
      </w:r>
      <w:r w:rsidRPr="0074264F">
        <w:t xml:space="preserve">: Tokenization breaks down text into individual tokens, </w:t>
      </w:r>
      <w:r w:rsidR="0020252C">
        <w:t>typically</w:t>
      </w:r>
      <w:r w:rsidRPr="0074264F">
        <w:t xml:space="preserve"> words or subword units. This step is fundamental as it forms the basis for </w:t>
      </w:r>
      <w:r w:rsidR="00DF0F92" w:rsidRPr="0074264F">
        <w:t xml:space="preserve">the </w:t>
      </w:r>
      <w:r w:rsidR="0020252C">
        <w:t>following</w:t>
      </w:r>
      <w:r w:rsidR="0020252C" w:rsidRPr="0074264F">
        <w:t xml:space="preserve"> </w:t>
      </w:r>
      <w:r w:rsidRPr="0074264F">
        <w:t xml:space="preserve">preprocessing </w:t>
      </w:r>
      <w:r w:rsidRPr="008D1E9E">
        <w:t>tasks</w:t>
      </w:r>
      <w:r w:rsidRPr="008D1E9E">
        <w:rPr>
          <w:vertAlign w:val="superscript"/>
          <w:rPrChange w:id="275" w:author="Editor" w:date="2025-09-08T15:57:00Z">
            <w:rPr/>
          </w:rPrChange>
        </w:rPr>
        <w:t xml:space="preserve"> </w:t>
      </w:r>
      <w:sdt>
        <w:sdtPr>
          <w:rPr>
            <w:vertAlign w:val="superscript"/>
            <w:rPrChange w:id="276" w:author="Editor" w:date="2025-09-08T15:57:00Z">
              <w:rPr/>
            </w:rPrChange>
          </w:rPr>
          <w:id w:val="-1949919605"/>
          <w:citation/>
        </w:sdtPr>
        <w:sdtContent>
          <w:r w:rsidR="00C03B66" w:rsidRPr="008D1E9E">
            <w:rPr>
              <w:vertAlign w:val="superscript"/>
              <w:rPrChange w:id="277" w:author="Editor" w:date="2025-09-08T15:57:00Z">
                <w:rPr/>
              </w:rPrChange>
            </w:rPr>
            <w:fldChar w:fldCharType="begin"/>
          </w:r>
          <w:r w:rsidR="00C03B66" w:rsidRPr="008D1E9E">
            <w:rPr>
              <w:vertAlign w:val="superscript"/>
              <w:rPrChange w:id="278" w:author="Editor" w:date="2025-09-08T15:57:00Z">
                <w:rPr>
                  <w:lang w:val="en-US"/>
                </w:rPr>
              </w:rPrChange>
            </w:rPr>
            <w:instrText xml:space="preserve"> CITATION jurafsky2020a \l 1033 </w:instrText>
          </w:r>
          <w:r w:rsidR="00C03B66" w:rsidRPr="008D1E9E">
            <w:rPr>
              <w:vertAlign w:val="superscript"/>
              <w:rPrChange w:id="279" w:author="Editor" w:date="2025-09-08T15:57:00Z">
                <w:rPr/>
              </w:rPrChange>
            </w:rPr>
            <w:fldChar w:fldCharType="separate"/>
          </w:r>
          <w:r w:rsidR="007D51F3" w:rsidRPr="008D1E9E">
            <w:rPr>
              <w:vertAlign w:val="superscript"/>
              <w:rPrChange w:id="280" w:author="Editor" w:date="2025-09-08T15:57:00Z">
                <w:rPr>
                  <w:lang w:val="en-US"/>
                </w:rPr>
              </w:rPrChange>
            </w:rPr>
            <w:t>[7]</w:t>
          </w:r>
          <w:r w:rsidR="00C03B66" w:rsidRPr="008D1E9E">
            <w:rPr>
              <w:vertAlign w:val="superscript"/>
              <w:rPrChange w:id="281" w:author="Editor" w:date="2025-09-08T15:57:00Z">
                <w:rPr/>
              </w:rPrChange>
            </w:rPr>
            <w:fldChar w:fldCharType="end"/>
          </w:r>
        </w:sdtContent>
      </w:sdt>
      <w:r w:rsidRPr="0074264F">
        <w:t>.</w:t>
      </w:r>
    </w:p>
    <w:p w14:paraId="45D12EFE" w14:textId="6B9E2C0D" w:rsidR="0074264F" w:rsidRPr="0074264F" w:rsidRDefault="0074264F" w:rsidP="005169BA">
      <w:pPr>
        <w:pStyle w:val="NormalBPBHEB"/>
        <w:numPr>
          <w:ilvl w:val="0"/>
          <w:numId w:val="24"/>
        </w:numPr>
        <w:pPrChange w:id="282" w:author="Editor" w:date="2025-09-08T14:55:00Z">
          <w:pPr>
            <w:pStyle w:val="L-Bullets"/>
            <w:jc w:val="both"/>
          </w:pPr>
        </w:pPrChange>
      </w:pPr>
      <w:r w:rsidRPr="0074264F">
        <w:rPr>
          <w:b/>
          <w:bCs/>
        </w:rPr>
        <w:t xml:space="preserve">Lowercasing and </w:t>
      </w:r>
      <w:r w:rsidR="0066150D">
        <w:rPr>
          <w:b/>
          <w:bCs/>
        </w:rPr>
        <w:t>n</w:t>
      </w:r>
      <w:r w:rsidRPr="0074264F">
        <w:rPr>
          <w:b/>
          <w:bCs/>
        </w:rPr>
        <w:t>ormalization</w:t>
      </w:r>
      <w:r w:rsidRPr="0074264F">
        <w:t xml:space="preserve">: </w:t>
      </w:r>
      <w:r w:rsidR="0020252C">
        <w:t xml:space="preserve">Converting all text to lowercase helps standardize it and reduces vocabulary size by treating words regardless of their casing. Normalization techniques like stemming or lemmatization further reduce words to their base or root forms, which aids in capturing semantic meaning efficiently </w:t>
      </w:r>
      <w:sdt>
        <w:sdtPr>
          <w:rPr>
            <w:vertAlign w:val="superscript"/>
            <w:rPrChange w:id="283" w:author="Editor" w:date="2025-09-08T15:57:00Z">
              <w:rPr/>
            </w:rPrChange>
          </w:rPr>
          <w:id w:val="-1800216001"/>
          <w:citation/>
        </w:sdtPr>
        <w:sdtContent>
          <w:r w:rsidR="0020252C" w:rsidRPr="008D1E9E">
            <w:rPr>
              <w:vertAlign w:val="superscript"/>
              <w:rPrChange w:id="284" w:author="Editor" w:date="2025-09-08T15:57:00Z">
                <w:rPr/>
              </w:rPrChange>
            </w:rPr>
            <w:fldChar w:fldCharType="begin"/>
          </w:r>
          <w:r w:rsidR="0020252C" w:rsidRPr="008D1E9E">
            <w:rPr>
              <w:vertAlign w:val="superscript"/>
              <w:rPrChange w:id="285" w:author="Editor" w:date="2025-09-08T15:57:00Z">
                <w:rPr>
                  <w:lang w:val="en-US"/>
                </w:rPr>
              </w:rPrChange>
            </w:rPr>
            <w:instrText xml:space="preserve"> CITATION manning2008a \l 1033 </w:instrText>
          </w:r>
          <w:r w:rsidR="0020252C" w:rsidRPr="008D1E9E">
            <w:rPr>
              <w:vertAlign w:val="superscript"/>
              <w:rPrChange w:id="286" w:author="Editor" w:date="2025-09-08T15:57:00Z">
                <w:rPr/>
              </w:rPrChange>
            </w:rPr>
            <w:fldChar w:fldCharType="separate"/>
          </w:r>
          <w:r w:rsidR="007D51F3" w:rsidRPr="008D1E9E">
            <w:rPr>
              <w:vertAlign w:val="superscript"/>
              <w:rPrChange w:id="287" w:author="Editor" w:date="2025-09-08T15:57:00Z">
                <w:rPr>
                  <w:lang w:val="en-US"/>
                </w:rPr>
              </w:rPrChange>
            </w:rPr>
            <w:t>[8]</w:t>
          </w:r>
          <w:r w:rsidR="0020252C" w:rsidRPr="008D1E9E">
            <w:rPr>
              <w:vertAlign w:val="superscript"/>
              <w:rPrChange w:id="288" w:author="Editor" w:date="2025-09-08T15:57:00Z">
                <w:rPr/>
              </w:rPrChange>
            </w:rPr>
            <w:fldChar w:fldCharType="end"/>
          </w:r>
        </w:sdtContent>
      </w:sdt>
      <w:r w:rsidRPr="0074264F">
        <w:t>.</w:t>
      </w:r>
    </w:p>
    <w:p w14:paraId="05049BEC" w14:textId="6FBC120A" w:rsidR="0074264F" w:rsidRDefault="0074264F" w:rsidP="005169BA">
      <w:pPr>
        <w:pStyle w:val="NormalBPBHEB"/>
        <w:numPr>
          <w:ilvl w:val="0"/>
          <w:numId w:val="24"/>
        </w:numPr>
        <w:rPr>
          <w:ins w:id="289" w:author="Editor" w:date="2025-09-08T14:56:00Z"/>
        </w:rPr>
      </w:pPr>
      <w:r w:rsidRPr="0074264F">
        <w:rPr>
          <w:b/>
          <w:bCs/>
        </w:rPr>
        <w:t xml:space="preserve">Removing </w:t>
      </w:r>
      <w:r w:rsidR="0066150D">
        <w:rPr>
          <w:b/>
          <w:bCs/>
        </w:rPr>
        <w:t>s</w:t>
      </w:r>
      <w:r w:rsidRPr="0074264F">
        <w:rPr>
          <w:b/>
          <w:bCs/>
        </w:rPr>
        <w:t xml:space="preserve">topwords and </w:t>
      </w:r>
      <w:r w:rsidR="0066150D">
        <w:rPr>
          <w:b/>
          <w:bCs/>
        </w:rPr>
        <w:t>p</w:t>
      </w:r>
      <w:r w:rsidRPr="0074264F">
        <w:rPr>
          <w:b/>
          <w:bCs/>
        </w:rPr>
        <w:t>unctuation</w:t>
      </w:r>
      <w:r w:rsidRPr="0074264F">
        <w:t xml:space="preserve">: Stopwords are </w:t>
      </w:r>
      <w:r w:rsidR="002100AC" w:rsidRPr="0074264F">
        <w:t>familiar words</w:t>
      </w:r>
      <w:r w:rsidRPr="0074264F">
        <w:t xml:space="preserve"> (e.g., </w:t>
      </w:r>
      <w:del w:id="290" w:author="Editor" w:date="2025-09-08T14:56:00Z">
        <w:r w:rsidRPr="004B6ED5" w:rsidDel="004B6ED5">
          <w:rPr>
            <w:i/>
            <w:iCs/>
            <w:rPrChange w:id="291" w:author="Editor" w:date="2025-09-08T14:56:00Z">
              <w:rPr/>
            </w:rPrChange>
          </w:rPr>
          <w:delText>"</w:delText>
        </w:r>
      </w:del>
      <w:r w:rsidRPr="004B6ED5">
        <w:rPr>
          <w:i/>
          <w:iCs/>
          <w:rPrChange w:id="292" w:author="Editor" w:date="2025-09-08T14:56:00Z">
            <w:rPr/>
          </w:rPrChange>
        </w:rPr>
        <w:t>the</w:t>
      </w:r>
      <w:del w:id="293" w:author="Editor" w:date="2025-09-08T14:56:00Z">
        <w:r w:rsidRPr="0074264F" w:rsidDel="004B6ED5">
          <w:delText>"</w:delText>
        </w:r>
      </w:del>
      <w:r w:rsidRPr="0074264F">
        <w:t xml:space="preserve">, </w:t>
      </w:r>
      <w:del w:id="294" w:author="Editor" w:date="2025-09-08T14:56:00Z">
        <w:r w:rsidR="00915489" w:rsidRPr="004B6ED5" w:rsidDel="004B6ED5">
          <w:rPr>
            <w:i/>
            <w:iCs/>
            <w:rPrChange w:id="295" w:author="Editor" w:date="2025-09-08T14:56:00Z">
              <w:rPr/>
            </w:rPrChange>
          </w:rPr>
          <w:delText>“</w:delText>
        </w:r>
      </w:del>
      <w:r w:rsidR="00915489" w:rsidRPr="004B6ED5">
        <w:rPr>
          <w:i/>
          <w:iCs/>
          <w:rPrChange w:id="296" w:author="Editor" w:date="2025-09-08T14:56:00Z">
            <w:rPr/>
          </w:rPrChange>
        </w:rPr>
        <w:t>and</w:t>
      </w:r>
      <w:del w:id="297" w:author="Editor" w:date="2025-09-08T14:56:00Z">
        <w:r w:rsidR="00915489" w:rsidRPr="0074264F" w:rsidDel="004B6ED5">
          <w:delText>”</w:delText>
        </w:r>
      </w:del>
      <w:r w:rsidR="00915489">
        <w:t>,</w:t>
      </w:r>
      <w:r w:rsidRPr="0074264F">
        <w:t xml:space="preserve"> </w:t>
      </w:r>
      <w:del w:id="298" w:author="Editor" w:date="2025-09-08T14:56:00Z">
        <w:r w:rsidRPr="004B6ED5" w:rsidDel="004B6ED5">
          <w:rPr>
            <w:i/>
            <w:iCs/>
            <w:rPrChange w:id="299" w:author="Editor" w:date="2025-09-08T14:56:00Z">
              <w:rPr/>
            </w:rPrChange>
          </w:rPr>
          <w:delText>"</w:delText>
        </w:r>
      </w:del>
      <w:r w:rsidRPr="004B6ED5">
        <w:rPr>
          <w:i/>
          <w:iCs/>
          <w:rPrChange w:id="300" w:author="Editor" w:date="2025-09-08T14:56:00Z">
            <w:rPr/>
          </w:rPrChange>
        </w:rPr>
        <w:t>is</w:t>
      </w:r>
      <w:del w:id="301" w:author="Editor" w:date="2025-09-08T14:56:00Z">
        <w:r w:rsidRPr="0074264F" w:rsidDel="004B6ED5">
          <w:delText>"</w:delText>
        </w:r>
      </w:del>
      <w:r w:rsidRPr="0074264F">
        <w:t xml:space="preserve">) that do not contribute much to the meaning of the text and </w:t>
      </w:r>
      <w:r w:rsidR="0020252C">
        <w:t xml:space="preserve">are </w:t>
      </w:r>
      <w:r w:rsidRPr="0074264F">
        <w:t>often removed. Punctuation marks are also typically removed</w:t>
      </w:r>
      <w:ins w:id="302" w:author="Editor" w:date="2025-09-08T14:56:00Z">
        <w:r w:rsidR="005169BA">
          <w:t>,</w:t>
        </w:r>
      </w:ins>
      <w:r w:rsidRPr="0074264F">
        <w:t xml:space="preserve"> as they do not add semantic </w:t>
      </w:r>
      <w:r w:rsidR="004437FC" w:rsidRPr="0074264F">
        <w:t>value</w:t>
      </w:r>
      <w:r w:rsidR="004437FC">
        <w:t xml:space="preserve"> but</w:t>
      </w:r>
      <w:r w:rsidRPr="0074264F">
        <w:t xml:space="preserve"> may interfere with tokenization</w:t>
      </w:r>
      <w:r w:rsidRPr="008D1E9E">
        <w:rPr>
          <w:vertAlign w:val="superscript"/>
          <w:rPrChange w:id="303" w:author="Editor" w:date="2025-09-08T15:57:00Z">
            <w:rPr/>
          </w:rPrChange>
        </w:rPr>
        <w:t xml:space="preserve"> </w:t>
      </w:r>
      <w:sdt>
        <w:sdtPr>
          <w:rPr>
            <w:vertAlign w:val="superscript"/>
            <w:rPrChange w:id="304" w:author="Editor" w:date="2025-09-08T15:57:00Z">
              <w:rPr/>
            </w:rPrChange>
          </w:rPr>
          <w:id w:val="-72902375"/>
          <w:citation/>
        </w:sdtPr>
        <w:sdtEndPr>
          <w:rPr>
            <w:vertAlign w:val="baseline"/>
          </w:rPr>
        </w:sdtEndPr>
        <w:sdtContent>
          <w:r w:rsidR="0020252C" w:rsidRPr="008D1E9E">
            <w:rPr>
              <w:vertAlign w:val="superscript"/>
              <w:rPrChange w:id="305" w:author="Editor" w:date="2025-09-08T15:57:00Z">
                <w:rPr/>
              </w:rPrChange>
            </w:rPr>
            <w:fldChar w:fldCharType="begin"/>
          </w:r>
          <w:r w:rsidR="0020252C" w:rsidRPr="008D1E9E">
            <w:rPr>
              <w:vertAlign w:val="superscript"/>
              <w:rPrChange w:id="306" w:author="Editor" w:date="2025-09-08T15:57:00Z">
                <w:rPr/>
              </w:rPrChange>
            </w:rPr>
            <w:instrText xml:space="preserve"> CITATION bird2009a \l 1033 </w:instrText>
          </w:r>
          <w:r w:rsidR="0020252C" w:rsidRPr="008D1E9E">
            <w:rPr>
              <w:vertAlign w:val="superscript"/>
              <w:rPrChange w:id="307" w:author="Editor" w:date="2025-09-08T15:57:00Z">
                <w:rPr/>
              </w:rPrChange>
            </w:rPr>
            <w:fldChar w:fldCharType="separate"/>
          </w:r>
          <w:r w:rsidR="007D51F3" w:rsidRPr="008D1E9E">
            <w:rPr>
              <w:vertAlign w:val="superscript"/>
              <w:rPrChange w:id="308" w:author="Editor" w:date="2025-09-08T15:57:00Z">
                <w:rPr/>
              </w:rPrChange>
            </w:rPr>
            <w:t>[9]</w:t>
          </w:r>
          <w:r w:rsidR="0020252C" w:rsidRPr="008D1E9E">
            <w:rPr>
              <w:vertAlign w:val="superscript"/>
              <w:rPrChange w:id="309" w:author="Editor" w:date="2025-09-08T15:57:00Z">
                <w:rPr/>
              </w:rPrChange>
            </w:rPr>
            <w:fldChar w:fldCharType="end"/>
          </w:r>
        </w:sdtContent>
      </w:sdt>
      <w:r w:rsidRPr="0074264F">
        <w:t>.</w:t>
      </w:r>
    </w:p>
    <w:p w14:paraId="6B8526DF" w14:textId="77777777" w:rsidR="004B6ED5" w:rsidRPr="0074264F" w:rsidRDefault="004B6ED5" w:rsidP="004B6ED5">
      <w:pPr>
        <w:pStyle w:val="NormalBPBHEB"/>
        <w:pPrChange w:id="310" w:author="Editor" w:date="2025-09-08T14:56:00Z">
          <w:pPr>
            <w:pStyle w:val="L-Bullets"/>
            <w:jc w:val="both"/>
          </w:pPr>
        </w:pPrChange>
      </w:pPr>
    </w:p>
    <w:p w14:paraId="6C7794B5" w14:textId="6ECA68E7" w:rsidR="0074264F" w:rsidRPr="0032435C" w:rsidRDefault="0074264F" w:rsidP="004B6ED5">
      <w:pPr>
        <w:pStyle w:val="Heading2BPBHEB"/>
        <w:pPrChange w:id="311" w:author="Editor" w:date="2025-09-08T14:56:00Z">
          <w:pPr>
            <w:pStyle w:val="H2-Heading"/>
            <w:jc w:val="both"/>
          </w:pPr>
        </w:pPrChange>
      </w:pPr>
      <w:r w:rsidRPr="00F500EE">
        <w:t xml:space="preserve">Techniques in </w:t>
      </w:r>
      <w:r w:rsidR="00937A20" w:rsidRPr="00F500EE">
        <w:t>t</w:t>
      </w:r>
      <w:r w:rsidRPr="00F500EE">
        <w:t xml:space="preserve">ext </w:t>
      </w:r>
      <w:r w:rsidR="00937A20" w:rsidRPr="00F500EE">
        <w:t>p</w:t>
      </w:r>
      <w:r w:rsidRPr="00F500EE">
        <w:t>reprocessing</w:t>
      </w:r>
      <w:del w:id="312" w:author="Editor" w:date="2025-09-08T14:57:00Z">
        <w:r w:rsidR="00D97567" w:rsidDel="004B6ED5">
          <w:delText xml:space="preserve">: </w:delText>
        </w:r>
        <w:r w:rsidRPr="0032435C" w:rsidDel="004B6ED5">
          <w:delText xml:space="preserve">Tokenization </w:delText>
        </w:r>
        <w:r w:rsidR="00937A20" w:rsidRPr="0032435C" w:rsidDel="004B6ED5">
          <w:delText>t</w:delText>
        </w:r>
        <w:r w:rsidRPr="0032435C" w:rsidDel="004B6ED5">
          <w:delText>echniques</w:delText>
        </w:r>
      </w:del>
    </w:p>
    <w:p w14:paraId="4290D917" w14:textId="32762FE6" w:rsidR="0074264F" w:rsidRPr="0074264F" w:rsidRDefault="0074264F" w:rsidP="004B6ED5">
      <w:pPr>
        <w:pStyle w:val="NormalBPBHEB"/>
        <w:rPr>
          <w:rFonts w:eastAsia="Times New Roman"/>
        </w:rPr>
        <w:pPrChange w:id="313" w:author="Editor" w:date="2025-09-08T14:57:00Z">
          <w:pPr>
            <w:pStyle w:val="P-Regular"/>
            <w:jc w:val="both"/>
          </w:pPr>
        </w:pPrChange>
      </w:pPr>
      <w:r w:rsidRPr="0074264F">
        <w:t xml:space="preserve">Tokenization can vary based on the granularity of tokens </w:t>
      </w:r>
      <w:r w:rsidR="004E762F" w:rsidRPr="0074264F">
        <w:t>needed</w:t>
      </w:r>
      <w:r w:rsidRPr="0074264F">
        <w:t>:</w:t>
      </w:r>
    </w:p>
    <w:p w14:paraId="49E53294" w14:textId="1F22D871" w:rsidR="0074264F" w:rsidRPr="0074264F" w:rsidRDefault="0074264F" w:rsidP="004B6ED5">
      <w:pPr>
        <w:pStyle w:val="NormalBPBHEB"/>
        <w:numPr>
          <w:ilvl w:val="0"/>
          <w:numId w:val="25"/>
        </w:numPr>
        <w:pPrChange w:id="314" w:author="Editor" w:date="2025-09-08T14:57:00Z">
          <w:pPr>
            <w:pStyle w:val="L-Bullets"/>
            <w:jc w:val="both"/>
          </w:pPr>
        </w:pPrChange>
      </w:pPr>
      <w:r w:rsidRPr="0074264F">
        <w:rPr>
          <w:b/>
          <w:bCs/>
        </w:rPr>
        <w:t xml:space="preserve">Word </w:t>
      </w:r>
      <w:r w:rsidR="004B6ED5" w:rsidRPr="0074264F">
        <w:rPr>
          <w:b/>
          <w:bCs/>
        </w:rPr>
        <w:t>tokenization</w:t>
      </w:r>
      <w:r w:rsidRPr="0074264F">
        <w:t>: Splits text into words based on spaces or punctuation.</w:t>
      </w:r>
    </w:p>
    <w:p w14:paraId="78D22ED4" w14:textId="1E0235E1" w:rsidR="0074264F" w:rsidRPr="0074264F" w:rsidRDefault="0074264F" w:rsidP="004B6ED5">
      <w:pPr>
        <w:pStyle w:val="NormalBPBHEB"/>
        <w:numPr>
          <w:ilvl w:val="0"/>
          <w:numId w:val="25"/>
        </w:numPr>
        <w:pPrChange w:id="315" w:author="Editor" w:date="2025-09-08T14:57:00Z">
          <w:pPr>
            <w:pStyle w:val="L-Bullets"/>
            <w:jc w:val="both"/>
          </w:pPr>
        </w:pPrChange>
      </w:pPr>
      <w:r w:rsidRPr="0074264F">
        <w:rPr>
          <w:b/>
          <w:bCs/>
        </w:rPr>
        <w:t xml:space="preserve">Subword </w:t>
      </w:r>
      <w:r w:rsidR="004B6ED5" w:rsidRPr="0074264F">
        <w:rPr>
          <w:b/>
          <w:bCs/>
        </w:rPr>
        <w:t>tokenization</w:t>
      </w:r>
      <w:r w:rsidRPr="0074264F">
        <w:t xml:space="preserve">: Splits text into smaller units, </w:t>
      </w:r>
      <w:r w:rsidR="002E59D5">
        <w:t>functional</w:t>
      </w:r>
      <w:r w:rsidR="002E59D5" w:rsidRPr="0074264F">
        <w:t xml:space="preserve"> </w:t>
      </w:r>
      <w:r w:rsidRPr="0074264F">
        <w:t xml:space="preserve">for languages with complex word formations or for handling out-of-vocabulary words </w:t>
      </w:r>
      <w:sdt>
        <w:sdtPr>
          <w:rPr>
            <w:vertAlign w:val="superscript"/>
            <w:rPrChange w:id="316" w:author="Editor" w:date="2025-09-08T15:57:00Z">
              <w:rPr/>
            </w:rPrChange>
          </w:rPr>
          <w:id w:val="-1064182694"/>
          <w:citation/>
        </w:sdtPr>
        <w:sdtContent>
          <w:r w:rsidR="002E59D5" w:rsidRPr="008D1E9E">
            <w:rPr>
              <w:vertAlign w:val="superscript"/>
              <w:rPrChange w:id="317" w:author="Editor" w:date="2025-09-08T15:57:00Z">
                <w:rPr/>
              </w:rPrChange>
            </w:rPr>
            <w:fldChar w:fldCharType="begin"/>
          </w:r>
          <w:r w:rsidR="002E59D5" w:rsidRPr="008D1E9E">
            <w:rPr>
              <w:vertAlign w:val="superscript"/>
              <w:rPrChange w:id="318" w:author="Editor" w:date="2025-09-08T15:57:00Z">
                <w:rPr>
                  <w:lang w:val="en-US"/>
                </w:rPr>
              </w:rPrChange>
            </w:rPr>
            <w:instrText xml:space="preserve"> CITATION sennrich2016a \l 1033 </w:instrText>
          </w:r>
          <w:r w:rsidR="002E59D5" w:rsidRPr="008D1E9E">
            <w:rPr>
              <w:vertAlign w:val="superscript"/>
              <w:rPrChange w:id="319" w:author="Editor" w:date="2025-09-08T15:57:00Z">
                <w:rPr/>
              </w:rPrChange>
            </w:rPr>
            <w:fldChar w:fldCharType="separate"/>
          </w:r>
          <w:r w:rsidR="007D51F3" w:rsidRPr="008D1E9E">
            <w:rPr>
              <w:vertAlign w:val="superscript"/>
              <w:rPrChange w:id="320" w:author="Editor" w:date="2025-09-08T15:57:00Z">
                <w:rPr>
                  <w:lang w:val="en-US"/>
                </w:rPr>
              </w:rPrChange>
            </w:rPr>
            <w:t>[10]</w:t>
          </w:r>
          <w:r w:rsidR="002E59D5" w:rsidRPr="008D1E9E">
            <w:rPr>
              <w:vertAlign w:val="superscript"/>
              <w:rPrChange w:id="321" w:author="Editor" w:date="2025-09-08T15:57:00Z">
                <w:rPr/>
              </w:rPrChange>
            </w:rPr>
            <w:fldChar w:fldCharType="end"/>
          </w:r>
        </w:sdtContent>
      </w:sdt>
      <w:r w:rsidRPr="0074264F">
        <w:t>.</w:t>
      </w:r>
    </w:p>
    <w:p w14:paraId="301F58E0" w14:textId="369BC03F" w:rsidR="0074264F" w:rsidRPr="0074264F" w:rsidRDefault="0074264F" w:rsidP="004B6ED5">
      <w:pPr>
        <w:pStyle w:val="NormalBPBHEB"/>
        <w:numPr>
          <w:ilvl w:val="0"/>
          <w:numId w:val="25"/>
        </w:numPr>
        <w:rPr>
          <w:rFonts w:eastAsia="Times New Roman"/>
          <w:sz w:val="24"/>
          <w:szCs w:val="24"/>
        </w:rPr>
        <w:pPrChange w:id="322" w:author="Editor" w:date="2025-09-08T14:57:00Z">
          <w:pPr>
            <w:pStyle w:val="L-Bullets"/>
            <w:jc w:val="both"/>
          </w:pPr>
        </w:pPrChange>
      </w:pPr>
      <w:r w:rsidRPr="0074264F">
        <w:rPr>
          <w:b/>
          <w:bCs/>
        </w:rPr>
        <w:t xml:space="preserve">Character-level </w:t>
      </w:r>
      <w:r w:rsidR="004B6ED5" w:rsidRPr="0074264F">
        <w:rPr>
          <w:b/>
          <w:bCs/>
        </w:rPr>
        <w:t>tokenization</w:t>
      </w:r>
      <w:r w:rsidRPr="0074264F">
        <w:t xml:space="preserve">: Treats each character as a token, which can be beneficial for tasks like </w:t>
      </w:r>
      <w:r w:rsidRPr="004B6ED5">
        <w:rPr>
          <w:b/>
          <w:bCs/>
          <w:rPrChange w:id="323" w:author="Editor" w:date="2025-09-08T14:57:00Z">
            <w:rPr/>
          </w:rPrChange>
        </w:rPr>
        <w:t xml:space="preserve">named entity recognition </w:t>
      </w:r>
      <w:r w:rsidRPr="0074264F">
        <w:t>(</w:t>
      </w:r>
      <w:r w:rsidRPr="004B6ED5">
        <w:rPr>
          <w:b/>
          <w:bCs/>
          <w:rPrChange w:id="324" w:author="Editor" w:date="2025-09-08T14:57:00Z">
            <w:rPr/>
          </w:rPrChange>
        </w:rPr>
        <w:t>NER</w:t>
      </w:r>
      <w:r w:rsidRPr="0074264F">
        <w:t>) or morphological analysis.</w:t>
      </w:r>
      <w:del w:id="325" w:author="Editor" w:date="2025-09-08T14:57:00Z">
        <w:r w:rsidRPr="0074264F" w:rsidDel="004B6ED5">
          <w:rPr>
            <w:rFonts w:eastAsia="Times New Roman"/>
            <w:sz w:val="24"/>
            <w:szCs w:val="24"/>
          </w:rPr>
          <w:delText> </w:delText>
        </w:r>
      </w:del>
    </w:p>
    <w:p w14:paraId="3DA1488A" w14:textId="058DCA59" w:rsidR="0074264F" w:rsidRPr="0074264F" w:rsidDel="004B6ED5" w:rsidRDefault="0074264F" w:rsidP="0064490F">
      <w:pPr>
        <w:pStyle w:val="H3-Subheading"/>
        <w:jc w:val="both"/>
        <w:rPr>
          <w:del w:id="326" w:author="Editor" w:date="2025-09-08T14:57:00Z"/>
        </w:rPr>
      </w:pPr>
      <w:del w:id="327" w:author="Editor" w:date="2025-09-08T14:57:00Z">
        <w:r w:rsidRPr="0074264F" w:rsidDel="004B6ED5">
          <w:delText xml:space="preserve">Utilizing Hugging Face </w:delText>
        </w:r>
        <w:r w:rsidR="00915489" w:rsidDel="004B6ED5">
          <w:delText>D</w:delText>
        </w:r>
        <w:r w:rsidR="002B71D8" w:rsidDel="004B6ED5">
          <w:delText>iffusers</w:delText>
        </w:r>
        <w:r w:rsidRPr="0074264F" w:rsidDel="004B6ED5">
          <w:delText xml:space="preserve"> for </w:delText>
        </w:r>
        <w:r w:rsidR="0049238F" w:rsidDel="004B6ED5">
          <w:delText>p</w:delText>
        </w:r>
        <w:r w:rsidRPr="0074264F" w:rsidDel="004B6ED5">
          <w:delText>reprocessing</w:delText>
        </w:r>
      </w:del>
    </w:p>
    <w:p w14:paraId="6F68B4B1" w14:textId="20230186" w:rsidR="0074264F" w:rsidRPr="0074264F" w:rsidRDefault="003D3C02" w:rsidP="004B6ED5">
      <w:pPr>
        <w:pStyle w:val="NormalBPBHEB"/>
        <w:pPrChange w:id="328" w:author="Editor" w:date="2025-09-08T14:57:00Z">
          <w:pPr>
            <w:pStyle w:val="P-Regular"/>
            <w:jc w:val="both"/>
          </w:pPr>
        </w:pPrChange>
      </w:pPr>
      <w:r>
        <w:t xml:space="preserve">The Hugging Face </w:t>
      </w:r>
      <w:r w:rsidR="002B71D8">
        <w:t>diffusers</w:t>
      </w:r>
      <w:r>
        <w:t xml:space="preserve"> library </w:t>
      </w:r>
      <w:r w:rsidR="0051189B">
        <w:t>provides robust support for text preprocessing through</w:t>
      </w:r>
      <w:r>
        <w:t xml:space="preserve"> its tokenization utilities and pipeline integrations. Researchers and practitioners can utilize these features to simplify the preparation of text data for classification tasks.</w:t>
      </w:r>
    </w:p>
    <w:p w14:paraId="640C9B90" w14:textId="0EF1A8B1" w:rsidR="0074264F" w:rsidRPr="0074264F" w:rsidRDefault="0074264F" w:rsidP="004B6ED5">
      <w:pPr>
        <w:pStyle w:val="NormalBPBHEB"/>
        <w:pPrChange w:id="329" w:author="Editor" w:date="2025-09-08T14:57:00Z">
          <w:pPr>
            <w:pStyle w:val="H3-Subheading"/>
            <w:jc w:val="both"/>
          </w:pPr>
        </w:pPrChange>
      </w:pPr>
      <w:r w:rsidRPr="0074264F">
        <w:lastRenderedPageBreak/>
        <w:t xml:space="preserve">Best </w:t>
      </w:r>
      <w:r w:rsidR="0049238F">
        <w:t>p</w:t>
      </w:r>
      <w:r w:rsidRPr="0074264F">
        <w:t xml:space="preserve">ractices and </w:t>
      </w:r>
      <w:r w:rsidR="0049238F">
        <w:t>c</w:t>
      </w:r>
      <w:r w:rsidRPr="0074264F">
        <w:t>onsiderations</w:t>
      </w:r>
      <w:ins w:id="330" w:author="Editor" w:date="2025-09-08T14:57:00Z">
        <w:r w:rsidR="004B6ED5">
          <w:t xml:space="preserve"> are outlined as follows:</w:t>
        </w:r>
      </w:ins>
    </w:p>
    <w:p w14:paraId="52B8D01C" w14:textId="4D27F63F" w:rsidR="0074264F" w:rsidRPr="0074264F" w:rsidRDefault="0074264F" w:rsidP="004B6ED5">
      <w:pPr>
        <w:pStyle w:val="NormalBPBHEB"/>
        <w:numPr>
          <w:ilvl w:val="0"/>
          <w:numId w:val="26"/>
        </w:numPr>
        <w:pPrChange w:id="331" w:author="Editor" w:date="2025-09-08T14:57:00Z">
          <w:pPr>
            <w:pStyle w:val="L-Bullets"/>
            <w:jc w:val="both"/>
          </w:pPr>
        </w:pPrChange>
      </w:pPr>
      <w:r w:rsidRPr="0074264F">
        <w:rPr>
          <w:b/>
          <w:bCs/>
        </w:rPr>
        <w:t xml:space="preserve">Data </w:t>
      </w:r>
      <w:r w:rsidR="003928B1" w:rsidRPr="003928B1">
        <w:rPr>
          <w:b/>
          <w:bCs/>
        </w:rPr>
        <w:t>c</w:t>
      </w:r>
      <w:r w:rsidRPr="0074264F">
        <w:rPr>
          <w:b/>
          <w:bCs/>
        </w:rPr>
        <w:t>leaning</w:t>
      </w:r>
      <w:r w:rsidRPr="0074264F">
        <w:t xml:space="preserve">: Addressing noise in text data through techniques like spell checking or removing rare tokens can enhance model performance </w:t>
      </w:r>
      <w:sdt>
        <w:sdtPr>
          <w:id w:val="-884877751"/>
          <w:citation/>
        </w:sdtPr>
        <w:sdtEndPr>
          <w:rPr>
            <w:vertAlign w:val="superscript"/>
            <w:rPrChange w:id="332" w:author="Editor" w:date="2025-09-08T14:57:00Z">
              <w:rPr/>
            </w:rPrChange>
          </w:rPr>
        </w:sdtEndPr>
        <w:sdtContent>
          <w:r w:rsidR="00137BEA" w:rsidRPr="008D1E9E">
            <w:rPr>
              <w:vertAlign w:val="superscript"/>
              <w:rPrChange w:id="333" w:author="Editor" w:date="2025-09-08T15:57:00Z">
                <w:rPr/>
              </w:rPrChange>
            </w:rPr>
            <w:fldChar w:fldCharType="begin"/>
          </w:r>
          <w:r w:rsidR="00137BEA" w:rsidRPr="008D1E9E">
            <w:rPr>
              <w:vertAlign w:val="superscript"/>
              <w:rPrChange w:id="334" w:author="Editor" w:date="2025-09-08T15:57:00Z">
                <w:rPr>
                  <w:lang w:val="en-US"/>
                </w:rPr>
              </w:rPrChange>
            </w:rPr>
            <w:instrText xml:space="preserve"> CITATION chen2014a \l 1033 </w:instrText>
          </w:r>
          <w:r w:rsidR="00137BEA" w:rsidRPr="008D1E9E">
            <w:rPr>
              <w:vertAlign w:val="superscript"/>
              <w:rPrChange w:id="335" w:author="Editor" w:date="2025-09-08T15:57:00Z">
                <w:rPr/>
              </w:rPrChange>
            </w:rPr>
            <w:fldChar w:fldCharType="separate"/>
          </w:r>
          <w:r w:rsidR="007D51F3" w:rsidRPr="008D1E9E">
            <w:rPr>
              <w:vertAlign w:val="superscript"/>
              <w:rPrChange w:id="336" w:author="Editor" w:date="2025-09-08T15:57:00Z">
                <w:rPr>
                  <w:lang w:val="en-US"/>
                </w:rPr>
              </w:rPrChange>
            </w:rPr>
            <w:t>[11]</w:t>
          </w:r>
          <w:r w:rsidR="00137BEA" w:rsidRPr="008D1E9E">
            <w:rPr>
              <w:vertAlign w:val="superscript"/>
              <w:rPrChange w:id="337" w:author="Editor" w:date="2025-09-08T15:57:00Z">
                <w:rPr/>
              </w:rPrChange>
            </w:rPr>
            <w:fldChar w:fldCharType="end"/>
          </w:r>
        </w:sdtContent>
      </w:sdt>
      <w:r w:rsidRPr="0074264F">
        <w:t>.</w:t>
      </w:r>
    </w:p>
    <w:p w14:paraId="5F38C316" w14:textId="15446D34" w:rsidR="00DC3320" w:rsidRPr="004B6ED5" w:rsidRDefault="0074264F" w:rsidP="004B6ED5">
      <w:pPr>
        <w:pStyle w:val="NormalBPBHEB"/>
        <w:numPr>
          <w:ilvl w:val="0"/>
          <w:numId w:val="26"/>
        </w:numPr>
        <w:rPr>
          <w:ins w:id="338" w:author="Editor" w:date="2025-09-08T14:58:00Z"/>
          <w:rPrChange w:id="339" w:author="Editor" w:date="2025-09-08T14:58:00Z">
            <w:rPr>
              <w:ins w:id="340" w:author="Editor" w:date="2025-09-08T14:58:00Z"/>
              <w:rFonts w:eastAsia="Times New Roman"/>
              <w:sz w:val="24"/>
              <w:szCs w:val="24"/>
            </w:rPr>
          </w:rPrChange>
        </w:rPr>
      </w:pPr>
      <w:r w:rsidRPr="0074264F">
        <w:rPr>
          <w:b/>
        </w:rPr>
        <w:t xml:space="preserve">Handling </w:t>
      </w:r>
      <w:r w:rsidR="003928B1" w:rsidRPr="00127C22">
        <w:rPr>
          <w:b/>
        </w:rPr>
        <w:t>o</w:t>
      </w:r>
      <w:r w:rsidRPr="0074264F">
        <w:rPr>
          <w:b/>
        </w:rPr>
        <w:t>utliers</w:t>
      </w:r>
      <w:r w:rsidRPr="0074264F">
        <w:t xml:space="preserve">: </w:t>
      </w:r>
      <w:r w:rsidR="004E762F" w:rsidRPr="0074264F">
        <w:t>Showing</w:t>
      </w:r>
      <w:r w:rsidRPr="0074264F">
        <w:t xml:space="preserve"> and handling outliers in text, such as extremely long or short sequences, ensures that the model is robust to varying input lengths.</w:t>
      </w:r>
      <w:r w:rsidRPr="0074264F">
        <w:rPr>
          <w:rFonts w:eastAsia="Times New Roman"/>
          <w:sz w:val="24"/>
          <w:szCs w:val="24"/>
        </w:rPr>
        <w:t> </w:t>
      </w:r>
    </w:p>
    <w:p w14:paraId="1EDEAD19" w14:textId="77777777" w:rsidR="004B6ED5" w:rsidRDefault="004B6ED5" w:rsidP="004B6ED5">
      <w:pPr>
        <w:pStyle w:val="NormalBPBHEB"/>
        <w:pPrChange w:id="341" w:author="Editor" w:date="2025-09-08T14:58:00Z">
          <w:pPr>
            <w:pStyle w:val="L-Bullets"/>
            <w:spacing w:after="0" w:line="240" w:lineRule="auto"/>
            <w:jc w:val="both"/>
          </w:pPr>
        </w:pPrChange>
      </w:pPr>
    </w:p>
    <w:p w14:paraId="308435A4" w14:textId="652C812B" w:rsidR="00712869" w:rsidRPr="00712869" w:rsidRDefault="00712869" w:rsidP="004B6ED5">
      <w:pPr>
        <w:pStyle w:val="Heading3BPBHEB"/>
        <w:pPrChange w:id="342" w:author="Editor" w:date="2025-09-08T14:58:00Z">
          <w:pPr>
            <w:pStyle w:val="H3-Subheading"/>
            <w:jc w:val="both"/>
          </w:pPr>
        </w:pPrChange>
      </w:pPr>
      <w:r w:rsidRPr="00712869">
        <w:t xml:space="preserve">Practical </w:t>
      </w:r>
      <w:del w:id="343" w:author="Editor" w:date="2025-09-08T14:58:00Z">
        <w:r w:rsidRPr="00712869" w:rsidDel="004B6ED5">
          <w:delText>Example</w:delText>
        </w:r>
      </w:del>
      <w:ins w:id="344" w:author="Editor" w:date="2025-09-08T14:58:00Z">
        <w:r w:rsidR="004B6ED5">
          <w:t>e</w:t>
        </w:r>
        <w:r w:rsidR="004B6ED5" w:rsidRPr="00712869">
          <w:t>xample</w:t>
        </w:r>
      </w:ins>
      <w:del w:id="345" w:author="Editor" w:date="2025-09-08T14:58:00Z">
        <w:r w:rsidRPr="00712869" w:rsidDel="004B6ED5">
          <w:delText xml:space="preserve">: </w:delText>
        </w:r>
      </w:del>
      <w:ins w:id="346" w:author="Editor" w:date="2025-09-08T14:58:00Z">
        <w:r w:rsidR="004B6ED5">
          <w:t xml:space="preserve"> of</w:t>
        </w:r>
        <w:r w:rsidR="004B6ED5" w:rsidRPr="00712869">
          <w:t xml:space="preserve"> </w:t>
        </w:r>
      </w:ins>
      <w:r w:rsidR="004B6ED5" w:rsidRPr="00712869">
        <w:t>cleaning text data and handling outliers</w:t>
      </w:r>
      <w:del w:id="347" w:author="Editor" w:date="2025-09-08T14:58:00Z">
        <w:r w:rsidR="004B6ED5" w:rsidRPr="00712869" w:rsidDel="004B6ED5">
          <w:delText xml:space="preserve"> in </w:delText>
        </w:r>
        <w:r w:rsidRPr="00712869" w:rsidDel="004B6ED5">
          <w:delText>NLP</w:delText>
        </w:r>
      </w:del>
    </w:p>
    <w:p w14:paraId="4882217B" w14:textId="2319D0E7" w:rsidR="00B8533F" w:rsidRDefault="00712869" w:rsidP="004B6ED5">
      <w:pPr>
        <w:pStyle w:val="NormalBPBHEB"/>
        <w:pPrChange w:id="348" w:author="Editor" w:date="2025-09-08T14:58:00Z">
          <w:pPr>
            <w:pStyle w:val="P-Regular"/>
            <w:jc w:val="both"/>
          </w:pPr>
        </w:pPrChange>
      </w:pPr>
      <w:r w:rsidRPr="00712869">
        <w:t xml:space="preserve">We will </w:t>
      </w:r>
      <w:r w:rsidR="004B5C3D">
        <w:t>utilize basic Python libraries to clean text data and handle outliers, focusing on core steps such as</w:t>
      </w:r>
      <w:r w:rsidRPr="00712869">
        <w:t xml:space="preserve"> text preprocessing and filtering based on text length. The following Python code </w:t>
      </w:r>
      <w:r w:rsidR="004E762F" w:rsidRPr="00712869">
        <w:t>shows</w:t>
      </w:r>
      <w:r w:rsidRPr="00712869">
        <w:t xml:space="preserve"> these tasks using the nltk library for tokenization and stopword removal</w:t>
      </w:r>
      <w:r>
        <w:t>:</w:t>
      </w:r>
    </w:p>
    <w:p w14:paraId="7D892F20" w14:textId="70863F35" w:rsidR="00DC3320" w:rsidRPr="004B6ED5" w:rsidRDefault="005E4317" w:rsidP="005E4317">
      <w:pPr>
        <w:pStyle w:val="SC-Source"/>
        <w:rPr>
          <w:rFonts w:ascii="Consolas" w:hAnsi="Consolas"/>
          <w:sz w:val="20"/>
          <w:szCs w:val="20"/>
          <w:rPrChange w:id="349" w:author="Editor" w:date="2025-09-08T14:58:00Z">
            <w:rPr/>
          </w:rPrChange>
        </w:rPr>
      </w:pPr>
      <w:r w:rsidRPr="004B6ED5">
        <w:rPr>
          <w:rFonts w:ascii="Consolas" w:hAnsi="Consolas"/>
          <w:sz w:val="20"/>
          <w:szCs w:val="20"/>
          <w:rPrChange w:id="350" w:author="Editor" w:date="2025-09-08T14:58:00Z">
            <w:rPr/>
          </w:rPrChange>
        </w:rPr>
        <w:t>``python</w:t>
      </w:r>
    </w:p>
    <w:p w14:paraId="27B9C4FB" w14:textId="77777777" w:rsidR="005E4317" w:rsidRPr="004B6ED5" w:rsidRDefault="005E4317" w:rsidP="005E4317">
      <w:pPr>
        <w:pStyle w:val="SC-Source"/>
        <w:rPr>
          <w:rFonts w:ascii="Consolas" w:hAnsi="Consolas"/>
          <w:sz w:val="20"/>
          <w:szCs w:val="20"/>
          <w:rPrChange w:id="351" w:author="Editor" w:date="2025-09-08T14:58:00Z">
            <w:rPr/>
          </w:rPrChange>
        </w:rPr>
      </w:pPr>
      <w:r w:rsidRPr="004B6ED5">
        <w:rPr>
          <w:rFonts w:ascii="Consolas" w:hAnsi="Consolas"/>
          <w:sz w:val="20"/>
          <w:szCs w:val="20"/>
          <w:rPrChange w:id="352" w:author="Editor" w:date="2025-09-08T14:58:00Z">
            <w:rPr/>
          </w:rPrChange>
        </w:rPr>
        <w:t>import re</w:t>
      </w:r>
    </w:p>
    <w:p w14:paraId="1CC69CCA" w14:textId="77777777" w:rsidR="005E4317" w:rsidRPr="004B6ED5" w:rsidRDefault="005E4317" w:rsidP="005E4317">
      <w:pPr>
        <w:pStyle w:val="SC-Source"/>
        <w:rPr>
          <w:rFonts w:ascii="Consolas" w:hAnsi="Consolas"/>
          <w:sz w:val="20"/>
          <w:szCs w:val="20"/>
          <w:rPrChange w:id="353" w:author="Editor" w:date="2025-09-08T14:58:00Z">
            <w:rPr/>
          </w:rPrChange>
        </w:rPr>
      </w:pPr>
      <w:r w:rsidRPr="004B6ED5">
        <w:rPr>
          <w:rFonts w:ascii="Consolas" w:hAnsi="Consolas"/>
          <w:sz w:val="20"/>
          <w:szCs w:val="20"/>
          <w:rPrChange w:id="354" w:author="Editor" w:date="2025-09-08T14:58:00Z">
            <w:rPr/>
          </w:rPrChange>
        </w:rPr>
        <w:t>from nltk.tokenize import word_tokenize</w:t>
      </w:r>
    </w:p>
    <w:p w14:paraId="0A79AF6D" w14:textId="77777777" w:rsidR="005E4317" w:rsidRPr="004B6ED5" w:rsidRDefault="005E4317" w:rsidP="005E4317">
      <w:pPr>
        <w:pStyle w:val="SC-Source"/>
        <w:rPr>
          <w:rFonts w:ascii="Consolas" w:hAnsi="Consolas"/>
          <w:sz w:val="20"/>
          <w:szCs w:val="20"/>
          <w:rPrChange w:id="355" w:author="Editor" w:date="2025-09-08T14:58:00Z">
            <w:rPr/>
          </w:rPrChange>
        </w:rPr>
      </w:pPr>
      <w:r w:rsidRPr="004B6ED5">
        <w:rPr>
          <w:rFonts w:ascii="Consolas" w:hAnsi="Consolas"/>
          <w:sz w:val="20"/>
          <w:szCs w:val="20"/>
          <w:rPrChange w:id="356" w:author="Editor" w:date="2025-09-08T14:58:00Z">
            <w:rPr/>
          </w:rPrChange>
        </w:rPr>
        <w:t>from nltk.corpus import stopwords</w:t>
      </w:r>
    </w:p>
    <w:p w14:paraId="66F9BC31" w14:textId="77777777" w:rsidR="005E4317" w:rsidRPr="004B6ED5" w:rsidRDefault="005E4317" w:rsidP="005E4317">
      <w:pPr>
        <w:pStyle w:val="SC-Source"/>
        <w:rPr>
          <w:rFonts w:ascii="Consolas" w:hAnsi="Consolas"/>
          <w:sz w:val="20"/>
          <w:szCs w:val="20"/>
          <w:rPrChange w:id="357" w:author="Editor" w:date="2025-09-08T14:58:00Z">
            <w:rPr/>
          </w:rPrChange>
        </w:rPr>
      </w:pPr>
      <w:r w:rsidRPr="004B6ED5">
        <w:rPr>
          <w:rFonts w:ascii="Consolas" w:hAnsi="Consolas"/>
          <w:sz w:val="20"/>
          <w:szCs w:val="20"/>
          <w:rPrChange w:id="358" w:author="Editor" w:date="2025-09-08T14:58:00Z">
            <w:rPr/>
          </w:rPrChange>
        </w:rPr>
        <w:t># Sample data</w:t>
      </w:r>
    </w:p>
    <w:p w14:paraId="15B580A4" w14:textId="77777777" w:rsidR="005E4317" w:rsidRPr="004B6ED5" w:rsidRDefault="005E4317" w:rsidP="005E4317">
      <w:pPr>
        <w:pStyle w:val="SC-Source"/>
        <w:rPr>
          <w:rFonts w:ascii="Consolas" w:hAnsi="Consolas"/>
          <w:sz w:val="20"/>
          <w:szCs w:val="20"/>
          <w:rPrChange w:id="359" w:author="Editor" w:date="2025-09-08T14:58:00Z">
            <w:rPr/>
          </w:rPrChange>
        </w:rPr>
      </w:pPr>
      <w:r w:rsidRPr="004B6ED5">
        <w:rPr>
          <w:rFonts w:ascii="Consolas" w:hAnsi="Consolas"/>
          <w:sz w:val="20"/>
          <w:szCs w:val="20"/>
          <w:rPrChange w:id="360" w:author="Editor" w:date="2025-09-08T14:58:00Z">
            <w:rPr/>
          </w:rPrChange>
        </w:rPr>
        <w:t>text_data = [</w:t>
      </w:r>
    </w:p>
    <w:p w14:paraId="6F14C913" w14:textId="77777777" w:rsidR="005E4317" w:rsidRPr="004B6ED5" w:rsidRDefault="005E4317" w:rsidP="005E4317">
      <w:pPr>
        <w:pStyle w:val="SC-Source"/>
        <w:rPr>
          <w:rFonts w:ascii="Consolas" w:hAnsi="Consolas"/>
          <w:sz w:val="20"/>
          <w:szCs w:val="20"/>
          <w:rPrChange w:id="361" w:author="Editor" w:date="2025-09-08T14:58:00Z">
            <w:rPr/>
          </w:rPrChange>
        </w:rPr>
      </w:pPr>
      <w:r w:rsidRPr="004B6ED5">
        <w:rPr>
          <w:rFonts w:ascii="Consolas" w:hAnsi="Consolas"/>
          <w:sz w:val="20"/>
          <w:szCs w:val="20"/>
          <w:rPrChange w:id="362" w:author="Editor" w:date="2025-09-08T14:58:00Z">
            <w:rPr/>
          </w:rPrChange>
        </w:rPr>
        <w:t xml:space="preserve">    "This is an example!!!",</w:t>
      </w:r>
    </w:p>
    <w:p w14:paraId="0B72D245" w14:textId="77777777" w:rsidR="005E4317" w:rsidRPr="004B6ED5" w:rsidRDefault="005E4317" w:rsidP="005E4317">
      <w:pPr>
        <w:pStyle w:val="SC-Source"/>
        <w:rPr>
          <w:rFonts w:ascii="Consolas" w:hAnsi="Consolas"/>
          <w:sz w:val="20"/>
          <w:szCs w:val="20"/>
          <w:rPrChange w:id="363" w:author="Editor" w:date="2025-09-08T14:58:00Z">
            <w:rPr/>
          </w:rPrChange>
        </w:rPr>
      </w:pPr>
      <w:r w:rsidRPr="004B6ED5">
        <w:rPr>
          <w:rFonts w:ascii="Consolas" w:hAnsi="Consolas"/>
          <w:sz w:val="20"/>
          <w:szCs w:val="20"/>
          <w:rPrChange w:id="364" w:author="Editor" w:date="2025-09-08T14:58:00Z">
            <w:rPr/>
          </w:rPrChange>
        </w:rPr>
        <w:t xml:space="preserve">    "Data cleaning is essentail... #NLP",</w:t>
      </w:r>
    </w:p>
    <w:p w14:paraId="4EF957FD" w14:textId="77777777" w:rsidR="005E4317" w:rsidRPr="004B6ED5" w:rsidRDefault="005E4317" w:rsidP="005E4317">
      <w:pPr>
        <w:pStyle w:val="SC-Source"/>
        <w:rPr>
          <w:rFonts w:ascii="Consolas" w:hAnsi="Consolas"/>
          <w:sz w:val="20"/>
          <w:szCs w:val="20"/>
          <w:rPrChange w:id="365" w:author="Editor" w:date="2025-09-08T14:58:00Z">
            <w:rPr/>
          </w:rPrChange>
        </w:rPr>
      </w:pPr>
      <w:r w:rsidRPr="004B6ED5">
        <w:rPr>
          <w:rFonts w:ascii="Consolas" w:hAnsi="Consolas"/>
          <w:sz w:val="20"/>
          <w:szCs w:val="20"/>
          <w:rPrChange w:id="366" w:author="Editor" w:date="2025-09-08T14:58:00Z">
            <w:rPr/>
          </w:rPrChange>
        </w:rPr>
        <w:t xml:space="preserve">    "Short",</w:t>
      </w:r>
    </w:p>
    <w:p w14:paraId="4EB16438" w14:textId="77777777" w:rsidR="005E4317" w:rsidRPr="004B6ED5" w:rsidRDefault="005E4317" w:rsidP="005E4317">
      <w:pPr>
        <w:pStyle w:val="SC-Source"/>
        <w:rPr>
          <w:rFonts w:ascii="Consolas" w:hAnsi="Consolas"/>
          <w:sz w:val="20"/>
          <w:szCs w:val="20"/>
          <w:rPrChange w:id="367" w:author="Editor" w:date="2025-09-08T14:58:00Z">
            <w:rPr/>
          </w:rPrChange>
        </w:rPr>
      </w:pPr>
      <w:r w:rsidRPr="004B6ED5">
        <w:rPr>
          <w:rFonts w:ascii="Consolas" w:hAnsi="Consolas"/>
          <w:sz w:val="20"/>
          <w:szCs w:val="20"/>
          <w:rPrChange w:id="368" w:author="Editor" w:date="2025-09-08T14:58:00Z">
            <w:rPr/>
          </w:rPrChange>
        </w:rPr>
        <w:t xml:space="preserve">    "An extraordinarily long sentence that seems to go on forever, which could potentially skew the results of an analysis."</w:t>
      </w:r>
    </w:p>
    <w:p w14:paraId="065E93FC" w14:textId="77777777" w:rsidR="005E4317" w:rsidRPr="004B6ED5" w:rsidRDefault="005E4317" w:rsidP="005E4317">
      <w:pPr>
        <w:pStyle w:val="SC-Source"/>
        <w:rPr>
          <w:rFonts w:ascii="Consolas" w:hAnsi="Consolas"/>
          <w:sz w:val="20"/>
          <w:szCs w:val="20"/>
          <w:rPrChange w:id="369" w:author="Editor" w:date="2025-09-08T14:58:00Z">
            <w:rPr/>
          </w:rPrChange>
        </w:rPr>
      </w:pPr>
      <w:r w:rsidRPr="004B6ED5">
        <w:rPr>
          <w:rFonts w:ascii="Consolas" w:hAnsi="Consolas"/>
          <w:sz w:val="20"/>
          <w:szCs w:val="20"/>
          <w:rPrChange w:id="370" w:author="Editor" w:date="2025-09-08T14:58:00Z">
            <w:rPr/>
          </w:rPrChange>
        </w:rPr>
        <w:t>]</w:t>
      </w:r>
    </w:p>
    <w:p w14:paraId="7AACF426" w14:textId="77777777" w:rsidR="005E4317" w:rsidRPr="004B6ED5" w:rsidRDefault="005E4317" w:rsidP="005E4317">
      <w:pPr>
        <w:pStyle w:val="SC-Source"/>
        <w:rPr>
          <w:rFonts w:ascii="Consolas" w:hAnsi="Consolas"/>
          <w:sz w:val="20"/>
          <w:szCs w:val="20"/>
          <w:rPrChange w:id="371" w:author="Editor" w:date="2025-09-08T14:58:00Z">
            <w:rPr/>
          </w:rPrChange>
        </w:rPr>
      </w:pPr>
      <w:r w:rsidRPr="004B6ED5">
        <w:rPr>
          <w:rFonts w:ascii="Consolas" w:hAnsi="Consolas"/>
          <w:sz w:val="20"/>
          <w:szCs w:val="20"/>
          <w:rPrChange w:id="372" w:author="Editor" w:date="2025-09-08T14:58:00Z">
            <w:rPr/>
          </w:rPrChange>
        </w:rPr>
        <w:t># Function to clean text data</w:t>
      </w:r>
    </w:p>
    <w:p w14:paraId="581F5375" w14:textId="77777777" w:rsidR="005E4317" w:rsidRPr="004B6ED5" w:rsidRDefault="005E4317" w:rsidP="005E4317">
      <w:pPr>
        <w:pStyle w:val="SC-Source"/>
        <w:rPr>
          <w:rFonts w:ascii="Consolas" w:hAnsi="Consolas"/>
          <w:sz w:val="20"/>
          <w:szCs w:val="20"/>
          <w:rPrChange w:id="373" w:author="Editor" w:date="2025-09-08T14:58:00Z">
            <w:rPr/>
          </w:rPrChange>
        </w:rPr>
      </w:pPr>
      <w:r w:rsidRPr="004B6ED5">
        <w:rPr>
          <w:rFonts w:ascii="Consolas" w:hAnsi="Consolas"/>
          <w:sz w:val="20"/>
          <w:szCs w:val="20"/>
          <w:rPrChange w:id="374" w:author="Editor" w:date="2025-09-08T14:58:00Z">
            <w:rPr/>
          </w:rPrChange>
        </w:rPr>
        <w:t>def clean_text(text):</w:t>
      </w:r>
    </w:p>
    <w:p w14:paraId="44D1A0DF" w14:textId="77777777" w:rsidR="005E4317" w:rsidRPr="004B6ED5" w:rsidRDefault="005E4317" w:rsidP="005E4317">
      <w:pPr>
        <w:pStyle w:val="SC-Source"/>
        <w:rPr>
          <w:rFonts w:ascii="Consolas" w:hAnsi="Consolas"/>
          <w:sz w:val="20"/>
          <w:szCs w:val="20"/>
          <w:rPrChange w:id="375" w:author="Editor" w:date="2025-09-08T14:58:00Z">
            <w:rPr/>
          </w:rPrChange>
        </w:rPr>
      </w:pPr>
      <w:r w:rsidRPr="004B6ED5">
        <w:rPr>
          <w:rFonts w:ascii="Consolas" w:hAnsi="Consolas"/>
          <w:sz w:val="20"/>
          <w:szCs w:val="20"/>
          <w:rPrChange w:id="376" w:author="Editor" w:date="2025-09-08T14:58:00Z">
            <w:rPr/>
          </w:rPrChange>
        </w:rPr>
        <w:t xml:space="preserve">    # Remove special characters and numbers</w:t>
      </w:r>
    </w:p>
    <w:p w14:paraId="39155E08" w14:textId="77777777" w:rsidR="005E4317" w:rsidRPr="004B6ED5" w:rsidRDefault="005E4317" w:rsidP="005E4317">
      <w:pPr>
        <w:pStyle w:val="SC-Source"/>
        <w:rPr>
          <w:rFonts w:ascii="Consolas" w:hAnsi="Consolas"/>
          <w:sz w:val="20"/>
          <w:szCs w:val="20"/>
          <w:rPrChange w:id="377" w:author="Editor" w:date="2025-09-08T14:58:00Z">
            <w:rPr/>
          </w:rPrChange>
        </w:rPr>
      </w:pPr>
      <w:r w:rsidRPr="004B6ED5">
        <w:rPr>
          <w:rFonts w:ascii="Consolas" w:hAnsi="Consolas"/>
          <w:sz w:val="20"/>
          <w:szCs w:val="20"/>
          <w:rPrChange w:id="378" w:author="Editor" w:date="2025-09-08T14:58:00Z">
            <w:rPr/>
          </w:rPrChange>
        </w:rPr>
        <w:t xml:space="preserve">    text = re.sub(r'[^a-zA-Z\s]', '', text, re.I|re.A)</w:t>
      </w:r>
    </w:p>
    <w:p w14:paraId="03C53CA4" w14:textId="77777777" w:rsidR="005E4317" w:rsidRPr="004B6ED5" w:rsidRDefault="005E4317" w:rsidP="005E4317">
      <w:pPr>
        <w:pStyle w:val="SC-Source"/>
        <w:rPr>
          <w:rFonts w:ascii="Consolas" w:hAnsi="Consolas"/>
          <w:sz w:val="20"/>
          <w:szCs w:val="20"/>
          <w:rPrChange w:id="379" w:author="Editor" w:date="2025-09-08T14:58:00Z">
            <w:rPr/>
          </w:rPrChange>
        </w:rPr>
      </w:pPr>
      <w:r w:rsidRPr="004B6ED5">
        <w:rPr>
          <w:rFonts w:ascii="Consolas" w:hAnsi="Consolas"/>
          <w:sz w:val="20"/>
          <w:szCs w:val="20"/>
          <w:rPrChange w:id="380" w:author="Editor" w:date="2025-09-08T14:58:00Z">
            <w:rPr/>
          </w:rPrChange>
        </w:rPr>
        <w:t xml:space="preserve">    # Convert to lowercase</w:t>
      </w:r>
    </w:p>
    <w:p w14:paraId="40B409FD" w14:textId="77777777" w:rsidR="005E4317" w:rsidRPr="004B6ED5" w:rsidRDefault="005E4317" w:rsidP="005E4317">
      <w:pPr>
        <w:pStyle w:val="SC-Source"/>
        <w:rPr>
          <w:rFonts w:ascii="Consolas" w:hAnsi="Consolas"/>
          <w:sz w:val="20"/>
          <w:szCs w:val="20"/>
          <w:rPrChange w:id="381" w:author="Editor" w:date="2025-09-08T14:58:00Z">
            <w:rPr/>
          </w:rPrChange>
        </w:rPr>
      </w:pPr>
      <w:r w:rsidRPr="004B6ED5">
        <w:rPr>
          <w:rFonts w:ascii="Consolas" w:hAnsi="Consolas"/>
          <w:sz w:val="20"/>
          <w:szCs w:val="20"/>
          <w:rPrChange w:id="382" w:author="Editor" w:date="2025-09-08T14:58:00Z">
            <w:rPr/>
          </w:rPrChange>
        </w:rPr>
        <w:t xml:space="preserve">    text = text.lower()</w:t>
      </w:r>
    </w:p>
    <w:p w14:paraId="55F00168" w14:textId="77777777" w:rsidR="005E4317" w:rsidRPr="004B6ED5" w:rsidRDefault="005E4317" w:rsidP="005E4317">
      <w:pPr>
        <w:pStyle w:val="SC-Source"/>
        <w:rPr>
          <w:rFonts w:ascii="Consolas" w:hAnsi="Consolas"/>
          <w:sz w:val="20"/>
          <w:szCs w:val="20"/>
          <w:rPrChange w:id="383" w:author="Editor" w:date="2025-09-08T14:58:00Z">
            <w:rPr/>
          </w:rPrChange>
        </w:rPr>
      </w:pPr>
      <w:r w:rsidRPr="004B6ED5">
        <w:rPr>
          <w:rFonts w:ascii="Consolas" w:hAnsi="Consolas"/>
          <w:sz w:val="20"/>
          <w:szCs w:val="20"/>
          <w:rPrChange w:id="384" w:author="Editor" w:date="2025-09-08T14:58:00Z">
            <w:rPr/>
          </w:rPrChange>
        </w:rPr>
        <w:t xml:space="preserve">    # Tokenize text</w:t>
      </w:r>
    </w:p>
    <w:p w14:paraId="7372CC18" w14:textId="77777777" w:rsidR="005E4317" w:rsidRPr="004B6ED5" w:rsidRDefault="005E4317" w:rsidP="005E4317">
      <w:pPr>
        <w:pStyle w:val="SC-Source"/>
        <w:rPr>
          <w:rFonts w:ascii="Consolas" w:hAnsi="Consolas"/>
          <w:sz w:val="20"/>
          <w:szCs w:val="20"/>
          <w:rPrChange w:id="385" w:author="Editor" w:date="2025-09-08T14:58:00Z">
            <w:rPr/>
          </w:rPrChange>
        </w:rPr>
      </w:pPr>
      <w:r w:rsidRPr="004B6ED5">
        <w:rPr>
          <w:rFonts w:ascii="Consolas" w:hAnsi="Consolas"/>
          <w:sz w:val="20"/>
          <w:szCs w:val="20"/>
          <w:rPrChange w:id="386" w:author="Editor" w:date="2025-09-08T14:58:00Z">
            <w:rPr/>
          </w:rPrChange>
        </w:rPr>
        <w:t xml:space="preserve">    tokens = word_tokenize(text)</w:t>
      </w:r>
    </w:p>
    <w:p w14:paraId="160CA257" w14:textId="77777777" w:rsidR="005E4317" w:rsidRPr="004B6ED5" w:rsidRDefault="005E4317" w:rsidP="005E4317">
      <w:pPr>
        <w:pStyle w:val="SC-Source"/>
        <w:rPr>
          <w:rFonts w:ascii="Consolas" w:hAnsi="Consolas"/>
          <w:sz w:val="20"/>
          <w:szCs w:val="20"/>
          <w:rPrChange w:id="387" w:author="Editor" w:date="2025-09-08T14:58:00Z">
            <w:rPr/>
          </w:rPrChange>
        </w:rPr>
      </w:pPr>
      <w:r w:rsidRPr="004B6ED5">
        <w:rPr>
          <w:rFonts w:ascii="Consolas" w:hAnsi="Consolas"/>
          <w:sz w:val="20"/>
          <w:szCs w:val="20"/>
          <w:rPrChange w:id="388" w:author="Editor" w:date="2025-09-08T14:58:00Z">
            <w:rPr/>
          </w:rPrChange>
        </w:rPr>
        <w:t xml:space="preserve">    # Remove stopwords</w:t>
      </w:r>
    </w:p>
    <w:p w14:paraId="7DBCB38D" w14:textId="77777777" w:rsidR="005E4317" w:rsidRPr="004B6ED5" w:rsidRDefault="005E4317" w:rsidP="005E4317">
      <w:pPr>
        <w:pStyle w:val="SC-Source"/>
        <w:rPr>
          <w:rFonts w:ascii="Consolas" w:hAnsi="Consolas"/>
          <w:sz w:val="20"/>
          <w:szCs w:val="20"/>
          <w:rPrChange w:id="389" w:author="Editor" w:date="2025-09-08T14:58:00Z">
            <w:rPr/>
          </w:rPrChange>
        </w:rPr>
      </w:pPr>
      <w:r w:rsidRPr="004B6ED5">
        <w:rPr>
          <w:rFonts w:ascii="Consolas" w:hAnsi="Consolas"/>
          <w:sz w:val="20"/>
          <w:szCs w:val="20"/>
          <w:rPrChange w:id="390" w:author="Editor" w:date="2025-09-08T14:58:00Z">
            <w:rPr/>
          </w:rPrChange>
        </w:rPr>
        <w:t xml:space="preserve">    stop_words = set(stopwords.words('english'))</w:t>
      </w:r>
    </w:p>
    <w:p w14:paraId="4B412128" w14:textId="77777777" w:rsidR="005E4317" w:rsidRPr="004B6ED5" w:rsidRDefault="005E4317" w:rsidP="005E4317">
      <w:pPr>
        <w:pStyle w:val="SC-Source"/>
        <w:rPr>
          <w:rFonts w:ascii="Consolas" w:hAnsi="Consolas"/>
          <w:sz w:val="20"/>
          <w:szCs w:val="20"/>
          <w:rPrChange w:id="391" w:author="Editor" w:date="2025-09-08T14:58:00Z">
            <w:rPr/>
          </w:rPrChange>
        </w:rPr>
      </w:pPr>
      <w:r w:rsidRPr="004B6ED5">
        <w:rPr>
          <w:rFonts w:ascii="Consolas" w:hAnsi="Consolas"/>
          <w:sz w:val="20"/>
          <w:szCs w:val="20"/>
          <w:rPrChange w:id="392" w:author="Editor" w:date="2025-09-08T14:58:00Z">
            <w:rPr/>
          </w:rPrChange>
        </w:rPr>
        <w:lastRenderedPageBreak/>
        <w:t xml:space="preserve">    tokens = [token for token in tokens if token not in stop_words]</w:t>
      </w:r>
    </w:p>
    <w:p w14:paraId="1CA1DBF7" w14:textId="77777777" w:rsidR="005E4317" w:rsidRPr="004B6ED5" w:rsidRDefault="005E4317" w:rsidP="005E4317">
      <w:pPr>
        <w:pStyle w:val="SC-Source"/>
        <w:rPr>
          <w:rFonts w:ascii="Consolas" w:hAnsi="Consolas"/>
          <w:sz w:val="20"/>
          <w:szCs w:val="20"/>
          <w:rPrChange w:id="393" w:author="Editor" w:date="2025-09-08T14:58:00Z">
            <w:rPr/>
          </w:rPrChange>
        </w:rPr>
      </w:pPr>
      <w:r w:rsidRPr="004B6ED5">
        <w:rPr>
          <w:rFonts w:ascii="Consolas" w:hAnsi="Consolas"/>
          <w:sz w:val="20"/>
          <w:szCs w:val="20"/>
          <w:rPrChange w:id="394" w:author="Editor" w:date="2025-09-08T14:58:00Z">
            <w:rPr/>
          </w:rPrChange>
        </w:rPr>
        <w:t xml:space="preserve">    # Join tokens to recreate the sentence</w:t>
      </w:r>
    </w:p>
    <w:p w14:paraId="088063CE" w14:textId="77777777" w:rsidR="005E4317" w:rsidRPr="004B6ED5" w:rsidRDefault="005E4317" w:rsidP="005E4317">
      <w:pPr>
        <w:pStyle w:val="SC-Source"/>
        <w:rPr>
          <w:rFonts w:ascii="Consolas" w:hAnsi="Consolas"/>
          <w:sz w:val="20"/>
          <w:szCs w:val="20"/>
          <w:rPrChange w:id="395" w:author="Editor" w:date="2025-09-08T14:58:00Z">
            <w:rPr/>
          </w:rPrChange>
        </w:rPr>
      </w:pPr>
      <w:r w:rsidRPr="004B6ED5">
        <w:rPr>
          <w:rFonts w:ascii="Consolas" w:hAnsi="Consolas"/>
          <w:sz w:val="20"/>
          <w:szCs w:val="20"/>
          <w:rPrChange w:id="396" w:author="Editor" w:date="2025-09-08T14:58:00Z">
            <w:rPr/>
          </w:rPrChange>
        </w:rPr>
        <w:t xml:space="preserve">    return ' '.join(tokens)</w:t>
      </w:r>
    </w:p>
    <w:p w14:paraId="4791304D" w14:textId="77777777" w:rsidR="005E4317" w:rsidRPr="004B6ED5" w:rsidRDefault="005E4317" w:rsidP="005E4317">
      <w:pPr>
        <w:pStyle w:val="SC-Source"/>
        <w:rPr>
          <w:rFonts w:ascii="Consolas" w:hAnsi="Consolas"/>
          <w:sz w:val="20"/>
          <w:szCs w:val="20"/>
          <w:rPrChange w:id="397" w:author="Editor" w:date="2025-09-08T14:58:00Z">
            <w:rPr/>
          </w:rPrChange>
        </w:rPr>
      </w:pPr>
      <w:r w:rsidRPr="004B6ED5">
        <w:rPr>
          <w:rFonts w:ascii="Consolas" w:hAnsi="Consolas"/>
          <w:sz w:val="20"/>
          <w:szCs w:val="20"/>
          <w:rPrChange w:id="398" w:author="Editor" w:date="2025-09-08T14:58:00Z">
            <w:rPr/>
          </w:rPrChange>
        </w:rPr>
        <w:t># Clean each text in the dataset</w:t>
      </w:r>
    </w:p>
    <w:p w14:paraId="27F6C2BB" w14:textId="77777777" w:rsidR="005E4317" w:rsidRPr="004B6ED5" w:rsidRDefault="005E4317" w:rsidP="005E4317">
      <w:pPr>
        <w:pStyle w:val="SC-Source"/>
        <w:rPr>
          <w:rFonts w:ascii="Consolas" w:hAnsi="Consolas"/>
          <w:sz w:val="20"/>
          <w:szCs w:val="20"/>
          <w:rPrChange w:id="399" w:author="Editor" w:date="2025-09-08T14:58:00Z">
            <w:rPr/>
          </w:rPrChange>
        </w:rPr>
      </w:pPr>
      <w:r w:rsidRPr="004B6ED5">
        <w:rPr>
          <w:rFonts w:ascii="Consolas" w:hAnsi="Consolas"/>
          <w:sz w:val="20"/>
          <w:szCs w:val="20"/>
          <w:rPrChange w:id="400" w:author="Editor" w:date="2025-09-08T14:58:00Z">
            <w:rPr/>
          </w:rPrChange>
        </w:rPr>
        <w:t>cleaned_texts = [clean_text(text) for text in text_data]</w:t>
      </w:r>
    </w:p>
    <w:p w14:paraId="527B1C1D" w14:textId="77777777" w:rsidR="005E4317" w:rsidRPr="004B6ED5" w:rsidRDefault="005E4317" w:rsidP="005E4317">
      <w:pPr>
        <w:pStyle w:val="SC-Source"/>
        <w:rPr>
          <w:rFonts w:ascii="Consolas" w:hAnsi="Consolas"/>
          <w:sz w:val="20"/>
          <w:szCs w:val="20"/>
          <w:rPrChange w:id="401" w:author="Editor" w:date="2025-09-08T14:58:00Z">
            <w:rPr/>
          </w:rPrChange>
        </w:rPr>
      </w:pPr>
      <w:r w:rsidRPr="004B6ED5">
        <w:rPr>
          <w:rFonts w:ascii="Consolas" w:hAnsi="Consolas"/>
          <w:sz w:val="20"/>
          <w:szCs w:val="20"/>
          <w:rPrChange w:id="402" w:author="Editor" w:date="2025-09-08T14:58:00Z">
            <w:rPr/>
          </w:rPrChange>
        </w:rPr>
        <w:t># Handling outliers by text length</w:t>
      </w:r>
    </w:p>
    <w:p w14:paraId="57F2706E" w14:textId="77777777" w:rsidR="005E4317" w:rsidRPr="004B6ED5" w:rsidRDefault="005E4317" w:rsidP="005E4317">
      <w:pPr>
        <w:pStyle w:val="SC-Source"/>
        <w:rPr>
          <w:rFonts w:ascii="Consolas" w:hAnsi="Consolas"/>
          <w:sz w:val="20"/>
          <w:szCs w:val="20"/>
          <w:rPrChange w:id="403" w:author="Editor" w:date="2025-09-08T14:58:00Z">
            <w:rPr/>
          </w:rPrChange>
        </w:rPr>
      </w:pPr>
      <w:r w:rsidRPr="004B6ED5">
        <w:rPr>
          <w:rFonts w:ascii="Consolas" w:hAnsi="Consolas"/>
          <w:sz w:val="20"/>
          <w:szCs w:val="20"/>
          <w:rPrChange w:id="404" w:author="Editor" w:date="2025-09-08T14:58:00Z">
            <w:rPr/>
          </w:rPrChange>
        </w:rPr>
        <w:t>def handle_outliers(texts, lower_quantile=0.1, upper_quantile=0.9):</w:t>
      </w:r>
    </w:p>
    <w:p w14:paraId="0AD01B62" w14:textId="77777777" w:rsidR="005E4317" w:rsidRPr="004B6ED5" w:rsidRDefault="005E4317" w:rsidP="005E4317">
      <w:pPr>
        <w:pStyle w:val="SC-Source"/>
        <w:rPr>
          <w:rFonts w:ascii="Consolas" w:hAnsi="Consolas"/>
          <w:sz w:val="20"/>
          <w:szCs w:val="20"/>
          <w:rPrChange w:id="405" w:author="Editor" w:date="2025-09-08T14:58:00Z">
            <w:rPr/>
          </w:rPrChange>
        </w:rPr>
      </w:pPr>
      <w:r w:rsidRPr="004B6ED5">
        <w:rPr>
          <w:rFonts w:ascii="Consolas" w:hAnsi="Consolas"/>
          <w:sz w:val="20"/>
          <w:szCs w:val="20"/>
          <w:rPrChange w:id="406" w:author="Editor" w:date="2025-09-08T14:58:00Z">
            <w:rPr/>
          </w:rPrChange>
        </w:rPr>
        <w:t xml:space="preserve">    lengths = [len(text.split()) for text in texts]</w:t>
      </w:r>
    </w:p>
    <w:p w14:paraId="6CB735E5" w14:textId="77777777" w:rsidR="005E4317" w:rsidRPr="004B6ED5" w:rsidRDefault="005E4317" w:rsidP="005E4317">
      <w:pPr>
        <w:pStyle w:val="SC-Source"/>
        <w:rPr>
          <w:rFonts w:ascii="Consolas" w:hAnsi="Consolas" w:cstheme="minorBidi"/>
          <w:sz w:val="20"/>
          <w:szCs w:val="20"/>
          <w:rPrChange w:id="407" w:author="Editor" w:date="2025-09-08T14:58:00Z">
            <w:rPr>
              <w:rFonts w:asciiTheme="minorHAnsi" w:hAnsiTheme="minorHAnsi" w:cstheme="minorBidi"/>
              <w:szCs w:val="22"/>
            </w:rPr>
          </w:rPrChange>
        </w:rPr>
      </w:pPr>
      <w:r w:rsidRPr="004B6ED5">
        <w:rPr>
          <w:rFonts w:ascii="Consolas" w:hAnsi="Consolas" w:cstheme="minorBidi"/>
          <w:sz w:val="20"/>
          <w:szCs w:val="20"/>
          <w:rPrChange w:id="408" w:author="Editor" w:date="2025-09-08T14:58:00Z">
            <w:rPr>
              <w:rFonts w:asciiTheme="minorHAnsi" w:hAnsiTheme="minorHAnsi" w:cstheme="minorBidi"/>
              <w:szCs w:val="22"/>
            </w:rPr>
          </w:rPrChange>
        </w:rPr>
        <w:t xml:space="preserve">    lower_bound = sorted(lengths)[int(len(lengths) * lower_quantile)]</w:t>
      </w:r>
    </w:p>
    <w:p w14:paraId="4B9B9457" w14:textId="77777777" w:rsidR="005E4317" w:rsidRPr="004B6ED5" w:rsidRDefault="005E4317" w:rsidP="005E4317">
      <w:pPr>
        <w:pStyle w:val="SC-Source"/>
        <w:rPr>
          <w:rFonts w:ascii="Consolas" w:hAnsi="Consolas" w:cstheme="minorBidi"/>
          <w:sz w:val="20"/>
          <w:szCs w:val="20"/>
          <w:rPrChange w:id="409" w:author="Editor" w:date="2025-09-08T14:58:00Z">
            <w:rPr>
              <w:rFonts w:asciiTheme="minorHAnsi" w:hAnsiTheme="minorHAnsi" w:cstheme="minorBidi"/>
              <w:szCs w:val="22"/>
            </w:rPr>
          </w:rPrChange>
        </w:rPr>
      </w:pPr>
      <w:r w:rsidRPr="004B6ED5">
        <w:rPr>
          <w:rFonts w:ascii="Consolas" w:hAnsi="Consolas" w:cstheme="minorBidi"/>
          <w:sz w:val="20"/>
          <w:szCs w:val="20"/>
          <w:rPrChange w:id="410" w:author="Editor" w:date="2025-09-08T14:58:00Z">
            <w:rPr>
              <w:rFonts w:asciiTheme="minorHAnsi" w:hAnsiTheme="minorHAnsi" w:cstheme="minorBidi"/>
              <w:szCs w:val="22"/>
            </w:rPr>
          </w:rPrChange>
        </w:rPr>
        <w:t xml:space="preserve">    upper_bound = sorted(lengths)[int(len(lengths) * upper_quantile)]</w:t>
      </w:r>
    </w:p>
    <w:p w14:paraId="2A96BB14" w14:textId="77777777" w:rsidR="005E4317" w:rsidRPr="004B6ED5" w:rsidRDefault="005E4317" w:rsidP="005E4317">
      <w:pPr>
        <w:pStyle w:val="SC-Source"/>
        <w:rPr>
          <w:rFonts w:ascii="Consolas" w:hAnsi="Consolas" w:cstheme="minorBidi"/>
          <w:sz w:val="20"/>
          <w:szCs w:val="20"/>
          <w:rPrChange w:id="411" w:author="Editor" w:date="2025-09-08T14:58:00Z">
            <w:rPr>
              <w:rFonts w:asciiTheme="minorHAnsi" w:hAnsiTheme="minorHAnsi" w:cstheme="minorBidi"/>
              <w:szCs w:val="22"/>
            </w:rPr>
          </w:rPrChange>
        </w:rPr>
      </w:pPr>
      <w:r w:rsidRPr="004B6ED5">
        <w:rPr>
          <w:rFonts w:ascii="Consolas" w:hAnsi="Consolas" w:cstheme="minorBidi"/>
          <w:sz w:val="20"/>
          <w:szCs w:val="20"/>
          <w:rPrChange w:id="412" w:author="Editor" w:date="2025-09-08T14:58:00Z">
            <w:rPr>
              <w:rFonts w:asciiTheme="minorHAnsi" w:hAnsiTheme="minorHAnsi" w:cstheme="minorBidi"/>
              <w:szCs w:val="22"/>
            </w:rPr>
          </w:rPrChange>
        </w:rPr>
        <w:t xml:space="preserve">    filtered_texts = [text for text in texts if lower_bound &lt;= len(text.split()) &lt;= upper_bound]</w:t>
      </w:r>
    </w:p>
    <w:p w14:paraId="7393B033" w14:textId="77777777" w:rsidR="005E4317" w:rsidRPr="004B6ED5" w:rsidRDefault="005E4317" w:rsidP="005E4317">
      <w:pPr>
        <w:pStyle w:val="SC-Source"/>
        <w:rPr>
          <w:rFonts w:ascii="Consolas" w:hAnsi="Consolas" w:cstheme="minorBidi"/>
          <w:sz w:val="20"/>
          <w:szCs w:val="20"/>
          <w:rPrChange w:id="413" w:author="Editor" w:date="2025-09-08T14:58:00Z">
            <w:rPr>
              <w:rFonts w:asciiTheme="minorHAnsi" w:hAnsiTheme="minorHAnsi" w:cstheme="minorBidi"/>
              <w:szCs w:val="22"/>
            </w:rPr>
          </w:rPrChange>
        </w:rPr>
      </w:pPr>
      <w:r w:rsidRPr="004B6ED5">
        <w:rPr>
          <w:rFonts w:ascii="Consolas" w:hAnsi="Consolas" w:cstheme="minorBidi"/>
          <w:sz w:val="20"/>
          <w:szCs w:val="20"/>
          <w:rPrChange w:id="414" w:author="Editor" w:date="2025-09-08T14:58:00Z">
            <w:rPr>
              <w:rFonts w:asciiTheme="minorHAnsi" w:hAnsiTheme="minorHAnsi" w:cstheme="minorBidi"/>
              <w:szCs w:val="22"/>
            </w:rPr>
          </w:rPrChange>
        </w:rPr>
        <w:t xml:space="preserve">    return filtered_texts</w:t>
      </w:r>
    </w:p>
    <w:p w14:paraId="18FFA607" w14:textId="77777777" w:rsidR="005E4317" w:rsidRPr="004B6ED5" w:rsidRDefault="005E4317" w:rsidP="005E4317">
      <w:pPr>
        <w:pStyle w:val="SC-Source"/>
        <w:rPr>
          <w:rFonts w:ascii="Consolas" w:hAnsi="Consolas" w:cstheme="minorBidi"/>
          <w:sz w:val="20"/>
          <w:szCs w:val="20"/>
          <w:rPrChange w:id="415" w:author="Editor" w:date="2025-09-08T14:58:00Z">
            <w:rPr>
              <w:rFonts w:asciiTheme="minorHAnsi" w:hAnsiTheme="minorHAnsi" w:cstheme="minorBidi"/>
              <w:szCs w:val="22"/>
            </w:rPr>
          </w:rPrChange>
        </w:rPr>
      </w:pPr>
      <w:r w:rsidRPr="004B6ED5">
        <w:rPr>
          <w:rFonts w:ascii="Consolas" w:hAnsi="Consolas" w:cstheme="minorBidi"/>
          <w:sz w:val="20"/>
          <w:szCs w:val="20"/>
          <w:rPrChange w:id="416" w:author="Editor" w:date="2025-09-08T14:58:00Z">
            <w:rPr>
              <w:rFonts w:asciiTheme="minorHAnsi" w:hAnsiTheme="minorHAnsi" w:cstheme="minorBidi"/>
              <w:szCs w:val="22"/>
            </w:rPr>
          </w:rPrChange>
        </w:rPr>
        <w:t># Apply outlier handling</w:t>
      </w:r>
    </w:p>
    <w:p w14:paraId="22912B51" w14:textId="77777777" w:rsidR="005E4317" w:rsidRPr="004B6ED5" w:rsidRDefault="005E4317" w:rsidP="005E4317">
      <w:pPr>
        <w:pStyle w:val="SC-Source"/>
        <w:rPr>
          <w:rFonts w:ascii="Consolas" w:hAnsi="Consolas" w:cstheme="minorBidi"/>
          <w:sz w:val="20"/>
          <w:szCs w:val="20"/>
          <w:rPrChange w:id="417" w:author="Editor" w:date="2025-09-08T14:58:00Z">
            <w:rPr>
              <w:rFonts w:asciiTheme="minorHAnsi" w:hAnsiTheme="minorHAnsi" w:cstheme="minorBidi"/>
              <w:szCs w:val="22"/>
            </w:rPr>
          </w:rPrChange>
        </w:rPr>
      </w:pPr>
      <w:r w:rsidRPr="004B6ED5">
        <w:rPr>
          <w:rFonts w:ascii="Consolas" w:hAnsi="Consolas" w:cstheme="minorBidi"/>
          <w:sz w:val="20"/>
          <w:szCs w:val="20"/>
          <w:rPrChange w:id="418" w:author="Editor" w:date="2025-09-08T14:58:00Z">
            <w:rPr>
              <w:rFonts w:asciiTheme="minorHAnsi" w:hAnsiTheme="minorHAnsi" w:cstheme="minorBidi"/>
              <w:szCs w:val="22"/>
            </w:rPr>
          </w:rPrChange>
        </w:rPr>
        <w:t>filtered_texts = handle_outliers(cleaned_texts)</w:t>
      </w:r>
    </w:p>
    <w:p w14:paraId="0D58FB0D" w14:textId="77777777" w:rsidR="005E4317" w:rsidRPr="004B6ED5" w:rsidRDefault="005E4317" w:rsidP="005E4317">
      <w:pPr>
        <w:pStyle w:val="SC-Source"/>
        <w:rPr>
          <w:rFonts w:ascii="Consolas" w:hAnsi="Consolas" w:cstheme="minorBidi"/>
          <w:sz w:val="20"/>
          <w:szCs w:val="20"/>
          <w:rPrChange w:id="419" w:author="Editor" w:date="2025-09-08T14:58:00Z">
            <w:rPr>
              <w:rFonts w:asciiTheme="minorHAnsi" w:hAnsiTheme="minorHAnsi" w:cstheme="minorBidi"/>
              <w:szCs w:val="22"/>
            </w:rPr>
          </w:rPrChange>
        </w:rPr>
      </w:pPr>
      <w:r w:rsidRPr="004B6ED5">
        <w:rPr>
          <w:rFonts w:ascii="Consolas" w:hAnsi="Consolas" w:cstheme="minorBidi"/>
          <w:sz w:val="20"/>
          <w:szCs w:val="20"/>
          <w:rPrChange w:id="420" w:author="Editor" w:date="2025-09-08T14:58:00Z">
            <w:rPr>
              <w:rFonts w:asciiTheme="minorHAnsi" w:hAnsiTheme="minorHAnsi" w:cstheme="minorBidi"/>
              <w:szCs w:val="22"/>
            </w:rPr>
          </w:rPrChange>
        </w:rPr>
        <w:t>print("Cleaned and Filtered Texts:")</w:t>
      </w:r>
    </w:p>
    <w:p w14:paraId="29A3E8FB" w14:textId="77777777" w:rsidR="005E4317" w:rsidRPr="004B6ED5" w:rsidRDefault="005E4317" w:rsidP="005E4317">
      <w:pPr>
        <w:pStyle w:val="SC-Source"/>
        <w:rPr>
          <w:rFonts w:ascii="Consolas" w:hAnsi="Consolas" w:cstheme="minorBidi"/>
          <w:sz w:val="20"/>
          <w:szCs w:val="20"/>
          <w:rPrChange w:id="421" w:author="Editor" w:date="2025-09-08T14:58:00Z">
            <w:rPr>
              <w:rFonts w:asciiTheme="minorHAnsi" w:hAnsiTheme="minorHAnsi" w:cstheme="minorBidi"/>
              <w:szCs w:val="22"/>
            </w:rPr>
          </w:rPrChange>
        </w:rPr>
      </w:pPr>
      <w:r w:rsidRPr="004B6ED5">
        <w:rPr>
          <w:rFonts w:ascii="Consolas" w:hAnsi="Consolas" w:cstheme="minorBidi"/>
          <w:sz w:val="20"/>
          <w:szCs w:val="20"/>
          <w:rPrChange w:id="422" w:author="Editor" w:date="2025-09-08T14:58:00Z">
            <w:rPr>
              <w:rFonts w:asciiTheme="minorHAnsi" w:hAnsiTheme="minorHAnsi" w:cstheme="minorBidi"/>
              <w:szCs w:val="22"/>
            </w:rPr>
          </w:rPrChange>
        </w:rPr>
        <w:t>for text in filtered_texts:</w:t>
      </w:r>
    </w:p>
    <w:p w14:paraId="04701DFF" w14:textId="102DB50F" w:rsidR="005E4317" w:rsidRPr="004B6ED5" w:rsidRDefault="005E4317" w:rsidP="005E4317">
      <w:pPr>
        <w:pStyle w:val="SC-Source"/>
        <w:rPr>
          <w:rFonts w:ascii="Consolas" w:hAnsi="Consolas" w:cstheme="minorBidi"/>
          <w:sz w:val="20"/>
          <w:szCs w:val="20"/>
          <w:rPrChange w:id="423" w:author="Editor" w:date="2025-09-08T14:58:00Z">
            <w:rPr>
              <w:rFonts w:asciiTheme="minorHAnsi" w:hAnsiTheme="minorHAnsi" w:cstheme="minorBidi"/>
              <w:szCs w:val="22"/>
            </w:rPr>
          </w:rPrChange>
        </w:rPr>
      </w:pPr>
      <w:r w:rsidRPr="004B6ED5">
        <w:rPr>
          <w:rFonts w:ascii="Consolas" w:hAnsi="Consolas" w:cstheme="minorBidi"/>
          <w:sz w:val="20"/>
          <w:szCs w:val="20"/>
          <w:rPrChange w:id="424" w:author="Editor" w:date="2025-09-08T14:58:00Z">
            <w:rPr>
              <w:rFonts w:asciiTheme="minorHAnsi" w:hAnsiTheme="minorHAnsi" w:cstheme="minorBidi"/>
              <w:szCs w:val="22"/>
            </w:rPr>
          </w:rPrChange>
        </w:rPr>
        <w:t xml:space="preserve">    print(text)</w:t>
      </w:r>
    </w:p>
    <w:p w14:paraId="7E64DA60" w14:textId="40ABE3D8" w:rsidR="00DC3320" w:rsidRPr="004B6ED5" w:rsidRDefault="005E4317" w:rsidP="005E4317">
      <w:pPr>
        <w:pStyle w:val="SC-Source"/>
        <w:rPr>
          <w:rFonts w:ascii="Consolas" w:hAnsi="Consolas" w:cstheme="minorBidi"/>
          <w:sz w:val="20"/>
          <w:szCs w:val="20"/>
          <w:rPrChange w:id="425" w:author="Editor" w:date="2025-09-08T14:58:00Z">
            <w:rPr>
              <w:rFonts w:asciiTheme="minorHAnsi" w:hAnsiTheme="minorHAnsi" w:cstheme="minorBidi"/>
              <w:szCs w:val="22"/>
            </w:rPr>
          </w:rPrChange>
        </w:rPr>
      </w:pPr>
      <w:r w:rsidRPr="004B6ED5">
        <w:rPr>
          <w:rFonts w:ascii="Consolas" w:hAnsi="Consolas" w:cstheme="minorBidi"/>
          <w:sz w:val="20"/>
          <w:szCs w:val="20"/>
          <w:rPrChange w:id="426" w:author="Editor" w:date="2025-09-08T14:58:00Z">
            <w:rPr>
              <w:rFonts w:asciiTheme="minorHAnsi" w:hAnsiTheme="minorHAnsi" w:cstheme="minorBidi"/>
              <w:szCs w:val="22"/>
            </w:rPr>
          </w:rPrChange>
        </w:rPr>
        <w:t>``</w:t>
      </w:r>
    </w:p>
    <w:p w14:paraId="44A3695D" w14:textId="52EC96AF" w:rsidR="000A39BA" w:rsidRPr="00666AE7" w:rsidRDefault="000A39BA" w:rsidP="004B6ED5">
      <w:pPr>
        <w:pStyle w:val="NormalBPBHEB"/>
        <w:rPr>
          <w:lang w:val="en"/>
        </w:rPr>
        <w:pPrChange w:id="427" w:author="Editor" w:date="2025-09-08T14:58:00Z">
          <w:pPr>
            <w:jc w:val="both"/>
          </w:pPr>
        </w:pPrChange>
      </w:pPr>
      <w:r w:rsidRPr="00666AE7">
        <w:rPr>
          <w:lang w:val="en"/>
        </w:rPr>
        <w:t xml:space="preserve">Now, </w:t>
      </w:r>
      <w:r w:rsidR="00C66164" w:rsidRPr="00666AE7">
        <w:rPr>
          <w:lang w:val="en"/>
        </w:rPr>
        <w:t>let us</w:t>
      </w:r>
      <w:r w:rsidRPr="00666AE7">
        <w:rPr>
          <w:lang w:val="en"/>
        </w:rPr>
        <w:t xml:space="preserve"> examine the details of this code:</w:t>
      </w:r>
    </w:p>
    <w:p w14:paraId="4C0DDB84" w14:textId="2EF9E055" w:rsidR="000A39BA" w:rsidRPr="00CB729A" w:rsidRDefault="000451D1" w:rsidP="004B6ED5">
      <w:pPr>
        <w:pStyle w:val="NormalBPBHEB"/>
        <w:rPr>
          <w:lang w:val="en"/>
        </w:rPr>
        <w:pPrChange w:id="428" w:author="Editor" w:date="2025-09-08T14:58:00Z">
          <w:pPr>
            <w:jc w:val="both"/>
          </w:pPr>
        </w:pPrChange>
      </w:pPr>
      <w:r w:rsidRPr="00666AE7">
        <w:rPr>
          <w:lang w:val="en"/>
        </w:rPr>
        <w:t xml:space="preserve">We start by importing essential libraries, like </w:t>
      </w:r>
      <w:r w:rsidRPr="004B6ED5">
        <w:rPr>
          <w:rStyle w:val="CodeinTextBPBHEBChar"/>
          <w:rPrChange w:id="429" w:author="Editor" w:date="2025-09-08T14:58:00Z">
            <w:rPr>
              <w:rStyle w:val="P-Code"/>
            </w:rPr>
          </w:rPrChange>
        </w:rPr>
        <w:t>re</w:t>
      </w:r>
      <w:r w:rsidRPr="00666AE7">
        <w:rPr>
          <w:lang w:val="en"/>
        </w:rPr>
        <w:t xml:space="preserve"> for regular expressions, </w:t>
      </w:r>
      <w:r w:rsidRPr="004B6ED5">
        <w:rPr>
          <w:rStyle w:val="CodeinTextBPBHEBChar"/>
          <w:rPrChange w:id="430" w:author="Editor" w:date="2025-09-08T14:58:00Z">
            <w:rPr>
              <w:rStyle w:val="P-Code"/>
            </w:rPr>
          </w:rPrChange>
        </w:rPr>
        <w:t>nltk</w:t>
      </w:r>
      <w:r w:rsidRPr="00CB729A">
        <w:rPr>
          <w:lang w:val="en"/>
        </w:rPr>
        <w:t xml:space="preserve"> for tokenization, and </w:t>
      </w:r>
      <w:r w:rsidRPr="004B6ED5">
        <w:rPr>
          <w:rStyle w:val="CodeinTextBPBHEBChar"/>
          <w:rPrChange w:id="431" w:author="Editor" w:date="2025-09-08T14:58:00Z">
            <w:rPr>
              <w:rStyle w:val="P-Code"/>
            </w:rPr>
          </w:rPrChange>
        </w:rPr>
        <w:t>stopwords</w:t>
      </w:r>
      <w:r w:rsidRPr="00263867">
        <w:rPr>
          <w:lang w:val="en"/>
        </w:rPr>
        <w:t xml:space="preserve"> to eliminate common, non-meaningful words. The </w:t>
      </w:r>
      <w:r w:rsidRPr="004B6ED5">
        <w:rPr>
          <w:rStyle w:val="CodeinTextBPBHEBChar"/>
          <w:rPrChange w:id="432" w:author="Editor" w:date="2025-09-08T14:58:00Z">
            <w:rPr>
              <w:rStyle w:val="P-Code"/>
            </w:rPr>
          </w:rPrChange>
        </w:rPr>
        <w:t>clean_text</w:t>
      </w:r>
      <w:r w:rsidRPr="00263867">
        <w:rPr>
          <w:lang w:val="en"/>
        </w:rPr>
        <w:t xml:space="preserve"> function initially removes special characters and numbers using a regular expression, converts the text to lowercase for consistency, and tokenizes the sentence into individual words. After tokenization, </w:t>
      </w:r>
      <w:r w:rsidRPr="00CB729A">
        <w:rPr>
          <w:lang w:val="en"/>
        </w:rPr>
        <w:t>stopwords are eliminated to focus on relevant words, and the tokens are reassembled into a cleaned sentence.</w:t>
      </w:r>
    </w:p>
    <w:p w14:paraId="4AAB42C6" w14:textId="2549EA66" w:rsidR="000A39BA" w:rsidRPr="00CB729A" w:rsidRDefault="00AD03D2" w:rsidP="004B6ED5">
      <w:pPr>
        <w:pStyle w:val="NormalBPBHEB"/>
        <w:rPr>
          <w:lang w:val="en"/>
        </w:rPr>
        <w:pPrChange w:id="433" w:author="Editor" w:date="2025-09-08T14:58:00Z">
          <w:pPr>
            <w:jc w:val="both"/>
          </w:pPr>
        </w:pPrChange>
      </w:pPr>
      <w:r w:rsidRPr="00CB729A">
        <w:rPr>
          <w:lang w:val="en"/>
        </w:rPr>
        <w:t xml:space="preserve">Next, the </w:t>
      </w:r>
      <w:r w:rsidRPr="004B6ED5">
        <w:rPr>
          <w:rStyle w:val="CodeinTextBPBHEBChar"/>
          <w:rPrChange w:id="434" w:author="Editor" w:date="2025-09-08T14:59:00Z">
            <w:rPr>
              <w:rStyle w:val="P-Code"/>
            </w:rPr>
          </w:rPrChange>
        </w:rPr>
        <w:t>handle_outliers</w:t>
      </w:r>
      <w:r w:rsidRPr="00CB729A">
        <w:rPr>
          <w:lang w:val="en"/>
        </w:rPr>
        <w:t xml:space="preserve"> function identifies and removes excessively long or short texts based on quantile thresholds. By calculating text lengths and establishing lower and upper bounds, this function filters out texts that are too lengthy or too brief, ensuring the dataset remains well-balanced.</w:t>
      </w:r>
    </w:p>
    <w:p w14:paraId="272D8E62" w14:textId="77777777" w:rsidR="000A39BA" w:rsidRPr="00CB729A" w:rsidRDefault="000A39BA" w:rsidP="004B6ED5">
      <w:pPr>
        <w:pStyle w:val="NormalBPBHEB"/>
        <w:rPr>
          <w:lang w:val="en"/>
        </w:rPr>
        <w:pPrChange w:id="435" w:author="Editor" w:date="2025-09-08T14:59:00Z">
          <w:pPr>
            <w:jc w:val="both"/>
          </w:pPr>
        </w:pPrChange>
      </w:pPr>
      <w:r w:rsidRPr="00CB729A">
        <w:rPr>
          <w:lang w:val="en"/>
        </w:rPr>
        <w:t>Finally, the cleaned and filtered texts are displayed. This approach ensures the dataset is ready for model training, minimizing biases introduced by outlier texts.</w:t>
      </w:r>
    </w:p>
    <w:p w14:paraId="451FA8A9" w14:textId="12218E41" w:rsidR="0074264F" w:rsidRPr="004B6ED5" w:rsidRDefault="0066378D" w:rsidP="004B6ED5">
      <w:pPr>
        <w:pStyle w:val="NormalBPBHEB"/>
        <w:rPr>
          <w:b/>
          <w:bCs/>
          <w:rPrChange w:id="436" w:author="Editor" w:date="2025-09-08T14:59:00Z">
            <w:rPr/>
          </w:rPrChange>
        </w:rPr>
        <w:pPrChange w:id="437" w:author="Editor" w:date="2025-09-08T14:59:00Z">
          <w:pPr>
            <w:pStyle w:val="H3-Subheading"/>
            <w:jc w:val="both"/>
          </w:pPr>
        </w:pPrChange>
      </w:pPr>
      <w:commentRangeStart w:id="438"/>
      <w:r w:rsidRPr="004B6ED5">
        <w:rPr>
          <w:b/>
          <w:bCs/>
          <w:rPrChange w:id="439" w:author="Editor" w:date="2025-09-08T14:59:00Z">
            <w:rPr/>
          </w:rPrChange>
        </w:rPr>
        <w:t>Wrapping up</w:t>
      </w:r>
    </w:p>
    <w:p w14:paraId="21DDD571" w14:textId="0A1EC8F0" w:rsidR="0074264F" w:rsidRPr="0074264F" w:rsidRDefault="00420889" w:rsidP="004B6ED5">
      <w:pPr>
        <w:pStyle w:val="NormalBPBHEB"/>
        <w:pPrChange w:id="440" w:author="Editor" w:date="2025-09-08T14:59:00Z">
          <w:pPr>
            <w:pStyle w:val="P-Regular"/>
            <w:jc w:val="both"/>
          </w:pPr>
        </w:pPrChange>
      </w:pPr>
      <w:r>
        <w:lastRenderedPageBreak/>
        <w:t>Successful</w:t>
      </w:r>
      <w:r w:rsidR="0074264F" w:rsidRPr="0074264F">
        <w:t xml:space="preserve"> text preprocessing is </w:t>
      </w:r>
      <w:r w:rsidR="0093583D">
        <w:t>fundamental</w:t>
      </w:r>
      <w:r w:rsidR="0074264F" w:rsidRPr="0074264F">
        <w:t xml:space="preserve"> for achieving </w:t>
      </w:r>
      <w:r w:rsidR="00D31C8F">
        <w:t xml:space="preserve">the </w:t>
      </w:r>
      <w:r w:rsidR="004E762F" w:rsidRPr="0074264F">
        <w:t>best</w:t>
      </w:r>
      <w:r w:rsidR="0074264F" w:rsidRPr="0074264F">
        <w:t xml:space="preserve"> performance in text classification tasks. By employing techniques such as tokenization, normalization, and </w:t>
      </w:r>
      <w:r w:rsidR="00D31C8F" w:rsidRPr="008D1E9E">
        <w:rPr>
          <w:rStyle w:val="CodeinTextBPBHEBChar"/>
          <w:rPrChange w:id="441" w:author="Editor" w:date="2025-09-08T15:53:00Z">
            <w:rPr>
              <w:rStyle w:val="P-Code"/>
            </w:rPr>
          </w:rPrChange>
        </w:rPr>
        <w:t>stopword</w:t>
      </w:r>
      <w:r w:rsidR="00D31C8F" w:rsidRPr="00106835">
        <w:t xml:space="preserve"> removal, researchers can ensure that the data has</w:t>
      </w:r>
      <w:r w:rsidR="005E113B">
        <w:t xml:space="preserve"> </w:t>
      </w:r>
      <w:r w:rsidR="00561960">
        <w:t xml:space="preserve">the </w:t>
      </w:r>
      <w:r w:rsidR="004E762F">
        <w:t>correct structure</w:t>
      </w:r>
      <w:r w:rsidR="0074264F" w:rsidRPr="0074264F">
        <w:t xml:space="preserve"> for </w:t>
      </w:r>
      <w:r w:rsidR="004E762F" w:rsidRPr="0074264F">
        <w:t>later</w:t>
      </w:r>
      <w:r w:rsidR="0074264F" w:rsidRPr="0074264F">
        <w:t xml:space="preserve"> modeling steps using the Hugging Face </w:t>
      </w:r>
      <w:r w:rsidR="002B71D8">
        <w:t>diffusers</w:t>
      </w:r>
      <w:r w:rsidR="0074264F" w:rsidRPr="0074264F">
        <w:t xml:space="preserve"> library. </w:t>
      </w:r>
      <w:commentRangeEnd w:id="438"/>
      <w:r w:rsidR="004B6ED5">
        <w:rPr>
          <w:rStyle w:val="CommentReference"/>
          <w:rFonts w:eastAsia="Calibri"/>
        </w:rPr>
        <w:commentReference w:id="438"/>
      </w:r>
    </w:p>
    <w:p w14:paraId="0D9D44CC" w14:textId="18216884" w:rsidR="002619F9" w:rsidRPr="002619F9" w:rsidRDefault="002619F9" w:rsidP="004B6ED5">
      <w:pPr>
        <w:pStyle w:val="Heading1BPBHEB"/>
        <w:pPrChange w:id="442" w:author="Editor" w:date="2025-09-08T14:59:00Z">
          <w:pPr>
            <w:pStyle w:val="H1-Section"/>
          </w:pPr>
        </w:pPrChange>
      </w:pPr>
      <w:r w:rsidRPr="002619F9">
        <w:t xml:space="preserve">Fine-tuning </w:t>
      </w:r>
      <w:r>
        <w:t>p</w:t>
      </w:r>
      <w:r w:rsidRPr="002619F9">
        <w:t xml:space="preserve">re-trained </w:t>
      </w:r>
      <w:r>
        <w:t>m</w:t>
      </w:r>
      <w:r w:rsidRPr="002619F9">
        <w:t xml:space="preserve">odels with </w:t>
      </w:r>
      <w:r>
        <w:t>H</w:t>
      </w:r>
      <w:r w:rsidRPr="002619F9">
        <w:t xml:space="preserve">ugging </w:t>
      </w:r>
      <w:r w:rsidR="0051189B">
        <w:t>Face</w:t>
      </w:r>
      <w:r w:rsidR="0051189B" w:rsidRPr="002619F9">
        <w:t xml:space="preserve"> </w:t>
      </w:r>
      <w:r w:rsidRPr="002619F9">
        <w:t>Diffus</w:t>
      </w:r>
      <w:r w:rsidR="0051189B">
        <w:t>ers</w:t>
      </w:r>
    </w:p>
    <w:p w14:paraId="6F1AF1E7" w14:textId="55E052FC" w:rsidR="002619F9" w:rsidRPr="002619F9" w:rsidRDefault="00474E66" w:rsidP="004B6ED5">
      <w:pPr>
        <w:pStyle w:val="NormalBPBHEB"/>
        <w:pPrChange w:id="443" w:author="Editor" w:date="2025-09-08T15:00:00Z">
          <w:pPr>
            <w:pStyle w:val="P-Regular"/>
            <w:jc w:val="both"/>
          </w:pPr>
        </w:pPrChange>
      </w:pPr>
      <w:r>
        <w:t xml:space="preserve">Fine-tuning pre-trained models </w:t>
      </w:r>
      <w:del w:id="444" w:author="Editor" w:date="2025-09-08T15:00:00Z">
        <w:r w:rsidR="0051189B" w:rsidDel="004B6ED5">
          <w:delText xml:space="preserve">are </w:delText>
        </w:r>
      </w:del>
      <w:ins w:id="445" w:author="Editor" w:date="2025-09-08T15:00:00Z">
        <w:r w:rsidR="004B6ED5">
          <w:t xml:space="preserve">is </w:t>
        </w:r>
      </w:ins>
      <w:r>
        <w:t xml:space="preserve">a fundamental technique in </w:t>
      </w:r>
      <w:del w:id="446" w:author="Editor" w:date="2025-09-08T15:00:00Z">
        <w:r w:rsidDel="004B6ED5">
          <w:delText>natural language processing (</w:delText>
        </w:r>
      </w:del>
      <w:r>
        <w:t>NLP</w:t>
      </w:r>
      <w:del w:id="447" w:author="Editor" w:date="2025-09-08T15:00:00Z">
        <w:r w:rsidDel="004B6ED5">
          <w:delText>)</w:delText>
        </w:r>
      </w:del>
      <w:r>
        <w:t xml:space="preserve"> that leverages existing knowledge from large-scale models to </w:t>
      </w:r>
      <w:r w:rsidR="0051189B">
        <w:t>tailor</w:t>
      </w:r>
      <w:r>
        <w:t xml:space="preserve"> specific tasks or functions. This section examines the fine-tuning process using the Hugging Face </w:t>
      </w:r>
      <w:r w:rsidR="002B71D8">
        <w:t>diffusers</w:t>
      </w:r>
      <w:r>
        <w:t xml:space="preserve"> library, with an emphasis on its methodology, applications, and best practices.</w:t>
      </w:r>
      <w:del w:id="448" w:author="Editor" w:date="2025-09-08T15:00:00Z">
        <w:r w:rsidDel="004B6ED5">
          <w:delText> </w:delText>
        </w:r>
      </w:del>
    </w:p>
    <w:p w14:paraId="77BF10BE" w14:textId="480D2E98" w:rsidR="002619F9" w:rsidRPr="002619F9" w:rsidDel="004B6ED5" w:rsidRDefault="002619F9" w:rsidP="0051189B">
      <w:pPr>
        <w:pStyle w:val="H2-Heading"/>
        <w:jc w:val="both"/>
        <w:rPr>
          <w:del w:id="449" w:author="Editor" w:date="2025-09-08T15:00:00Z"/>
        </w:rPr>
      </w:pPr>
      <w:del w:id="450" w:author="Editor" w:date="2025-09-08T15:00:00Z">
        <w:r w:rsidRPr="002619F9" w:rsidDel="004B6ED5">
          <w:delText xml:space="preserve">Introduction to </w:delText>
        </w:r>
        <w:r w:rsidR="00B67781" w:rsidDel="004B6ED5">
          <w:delText>f</w:delText>
        </w:r>
        <w:r w:rsidRPr="002619F9" w:rsidDel="004B6ED5">
          <w:delText xml:space="preserve">ine-tuning </w:delText>
        </w:r>
        <w:r w:rsidR="00B67781" w:rsidDel="004B6ED5">
          <w:delText>p</w:delText>
        </w:r>
        <w:r w:rsidRPr="002619F9" w:rsidDel="004B6ED5">
          <w:delText xml:space="preserve">re-trained </w:delText>
        </w:r>
        <w:r w:rsidR="004C6531" w:rsidDel="004B6ED5">
          <w:delText>m</w:delText>
        </w:r>
        <w:r w:rsidR="004C6531" w:rsidRPr="002619F9" w:rsidDel="004B6ED5">
          <w:delText>odels.</w:delText>
        </w:r>
      </w:del>
    </w:p>
    <w:p w14:paraId="77F24387" w14:textId="542BAEE7" w:rsidR="002619F9" w:rsidRPr="002619F9" w:rsidRDefault="002619F9" w:rsidP="004B6ED5">
      <w:pPr>
        <w:pStyle w:val="NormalBPBHEB"/>
        <w:pPrChange w:id="451" w:author="Editor" w:date="2025-09-08T15:00:00Z">
          <w:pPr>
            <w:pStyle w:val="P-Regular"/>
            <w:jc w:val="both"/>
          </w:pPr>
        </w:pPrChange>
      </w:pPr>
      <w:r w:rsidRPr="002619F9">
        <w:t xml:space="preserve">Fine-tuning involves taking a pre-trained model that has been trained on a large corpus of text (e.g., BERT, GPT) and adapting it to a specific task or dataset by further training it on </w:t>
      </w:r>
      <w:r w:rsidR="00A22C21">
        <w:t>function-specific</w:t>
      </w:r>
      <w:r w:rsidRPr="002619F9">
        <w:t xml:space="preserve"> data. This approach is particularly beneficial in NLP as it allows models to learn from a vast amount of general language knowledge and adapt it to specialized tasks with comparatively fewer annotated examples.</w:t>
      </w:r>
    </w:p>
    <w:p w14:paraId="6A814DAA" w14:textId="482741AF" w:rsidR="002619F9" w:rsidRDefault="002619F9" w:rsidP="004B6ED5">
      <w:pPr>
        <w:pStyle w:val="Heading2BPBHEB"/>
        <w:rPr>
          <w:ins w:id="452" w:author="Editor" w:date="2025-09-08T15:00:00Z"/>
        </w:rPr>
      </w:pPr>
      <w:r w:rsidRPr="002619F9">
        <w:t xml:space="preserve">Methodology of </w:t>
      </w:r>
      <w:r>
        <w:t>f</w:t>
      </w:r>
      <w:r w:rsidRPr="002619F9">
        <w:t>ine-tuning</w:t>
      </w:r>
    </w:p>
    <w:p w14:paraId="62EFE802" w14:textId="4E7F8212" w:rsidR="004B6ED5" w:rsidRPr="002619F9" w:rsidRDefault="004B6ED5" w:rsidP="004B6ED5">
      <w:pPr>
        <w:pStyle w:val="NormalBPBHEB"/>
        <w:pPrChange w:id="453" w:author="Editor" w:date="2025-09-08T15:00:00Z">
          <w:pPr>
            <w:pStyle w:val="H2-Heading"/>
            <w:jc w:val="both"/>
          </w:pPr>
        </w:pPrChange>
      </w:pPr>
      <w:ins w:id="454" w:author="Editor" w:date="2025-09-08T15:00:00Z">
        <w:r>
          <w:t>Fine-tuning involves the following:</w:t>
        </w:r>
      </w:ins>
    </w:p>
    <w:p w14:paraId="7D8D7415" w14:textId="427CDDE3" w:rsidR="002619F9" w:rsidRPr="002619F9" w:rsidRDefault="002619F9" w:rsidP="004B6ED5">
      <w:pPr>
        <w:pStyle w:val="NormalBPBHEB"/>
        <w:numPr>
          <w:ilvl w:val="0"/>
          <w:numId w:val="27"/>
        </w:numPr>
        <w:pPrChange w:id="455" w:author="Editor" w:date="2025-09-08T15:00:00Z">
          <w:pPr>
            <w:pStyle w:val="L-Bullets"/>
            <w:jc w:val="both"/>
          </w:pPr>
        </w:pPrChange>
      </w:pPr>
      <w:commentRangeStart w:id="456"/>
      <w:r w:rsidRPr="002619F9">
        <w:rPr>
          <w:b/>
          <w:bCs/>
        </w:rPr>
        <w:t xml:space="preserve">Selection of </w:t>
      </w:r>
      <w:r>
        <w:rPr>
          <w:b/>
          <w:bCs/>
        </w:rPr>
        <w:t>p</w:t>
      </w:r>
      <w:r w:rsidRPr="002619F9">
        <w:rPr>
          <w:b/>
          <w:bCs/>
        </w:rPr>
        <w:t xml:space="preserve">re-trained </w:t>
      </w:r>
      <w:r>
        <w:rPr>
          <w:b/>
          <w:bCs/>
        </w:rPr>
        <w:t>m</w:t>
      </w:r>
      <w:r w:rsidRPr="002619F9">
        <w:rPr>
          <w:b/>
          <w:bCs/>
        </w:rPr>
        <w:t>odel</w:t>
      </w:r>
      <w:r w:rsidRPr="002619F9">
        <w:t xml:space="preserve">: Choosing the </w:t>
      </w:r>
      <w:r w:rsidR="00E56D61">
        <w:t>more precise</w:t>
      </w:r>
      <w:r w:rsidRPr="002619F9">
        <w:t xml:space="preserve"> pre-trained model depends on the nature of the task. For instance, BERT </w:t>
      </w:r>
      <w:r w:rsidR="002F728F">
        <w:t>is often used for tasks that require</w:t>
      </w:r>
      <w:r w:rsidRPr="002619F9">
        <w:t xml:space="preserve"> bidirectional understanding of text, while GPT is favored for generative </w:t>
      </w:r>
      <w:r w:rsidR="002F728F">
        <w:t>functions</w:t>
      </w:r>
      <w:r w:rsidR="002F728F" w:rsidRPr="002619F9">
        <w:t xml:space="preserve"> </w:t>
      </w:r>
      <w:r w:rsidRPr="002619F9">
        <w:t>due to its autoregressive nature.</w:t>
      </w:r>
    </w:p>
    <w:p w14:paraId="36AB371A" w14:textId="45329592" w:rsidR="002619F9" w:rsidRPr="002619F9" w:rsidRDefault="002619F9" w:rsidP="004B6ED5">
      <w:pPr>
        <w:pStyle w:val="NormalBPBHEB"/>
        <w:numPr>
          <w:ilvl w:val="0"/>
          <w:numId w:val="27"/>
        </w:numPr>
        <w:pPrChange w:id="457" w:author="Editor" w:date="2025-09-08T15:00:00Z">
          <w:pPr>
            <w:pStyle w:val="L-Bullets"/>
            <w:jc w:val="both"/>
          </w:pPr>
        </w:pPrChange>
      </w:pPr>
      <w:r w:rsidRPr="002619F9">
        <w:rPr>
          <w:b/>
          <w:bCs/>
        </w:rPr>
        <w:t xml:space="preserve">Dataset </w:t>
      </w:r>
      <w:r>
        <w:rPr>
          <w:b/>
          <w:bCs/>
        </w:rPr>
        <w:t>p</w:t>
      </w:r>
      <w:r w:rsidRPr="002619F9">
        <w:rPr>
          <w:b/>
          <w:bCs/>
        </w:rPr>
        <w:t>reparation</w:t>
      </w:r>
      <w:r w:rsidRPr="002619F9">
        <w:t xml:space="preserve">: Curating and preprocessing the dataset is </w:t>
      </w:r>
      <w:r w:rsidR="0051189B">
        <w:t>essential</w:t>
      </w:r>
      <w:r w:rsidR="0051189B" w:rsidRPr="002619F9">
        <w:t xml:space="preserve"> </w:t>
      </w:r>
      <w:r w:rsidRPr="002619F9">
        <w:t>for fine-tuning. This includes tokenization, data cleaning, and splitting into training, validation, and test sets to ensure robust model evaluation.</w:t>
      </w:r>
    </w:p>
    <w:p w14:paraId="616DA275" w14:textId="2EA2DF59" w:rsidR="002619F9" w:rsidRDefault="002619F9" w:rsidP="004B6ED5">
      <w:pPr>
        <w:pStyle w:val="NormalBPBHEB"/>
        <w:numPr>
          <w:ilvl w:val="0"/>
          <w:numId w:val="27"/>
        </w:numPr>
        <w:rPr>
          <w:ins w:id="458" w:author="Editor" w:date="2025-09-08T15:01:00Z"/>
        </w:rPr>
      </w:pPr>
      <w:r w:rsidRPr="002619F9">
        <w:rPr>
          <w:b/>
          <w:bCs/>
        </w:rPr>
        <w:t xml:space="preserve">Fine-tuning </w:t>
      </w:r>
      <w:r>
        <w:rPr>
          <w:b/>
          <w:bCs/>
        </w:rPr>
        <w:t>p</w:t>
      </w:r>
      <w:r w:rsidRPr="002619F9">
        <w:rPr>
          <w:b/>
          <w:bCs/>
        </w:rPr>
        <w:t>rocess</w:t>
      </w:r>
      <w:r w:rsidRPr="002619F9">
        <w:t xml:space="preserve">: The fine-tuning process typically involves initializing the pre-trained model with its weights, attaching task-specific layers (e.g., classification head), and then training on the </w:t>
      </w:r>
      <w:r w:rsidR="00A22C21">
        <w:t>function-specific</w:t>
      </w:r>
      <w:r w:rsidRPr="002619F9">
        <w:t xml:space="preserve"> dataset using supervised learning techniques.</w:t>
      </w:r>
      <w:commentRangeEnd w:id="456"/>
      <w:r w:rsidR="004B6ED5">
        <w:rPr>
          <w:rStyle w:val="CommentReference"/>
          <w:rFonts w:ascii="Calibri" w:eastAsia="Calibri" w:hAnsi="Calibri" w:cs="Calibri"/>
        </w:rPr>
        <w:commentReference w:id="456"/>
      </w:r>
    </w:p>
    <w:p w14:paraId="575A571F" w14:textId="77777777" w:rsidR="004B6ED5" w:rsidRPr="002619F9" w:rsidRDefault="004B6ED5" w:rsidP="004B6ED5">
      <w:pPr>
        <w:pStyle w:val="NormalBPBHEB"/>
        <w:pPrChange w:id="459" w:author="Editor" w:date="2025-09-08T15:01:00Z">
          <w:pPr>
            <w:pStyle w:val="L-Bullets"/>
            <w:jc w:val="both"/>
          </w:pPr>
        </w:pPrChange>
      </w:pPr>
    </w:p>
    <w:p w14:paraId="45832BF6" w14:textId="468324A0" w:rsidR="002619F9" w:rsidRPr="002619F9" w:rsidRDefault="002619F9" w:rsidP="004B6ED5">
      <w:pPr>
        <w:pStyle w:val="Heading2BPBHEB"/>
        <w:pPrChange w:id="460" w:author="Editor" w:date="2025-09-08T15:01:00Z">
          <w:pPr>
            <w:pStyle w:val="H2-Heading"/>
            <w:jc w:val="both"/>
          </w:pPr>
        </w:pPrChange>
      </w:pPr>
      <w:r w:rsidRPr="002619F9">
        <w:t xml:space="preserve">Applications and </w:t>
      </w:r>
      <w:r>
        <w:t>u</w:t>
      </w:r>
      <w:r w:rsidRPr="002619F9">
        <w:t xml:space="preserve">se </w:t>
      </w:r>
      <w:r w:rsidR="00DB35B1">
        <w:t>c</w:t>
      </w:r>
      <w:r w:rsidR="00DB35B1" w:rsidRPr="002619F9">
        <w:t>ases</w:t>
      </w:r>
      <w:del w:id="461" w:author="Editor" w:date="2025-09-08T15:01:00Z">
        <w:r w:rsidR="00DB35B1" w:rsidRPr="002619F9" w:rsidDel="004B6ED5">
          <w:delText>.</w:delText>
        </w:r>
      </w:del>
    </w:p>
    <w:p w14:paraId="543A468C" w14:textId="77777777" w:rsidR="002619F9" w:rsidRPr="002619F9" w:rsidRDefault="002619F9" w:rsidP="004B6ED5">
      <w:pPr>
        <w:pStyle w:val="NormalBPBHEB"/>
        <w:pPrChange w:id="462" w:author="Editor" w:date="2025-09-08T15:01:00Z">
          <w:pPr>
            <w:pStyle w:val="P-Regular"/>
            <w:jc w:val="both"/>
          </w:pPr>
        </w:pPrChange>
      </w:pPr>
      <w:r w:rsidRPr="002619F9">
        <w:t>Fine-tuning pre-trained models has been successfully applied across various NLP tasks:</w:t>
      </w:r>
    </w:p>
    <w:p w14:paraId="5AB13BF4" w14:textId="57B8D37D" w:rsidR="002619F9" w:rsidRPr="002619F9" w:rsidRDefault="002619F9" w:rsidP="004B6ED5">
      <w:pPr>
        <w:pStyle w:val="NormalBPBHEB"/>
        <w:numPr>
          <w:ilvl w:val="0"/>
          <w:numId w:val="28"/>
        </w:numPr>
        <w:pPrChange w:id="463" w:author="Editor" w:date="2025-09-08T15:01:00Z">
          <w:pPr>
            <w:pStyle w:val="L-Bullets"/>
            <w:jc w:val="both"/>
          </w:pPr>
        </w:pPrChange>
      </w:pPr>
      <w:r w:rsidRPr="002619F9">
        <w:rPr>
          <w:b/>
          <w:bCs/>
        </w:rPr>
        <w:lastRenderedPageBreak/>
        <w:t xml:space="preserve">Sentiment </w:t>
      </w:r>
      <w:r w:rsidR="00DF3FE2">
        <w:rPr>
          <w:b/>
          <w:bCs/>
        </w:rPr>
        <w:t>a</w:t>
      </w:r>
      <w:r w:rsidRPr="002619F9">
        <w:rPr>
          <w:b/>
          <w:bCs/>
        </w:rPr>
        <w:t>nalysis</w:t>
      </w:r>
      <w:r w:rsidRPr="002619F9">
        <w:t xml:space="preserve">: Adapting BERT for sentiment classification tasks to predict sentiment </w:t>
      </w:r>
      <w:r w:rsidRPr="008D1E9E">
        <w:t xml:space="preserve">labels </w:t>
      </w:r>
      <w:sdt>
        <w:sdtPr>
          <w:rPr>
            <w:vertAlign w:val="superscript"/>
            <w:rPrChange w:id="464" w:author="Editor" w:date="2025-09-08T15:56:00Z">
              <w:rPr/>
            </w:rPrChange>
          </w:rPr>
          <w:id w:val="-893883904"/>
          <w:citation/>
        </w:sdtPr>
        <w:sdtContent>
          <w:r w:rsidR="00423DBD" w:rsidRPr="008D1E9E">
            <w:rPr>
              <w:vertAlign w:val="superscript"/>
              <w:rPrChange w:id="465" w:author="Editor" w:date="2025-09-08T15:56:00Z">
                <w:rPr/>
              </w:rPrChange>
            </w:rPr>
            <w:fldChar w:fldCharType="begin"/>
          </w:r>
          <w:r w:rsidR="00423DBD" w:rsidRPr="008D1E9E">
            <w:rPr>
              <w:vertAlign w:val="superscript"/>
              <w:rPrChange w:id="466" w:author="Editor" w:date="2025-09-08T15:56:00Z">
                <w:rPr>
                  <w:lang w:val="en-US"/>
                </w:rPr>
              </w:rPrChange>
            </w:rPr>
            <w:instrText xml:space="preserve"> CITATION socher2013a \l 1033 </w:instrText>
          </w:r>
          <w:r w:rsidR="00423DBD" w:rsidRPr="008D1E9E">
            <w:rPr>
              <w:vertAlign w:val="superscript"/>
              <w:rPrChange w:id="467" w:author="Editor" w:date="2025-09-08T15:56:00Z">
                <w:rPr/>
              </w:rPrChange>
            </w:rPr>
            <w:fldChar w:fldCharType="separate"/>
          </w:r>
          <w:r w:rsidR="007D51F3" w:rsidRPr="008D1E9E">
            <w:rPr>
              <w:vertAlign w:val="superscript"/>
              <w:rPrChange w:id="468" w:author="Editor" w:date="2025-09-08T15:56:00Z">
                <w:rPr>
                  <w:lang w:val="en-US"/>
                </w:rPr>
              </w:rPrChange>
            </w:rPr>
            <w:t>[12]</w:t>
          </w:r>
          <w:r w:rsidR="00423DBD" w:rsidRPr="008D1E9E">
            <w:rPr>
              <w:vertAlign w:val="superscript"/>
              <w:rPrChange w:id="469" w:author="Editor" w:date="2025-09-08T15:56:00Z">
                <w:rPr/>
              </w:rPrChange>
            </w:rPr>
            <w:fldChar w:fldCharType="end"/>
          </w:r>
        </w:sdtContent>
      </w:sdt>
      <w:r w:rsidRPr="002619F9">
        <w:t>.</w:t>
      </w:r>
    </w:p>
    <w:p w14:paraId="5C55EA56" w14:textId="1593C0DF" w:rsidR="002619F9" w:rsidRPr="002619F9" w:rsidRDefault="002619F9" w:rsidP="004B6ED5">
      <w:pPr>
        <w:pStyle w:val="NormalBPBHEB"/>
        <w:numPr>
          <w:ilvl w:val="0"/>
          <w:numId w:val="28"/>
        </w:numPr>
        <w:pPrChange w:id="470" w:author="Editor" w:date="2025-09-08T15:01:00Z">
          <w:pPr>
            <w:pStyle w:val="L-Bullets"/>
            <w:jc w:val="both"/>
          </w:pPr>
        </w:pPrChange>
      </w:pPr>
      <w:r w:rsidRPr="002619F9">
        <w:rPr>
          <w:b/>
          <w:bCs/>
        </w:rPr>
        <w:t>Named Entity Recognition (NER)</w:t>
      </w:r>
      <w:r w:rsidRPr="002619F9">
        <w:t xml:space="preserve">: Fine-tuning models like RoBERTa </w:t>
      </w:r>
      <w:sdt>
        <w:sdtPr>
          <w:rPr>
            <w:vertAlign w:val="superscript"/>
            <w:rPrChange w:id="471" w:author="Editor" w:date="2025-09-08T15:56:00Z">
              <w:rPr/>
            </w:rPrChange>
          </w:rPr>
          <w:id w:val="732441747"/>
          <w:citation/>
        </w:sdtPr>
        <w:sdtContent>
          <w:r w:rsidR="0017270B" w:rsidRPr="008D1E9E">
            <w:rPr>
              <w:vertAlign w:val="superscript"/>
              <w:rPrChange w:id="472" w:author="Editor" w:date="2025-09-08T15:56:00Z">
                <w:rPr/>
              </w:rPrChange>
            </w:rPr>
            <w:fldChar w:fldCharType="begin"/>
          </w:r>
          <w:r w:rsidR="0017270B" w:rsidRPr="008D1E9E">
            <w:rPr>
              <w:vertAlign w:val="superscript"/>
              <w:rPrChange w:id="473" w:author="Editor" w:date="2025-09-08T15:56:00Z">
                <w:rPr>
                  <w:lang w:val="en-US"/>
                </w:rPr>
              </w:rPrChange>
            </w:rPr>
            <w:instrText xml:space="preserve"> CITATION Liu19 \l 1033 </w:instrText>
          </w:r>
          <w:r w:rsidR="0017270B" w:rsidRPr="008D1E9E">
            <w:rPr>
              <w:vertAlign w:val="superscript"/>
              <w:rPrChange w:id="474" w:author="Editor" w:date="2025-09-08T15:56:00Z">
                <w:rPr/>
              </w:rPrChange>
            </w:rPr>
            <w:fldChar w:fldCharType="separate"/>
          </w:r>
          <w:r w:rsidR="007D51F3" w:rsidRPr="008D1E9E">
            <w:rPr>
              <w:vertAlign w:val="superscript"/>
              <w:rPrChange w:id="475" w:author="Editor" w:date="2025-09-08T15:56:00Z">
                <w:rPr>
                  <w:lang w:val="en-US"/>
                </w:rPr>
              </w:rPrChange>
            </w:rPr>
            <w:t>[13]</w:t>
          </w:r>
          <w:r w:rsidR="0017270B" w:rsidRPr="008D1E9E">
            <w:rPr>
              <w:vertAlign w:val="superscript"/>
              <w:rPrChange w:id="476" w:author="Editor" w:date="2025-09-08T15:56:00Z">
                <w:rPr/>
              </w:rPrChange>
            </w:rPr>
            <w:fldChar w:fldCharType="end"/>
          </w:r>
        </w:sdtContent>
      </w:sdt>
      <w:r w:rsidRPr="002619F9">
        <w:t xml:space="preserve"> for </w:t>
      </w:r>
      <w:r w:rsidR="001A2DB0" w:rsidRPr="002619F9">
        <w:t>showing</w:t>
      </w:r>
      <w:r w:rsidRPr="002619F9">
        <w:t xml:space="preserve"> entities such as names, dates, and organizations in text.</w:t>
      </w:r>
    </w:p>
    <w:p w14:paraId="653341F2" w14:textId="40CA70C5" w:rsidR="00DF3FE2" w:rsidRDefault="002619F9" w:rsidP="004B6ED5">
      <w:pPr>
        <w:pStyle w:val="NormalBPBHEB"/>
        <w:numPr>
          <w:ilvl w:val="0"/>
          <w:numId w:val="28"/>
        </w:numPr>
        <w:rPr>
          <w:rFonts w:eastAsia="Times New Roman"/>
          <w:b/>
          <w:bCs/>
          <w:sz w:val="20"/>
          <w:szCs w:val="20"/>
        </w:rPr>
        <w:pPrChange w:id="477" w:author="Editor" w:date="2025-09-08T15:01:00Z">
          <w:pPr>
            <w:spacing w:after="0" w:line="240" w:lineRule="auto"/>
          </w:pPr>
        </w:pPrChange>
      </w:pPr>
      <w:r w:rsidRPr="002619F9">
        <w:rPr>
          <w:b/>
          <w:bCs/>
        </w:rPr>
        <w:t xml:space="preserve">Question </w:t>
      </w:r>
      <w:r w:rsidR="00DF3FE2">
        <w:rPr>
          <w:b/>
          <w:bCs/>
        </w:rPr>
        <w:t>a</w:t>
      </w:r>
      <w:r w:rsidRPr="002619F9">
        <w:rPr>
          <w:b/>
          <w:bCs/>
        </w:rPr>
        <w:t>nswering</w:t>
      </w:r>
      <w:r w:rsidRPr="002619F9">
        <w:t xml:space="preserve">: Using models like ALBERT </w:t>
      </w:r>
      <w:sdt>
        <w:sdtPr>
          <w:rPr>
            <w:vertAlign w:val="superscript"/>
            <w:rPrChange w:id="478" w:author="Editor" w:date="2025-09-08T15:56:00Z">
              <w:rPr/>
            </w:rPrChange>
          </w:rPr>
          <w:id w:val="-1083751099"/>
          <w:citation/>
        </w:sdtPr>
        <w:sdtContent>
          <w:r w:rsidR="00502248" w:rsidRPr="008D1E9E">
            <w:rPr>
              <w:vertAlign w:val="superscript"/>
              <w:rPrChange w:id="479" w:author="Editor" w:date="2025-09-08T15:56:00Z">
                <w:rPr/>
              </w:rPrChange>
            </w:rPr>
            <w:fldChar w:fldCharType="begin"/>
          </w:r>
          <w:r w:rsidR="00502248" w:rsidRPr="008D1E9E">
            <w:rPr>
              <w:vertAlign w:val="superscript"/>
              <w:rPrChange w:id="480" w:author="Editor" w:date="2025-09-08T15:56:00Z">
                <w:rPr/>
              </w:rPrChange>
            </w:rPr>
            <w:instrText xml:space="preserve"> CITATION lan2019a \l 1033 </w:instrText>
          </w:r>
          <w:r w:rsidR="00502248" w:rsidRPr="008D1E9E">
            <w:rPr>
              <w:vertAlign w:val="superscript"/>
              <w:rPrChange w:id="481" w:author="Editor" w:date="2025-09-08T15:56:00Z">
                <w:rPr/>
              </w:rPrChange>
            </w:rPr>
            <w:fldChar w:fldCharType="separate"/>
          </w:r>
          <w:r w:rsidR="007D51F3" w:rsidRPr="008D1E9E">
            <w:rPr>
              <w:vertAlign w:val="superscript"/>
              <w:rPrChange w:id="482" w:author="Editor" w:date="2025-09-08T15:56:00Z">
                <w:rPr/>
              </w:rPrChange>
            </w:rPr>
            <w:t>[14]</w:t>
          </w:r>
          <w:r w:rsidR="00502248" w:rsidRPr="008D1E9E">
            <w:rPr>
              <w:vertAlign w:val="superscript"/>
              <w:rPrChange w:id="483" w:author="Editor" w:date="2025-09-08T15:56:00Z">
                <w:rPr/>
              </w:rPrChange>
            </w:rPr>
            <w:fldChar w:fldCharType="end"/>
          </w:r>
        </w:sdtContent>
      </w:sdt>
      <w:r w:rsidRPr="002619F9">
        <w:t xml:space="preserve"> for answering natural language questions based on given contexts.</w:t>
      </w:r>
    </w:p>
    <w:p w14:paraId="59F14B4A" w14:textId="252B92C9" w:rsidR="002619F9" w:rsidRPr="002619F9" w:rsidRDefault="002619F9" w:rsidP="004B6ED5">
      <w:pPr>
        <w:pStyle w:val="NormalBPBHEB"/>
        <w:pPrChange w:id="484" w:author="Editor" w:date="2025-09-08T15:01:00Z">
          <w:pPr>
            <w:pStyle w:val="H2-Heading"/>
          </w:pPr>
        </w:pPrChange>
      </w:pPr>
      <w:r w:rsidRPr="002619F9">
        <w:t xml:space="preserve">Best </w:t>
      </w:r>
      <w:r w:rsidR="00DF3FE2">
        <w:t>p</w:t>
      </w:r>
      <w:r w:rsidRPr="002619F9">
        <w:t xml:space="preserve">ractices and </w:t>
      </w:r>
      <w:r w:rsidR="00DF3FE2">
        <w:t>c</w:t>
      </w:r>
      <w:r w:rsidRPr="002619F9">
        <w:t>onsiderations</w:t>
      </w:r>
      <w:ins w:id="485" w:author="Editor" w:date="2025-09-08T15:01:00Z">
        <w:r w:rsidR="004B6ED5">
          <w:t xml:space="preserve"> involve the following:</w:t>
        </w:r>
      </w:ins>
    </w:p>
    <w:p w14:paraId="18E244B4" w14:textId="26737B01" w:rsidR="002619F9" w:rsidRPr="002619F9" w:rsidRDefault="002619F9" w:rsidP="004B6ED5">
      <w:pPr>
        <w:pStyle w:val="NormalBPBHEB"/>
        <w:numPr>
          <w:ilvl w:val="0"/>
          <w:numId w:val="29"/>
        </w:numPr>
        <w:pPrChange w:id="486" w:author="Editor" w:date="2025-09-08T15:01:00Z">
          <w:pPr>
            <w:pStyle w:val="L-Bullets"/>
            <w:jc w:val="both"/>
          </w:pPr>
        </w:pPrChange>
      </w:pPr>
      <w:r w:rsidRPr="002619F9">
        <w:rPr>
          <w:b/>
          <w:bCs/>
        </w:rPr>
        <w:t xml:space="preserve">Learning </w:t>
      </w:r>
      <w:r w:rsidR="00DF3FE2">
        <w:rPr>
          <w:b/>
          <w:bCs/>
        </w:rPr>
        <w:t>r</w:t>
      </w:r>
      <w:r w:rsidRPr="002619F9">
        <w:rPr>
          <w:b/>
          <w:bCs/>
        </w:rPr>
        <w:t xml:space="preserve">ate </w:t>
      </w:r>
      <w:r w:rsidR="00DF3FE2">
        <w:rPr>
          <w:b/>
          <w:bCs/>
        </w:rPr>
        <w:t>s</w:t>
      </w:r>
      <w:r w:rsidRPr="002619F9">
        <w:rPr>
          <w:b/>
          <w:bCs/>
        </w:rPr>
        <w:t>cheduling</w:t>
      </w:r>
      <w:r w:rsidRPr="002619F9">
        <w:t xml:space="preserve">: </w:t>
      </w:r>
      <w:r w:rsidR="001A2DB0" w:rsidRPr="002619F9">
        <w:t>Improving</w:t>
      </w:r>
      <w:r w:rsidRPr="002619F9">
        <w:t xml:space="preserve"> learning rate schedules during fine-tuning can improve model convergence and performance </w:t>
      </w:r>
      <w:sdt>
        <w:sdtPr>
          <w:rPr>
            <w:vertAlign w:val="superscript"/>
            <w:rPrChange w:id="487" w:author="Editor" w:date="2025-09-08T15:56:00Z">
              <w:rPr/>
            </w:rPrChange>
          </w:rPr>
          <w:id w:val="-1971039982"/>
          <w:citation/>
        </w:sdtPr>
        <w:sdtContent>
          <w:r w:rsidR="00502248" w:rsidRPr="008D1E9E">
            <w:rPr>
              <w:vertAlign w:val="superscript"/>
              <w:rPrChange w:id="488" w:author="Editor" w:date="2025-09-08T15:56:00Z">
                <w:rPr/>
              </w:rPrChange>
            </w:rPr>
            <w:fldChar w:fldCharType="begin"/>
          </w:r>
          <w:r w:rsidR="00502248" w:rsidRPr="008D1E9E">
            <w:rPr>
              <w:vertAlign w:val="superscript"/>
              <w:rPrChange w:id="489" w:author="Editor" w:date="2025-09-08T15:56:00Z">
                <w:rPr>
                  <w:lang w:val="en-US"/>
                </w:rPr>
              </w:rPrChange>
            </w:rPr>
            <w:instrText xml:space="preserve"> CITATION vaswani2017a \l 1033 </w:instrText>
          </w:r>
          <w:r w:rsidR="00502248" w:rsidRPr="008D1E9E">
            <w:rPr>
              <w:vertAlign w:val="superscript"/>
              <w:rPrChange w:id="490" w:author="Editor" w:date="2025-09-08T15:56:00Z">
                <w:rPr/>
              </w:rPrChange>
            </w:rPr>
            <w:fldChar w:fldCharType="separate"/>
          </w:r>
          <w:r w:rsidR="007D51F3" w:rsidRPr="008D1E9E">
            <w:rPr>
              <w:vertAlign w:val="superscript"/>
              <w:rPrChange w:id="491" w:author="Editor" w:date="2025-09-08T15:56:00Z">
                <w:rPr>
                  <w:lang w:val="en-US"/>
                </w:rPr>
              </w:rPrChange>
            </w:rPr>
            <w:t>[15]</w:t>
          </w:r>
          <w:r w:rsidR="00502248" w:rsidRPr="008D1E9E">
            <w:rPr>
              <w:vertAlign w:val="superscript"/>
              <w:rPrChange w:id="492" w:author="Editor" w:date="2025-09-08T15:56:00Z">
                <w:rPr/>
              </w:rPrChange>
            </w:rPr>
            <w:fldChar w:fldCharType="end"/>
          </w:r>
        </w:sdtContent>
      </w:sdt>
      <w:r w:rsidRPr="002619F9">
        <w:t>.</w:t>
      </w:r>
    </w:p>
    <w:p w14:paraId="3B7279AB" w14:textId="44730821" w:rsidR="002619F9" w:rsidRPr="002619F9" w:rsidRDefault="002619F9" w:rsidP="004B6ED5">
      <w:pPr>
        <w:pStyle w:val="NormalBPBHEB"/>
        <w:numPr>
          <w:ilvl w:val="0"/>
          <w:numId w:val="29"/>
        </w:numPr>
        <w:pPrChange w:id="493" w:author="Editor" w:date="2025-09-08T15:01:00Z">
          <w:pPr>
            <w:pStyle w:val="L-Bullets"/>
            <w:jc w:val="both"/>
          </w:pPr>
        </w:pPrChange>
      </w:pPr>
      <w:r w:rsidRPr="002619F9">
        <w:rPr>
          <w:b/>
          <w:bCs/>
        </w:rPr>
        <w:t xml:space="preserve">Early </w:t>
      </w:r>
      <w:r w:rsidR="00DF3FE2" w:rsidRPr="00DF3FE2">
        <w:rPr>
          <w:b/>
          <w:bCs/>
        </w:rPr>
        <w:t>s</w:t>
      </w:r>
      <w:r w:rsidRPr="002619F9">
        <w:rPr>
          <w:b/>
          <w:bCs/>
        </w:rPr>
        <w:t>topping</w:t>
      </w:r>
      <w:r w:rsidRPr="002619F9">
        <w:t>: Implementing early stopping techniques based on validation performance helps prevent overfitting and ensures generalization to unseen data.</w:t>
      </w:r>
    </w:p>
    <w:p w14:paraId="24D36AFD" w14:textId="66546D4C" w:rsidR="002619F9" w:rsidRPr="002619F9" w:rsidDel="004B6ED5" w:rsidRDefault="002619F9" w:rsidP="004B6ED5">
      <w:pPr>
        <w:pStyle w:val="NormalBPBHEB"/>
        <w:rPr>
          <w:del w:id="494" w:author="Editor" w:date="2025-09-08T15:01:00Z"/>
        </w:rPr>
        <w:pPrChange w:id="495" w:author="Editor" w:date="2025-09-08T15:01:00Z">
          <w:pPr>
            <w:pStyle w:val="H2-Heading"/>
            <w:jc w:val="both"/>
          </w:pPr>
        </w:pPrChange>
      </w:pPr>
      <w:del w:id="496" w:author="Editor" w:date="2025-09-08T15:01:00Z">
        <w:r w:rsidRPr="002619F9" w:rsidDel="004B6ED5">
          <w:delText xml:space="preserve">Evaluation and </w:delText>
        </w:r>
        <w:r w:rsidR="00DF3FE2" w:rsidDel="004B6ED5">
          <w:delText>m</w:delText>
        </w:r>
        <w:r w:rsidRPr="002619F9" w:rsidDel="004B6ED5">
          <w:delText>etrics</w:delText>
        </w:r>
      </w:del>
    </w:p>
    <w:p w14:paraId="5DBC430D" w14:textId="5A3C645F" w:rsidR="002619F9" w:rsidRDefault="002619F9" w:rsidP="004B6ED5">
      <w:pPr>
        <w:pStyle w:val="NormalBPBHEB"/>
        <w:pPrChange w:id="497" w:author="Editor" w:date="2025-09-08T15:01:00Z">
          <w:pPr>
            <w:pStyle w:val="L-Bullets"/>
            <w:jc w:val="both"/>
          </w:pPr>
        </w:pPrChange>
      </w:pPr>
      <w:del w:id="498" w:author="Editor" w:date="2025-09-08T15:01:00Z">
        <w:r w:rsidRPr="002619F9" w:rsidDel="004B6ED5">
          <w:rPr>
            <w:b/>
            <w:bCs/>
          </w:rPr>
          <w:delText xml:space="preserve">Performance </w:delText>
        </w:r>
        <w:r w:rsidR="00684AC1" w:rsidRPr="00684AC1" w:rsidDel="004B6ED5">
          <w:rPr>
            <w:b/>
            <w:bCs/>
          </w:rPr>
          <w:delText>m</w:delText>
        </w:r>
        <w:r w:rsidRPr="002619F9" w:rsidDel="004B6ED5">
          <w:rPr>
            <w:b/>
            <w:bCs/>
          </w:rPr>
          <w:delText>etrics</w:delText>
        </w:r>
        <w:r w:rsidRPr="002619F9" w:rsidDel="004B6ED5">
          <w:delText xml:space="preserve">: </w:delText>
        </w:r>
      </w:del>
      <w:r w:rsidRPr="002619F9">
        <w:t>Evaluating fine-tuned models</w:t>
      </w:r>
      <w:ins w:id="499" w:author="Editor" w:date="2025-09-08T15:01:00Z">
        <w:r w:rsidR="004B6ED5">
          <w:t xml:space="preserve"> invo</w:t>
        </w:r>
      </w:ins>
      <w:ins w:id="500" w:author="Editor" w:date="2025-09-08T15:02:00Z">
        <w:r w:rsidR="004B6ED5">
          <w:t>lves</w:t>
        </w:r>
      </w:ins>
      <w:r w:rsidRPr="002619F9">
        <w:t xml:space="preserve"> using metrics such as accuracy, F1-score, or perplexity</w:t>
      </w:r>
      <w:r w:rsidR="00A84F4D">
        <w:t>,</w:t>
      </w:r>
      <w:r w:rsidRPr="002619F9">
        <w:t xml:space="preserve"> depending on the task's requirements </w:t>
      </w:r>
      <w:sdt>
        <w:sdtPr>
          <w:id w:val="834334843"/>
          <w:citation/>
        </w:sdtPr>
        <w:sdtEndPr>
          <w:rPr>
            <w:vertAlign w:val="superscript"/>
            <w:rPrChange w:id="501" w:author="Editor" w:date="2025-09-08T15:56:00Z">
              <w:rPr/>
            </w:rPrChange>
          </w:rPr>
        </w:sdtEndPr>
        <w:sdtContent>
          <w:r w:rsidR="00A84F4D" w:rsidRPr="008D1E9E">
            <w:rPr>
              <w:vertAlign w:val="superscript"/>
              <w:rPrChange w:id="502" w:author="Editor" w:date="2025-09-08T15:56:00Z">
                <w:rPr/>
              </w:rPrChange>
            </w:rPr>
            <w:fldChar w:fldCharType="begin"/>
          </w:r>
          <w:r w:rsidR="00A84F4D" w:rsidRPr="008D1E9E">
            <w:rPr>
              <w:vertAlign w:val="superscript"/>
              <w:rPrChange w:id="503" w:author="Editor" w:date="2025-09-08T15:56:00Z">
                <w:rPr>
                  <w:lang w:val="en-US"/>
                </w:rPr>
              </w:rPrChange>
            </w:rPr>
            <w:instrText xml:space="preserve"> CITATION devlin2019a \l 1033 </w:instrText>
          </w:r>
          <w:r w:rsidR="00A84F4D" w:rsidRPr="008D1E9E">
            <w:rPr>
              <w:vertAlign w:val="superscript"/>
              <w:rPrChange w:id="504" w:author="Editor" w:date="2025-09-08T15:56:00Z">
                <w:rPr/>
              </w:rPrChange>
            </w:rPr>
            <w:fldChar w:fldCharType="separate"/>
          </w:r>
          <w:r w:rsidR="007D51F3" w:rsidRPr="008D1E9E">
            <w:rPr>
              <w:vertAlign w:val="superscript"/>
              <w:rPrChange w:id="505" w:author="Editor" w:date="2025-09-08T15:56:00Z">
                <w:rPr>
                  <w:lang w:val="en-US"/>
                </w:rPr>
              </w:rPrChange>
            </w:rPr>
            <w:t>[2]</w:t>
          </w:r>
          <w:r w:rsidR="00A84F4D" w:rsidRPr="008D1E9E">
            <w:rPr>
              <w:vertAlign w:val="superscript"/>
              <w:rPrChange w:id="506" w:author="Editor" w:date="2025-09-08T15:56:00Z">
                <w:rPr/>
              </w:rPrChange>
            </w:rPr>
            <w:fldChar w:fldCharType="end"/>
          </w:r>
        </w:sdtContent>
      </w:sdt>
      <w:r w:rsidRPr="002619F9">
        <w:t>.</w:t>
      </w:r>
    </w:p>
    <w:p w14:paraId="21E5A6C5" w14:textId="77777777" w:rsidR="004B6ED5" w:rsidRDefault="004B6ED5" w:rsidP="004B6ED5">
      <w:pPr>
        <w:pStyle w:val="NormalBPBHEB"/>
        <w:rPr>
          <w:ins w:id="507" w:author="Editor" w:date="2025-09-08T15:02:00Z"/>
        </w:rPr>
        <w:pPrChange w:id="508" w:author="Editor" w:date="2025-09-08T15:02:00Z">
          <w:pPr>
            <w:pStyle w:val="Heading3BPBHEB"/>
          </w:pPr>
        </w:pPrChange>
      </w:pPr>
    </w:p>
    <w:p w14:paraId="1202CAFF" w14:textId="483E879E" w:rsidR="005C35D8" w:rsidRPr="005C35D8" w:rsidRDefault="005C35D8" w:rsidP="004B6ED5">
      <w:pPr>
        <w:pStyle w:val="Heading3BPBHEB"/>
        <w:pPrChange w:id="509" w:author="Editor" w:date="2025-09-08T15:02:00Z">
          <w:pPr>
            <w:pStyle w:val="H3-Subheading"/>
            <w:jc w:val="both"/>
          </w:pPr>
        </w:pPrChange>
      </w:pPr>
      <w:r w:rsidRPr="005C35D8">
        <w:t xml:space="preserve">Practical </w:t>
      </w:r>
      <w:del w:id="510" w:author="Editor" w:date="2025-09-08T15:02:00Z">
        <w:r w:rsidRPr="005C35D8" w:rsidDel="004B6ED5">
          <w:delText>Example</w:delText>
        </w:r>
      </w:del>
      <w:ins w:id="511" w:author="Editor" w:date="2025-09-08T15:02:00Z">
        <w:r w:rsidR="004B6ED5">
          <w:t>e</w:t>
        </w:r>
        <w:r w:rsidR="004B6ED5" w:rsidRPr="005C35D8">
          <w:t>xample</w:t>
        </w:r>
      </w:ins>
      <w:del w:id="512" w:author="Editor" w:date="2025-09-08T15:02:00Z">
        <w:r w:rsidRPr="005C35D8" w:rsidDel="004B6ED5">
          <w:delText xml:space="preserve">: </w:delText>
        </w:r>
      </w:del>
      <w:ins w:id="513" w:author="Editor" w:date="2025-09-08T15:02:00Z">
        <w:r w:rsidR="004B6ED5">
          <w:t xml:space="preserve"> of</w:t>
        </w:r>
        <w:r w:rsidR="004B6ED5" w:rsidRPr="005C35D8">
          <w:t xml:space="preserve"> </w:t>
        </w:r>
      </w:ins>
      <w:del w:id="514" w:author="Editor" w:date="2025-09-08T15:02:00Z">
        <w:r w:rsidRPr="005C35D8" w:rsidDel="004B6ED5">
          <w:delText>Fine</w:delText>
        </w:r>
      </w:del>
      <w:ins w:id="515" w:author="Editor" w:date="2025-09-08T15:02:00Z">
        <w:r w:rsidR="004B6ED5">
          <w:t>f</w:t>
        </w:r>
        <w:r w:rsidR="004B6ED5" w:rsidRPr="005C35D8">
          <w:t>ine</w:t>
        </w:r>
      </w:ins>
      <w:r w:rsidRPr="005C35D8">
        <w:t>-</w:t>
      </w:r>
      <w:del w:id="516" w:author="Editor" w:date="2025-09-08T15:02:00Z">
        <w:r w:rsidRPr="005C35D8" w:rsidDel="004B6ED5">
          <w:delText xml:space="preserve">Tuning </w:delText>
        </w:r>
      </w:del>
      <w:ins w:id="517" w:author="Editor" w:date="2025-09-08T15:02:00Z">
        <w:r w:rsidR="004B6ED5">
          <w:t>t</w:t>
        </w:r>
        <w:r w:rsidR="004B6ED5" w:rsidRPr="005C35D8">
          <w:t xml:space="preserve">uning </w:t>
        </w:r>
      </w:ins>
      <w:r w:rsidRPr="005C35D8">
        <w:t xml:space="preserve">BERT with </w:t>
      </w:r>
      <w:r w:rsidR="004B6ED5" w:rsidRPr="005C35D8">
        <w:t>learning rate scheduling and early stopping</w:t>
      </w:r>
    </w:p>
    <w:p w14:paraId="63E21E29" w14:textId="5D8CFD8B" w:rsidR="0091484B" w:rsidRPr="0091484B" w:rsidRDefault="005C35D8" w:rsidP="004B6ED5">
      <w:pPr>
        <w:pStyle w:val="NormalBPBHEB"/>
        <w:pPrChange w:id="518" w:author="Editor" w:date="2025-09-08T15:02:00Z">
          <w:pPr>
            <w:pStyle w:val="L-Bullets"/>
            <w:jc w:val="both"/>
          </w:pPr>
        </w:pPrChange>
      </w:pPr>
      <w:r w:rsidRPr="005C35D8">
        <w:t xml:space="preserve">In this example, we will fine-tune a pre-trained BERT model using the Hugging Face transformers library for a sentiment analysis task. We will implement best practices such as learning rate scheduling, early stopping, and custom performance metrics to evaluate the model </w:t>
      </w:r>
      <w:r w:rsidR="00E35F9E">
        <w:t>productively</w:t>
      </w:r>
      <w:r w:rsidRPr="005C35D8">
        <w:t xml:space="preserve">. The dataset used in this example is a subset of the IMDb dataset, which </w:t>
      </w:r>
      <w:r w:rsidR="001A2DB0" w:rsidRPr="005C35D8">
        <w:t>holds</w:t>
      </w:r>
      <w:r w:rsidRPr="005C35D8">
        <w:t xml:space="preserve"> labeled movie reviews for binary sentiment </w:t>
      </w:r>
      <w:r w:rsidR="004E762F" w:rsidRPr="005C35D8">
        <w:t>classification</w:t>
      </w:r>
      <w:ins w:id="519" w:author="Editor" w:date="2025-09-08T15:03:00Z">
        <w:r w:rsidR="004B6ED5">
          <w:t>. Refer to the following code</w:t>
        </w:r>
      </w:ins>
      <w:del w:id="520" w:author="Editor" w:date="2025-09-08T15:02:00Z">
        <w:r w:rsidR="004E762F" w:rsidRPr="005C35D8" w:rsidDel="004B6ED5">
          <w:delText>.</w:delText>
        </w:r>
      </w:del>
      <w:ins w:id="521" w:author="Editor" w:date="2025-09-08T15:02:00Z">
        <w:r w:rsidR="004B6ED5">
          <w:t>:</w:t>
        </w:r>
      </w:ins>
    </w:p>
    <w:p w14:paraId="035E4552" w14:textId="5FD44370" w:rsidR="001C3C7D" w:rsidRPr="004B6ED5" w:rsidRDefault="002C4185" w:rsidP="002C4185">
      <w:pPr>
        <w:pStyle w:val="SC-Source"/>
        <w:rPr>
          <w:rFonts w:ascii="Consolas" w:hAnsi="Consolas"/>
          <w:sz w:val="20"/>
          <w:szCs w:val="20"/>
          <w:rPrChange w:id="522" w:author="Editor" w:date="2025-09-08T15:02:00Z">
            <w:rPr/>
          </w:rPrChange>
        </w:rPr>
      </w:pPr>
      <w:commentRangeStart w:id="523"/>
      <w:r w:rsidRPr="004B6ED5">
        <w:rPr>
          <w:rFonts w:ascii="Consolas" w:hAnsi="Consolas"/>
          <w:sz w:val="20"/>
          <w:szCs w:val="20"/>
          <w:rPrChange w:id="524" w:author="Editor" w:date="2025-09-08T15:02:00Z">
            <w:rPr/>
          </w:rPrChange>
        </w:rPr>
        <w:t>``python</w:t>
      </w:r>
    </w:p>
    <w:p w14:paraId="1DABE4FF" w14:textId="77777777" w:rsidR="002C4185" w:rsidRPr="004B6ED5" w:rsidRDefault="002C4185" w:rsidP="002C4185">
      <w:pPr>
        <w:pStyle w:val="SC-Source"/>
        <w:rPr>
          <w:rFonts w:ascii="Consolas" w:hAnsi="Consolas"/>
          <w:sz w:val="20"/>
          <w:szCs w:val="20"/>
          <w:rPrChange w:id="525" w:author="Editor" w:date="2025-09-08T15:02:00Z">
            <w:rPr/>
          </w:rPrChange>
        </w:rPr>
      </w:pPr>
      <w:r w:rsidRPr="004B6ED5">
        <w:rPr>
          <w:rFonts w:ascii="Consolas" w:hAnsi="Consolas"/>
          <w:sz w:val="20"/>
          <w:szCs w:val="20"/>
          <w:rPrChange w:id="526" w:author="Editor" w:date="2025-09-08T15:02:00Z">
            <w:rPr/>
          </w:rPrChange>
        </w:rPr>
        <w:t>from transformers import BertTokenizer, BertForSequenceClassification, Trainer, TrainingArguments</w:t>
      </w:r>
    </w:p>
    <w:p w14:paraId="667CCEAB" w14:textId="77777777" w:rsidR="002C4185" w:rsidRPr="004B6ED5" w:rsidRDefault="002C4185" w:rsidP="002C4185">
      <w:pPr>
        <w:pStyle w:val="SC-Source"/>
        <w:rPr>
          <w:rFonts w:ascii="Consolas" w:hAnsi="Consolas"/>
          <w:sz w:val="20"/>
          <w:szCs w:val="20"/>
          <w:rPrChange w:id="527" w:author="Editor" w:date="2025-09-08T15:02:00Z">
            <w:rPr/>
          </w:rPrChange>
        </w:rPr>
      </w:pPr>
      <w:r w:rsidRPr="004B6ED5">
        <w:rPr>
          <w:rFonts w:ascii="Consolas" w:hAnsi="Consolas"/>
          <w:sz w:val="20"/>
          <w:szCs w:val="20"/>
          <w:rPrChange w:id="528" w:author="Editor" w:date="2025-09-08T15:02:00Z">
            <w:rPr/>
          </w:rPrChange>
        </w:rPr>
        <w:t>from transformers import get_scheduler</w:t>
      </w:r>
    </w:p>
    <w:p w14:paraId="5D1173A0" w14:textId="77777777" w:rsidR="002C4185" w:rsidRPr="004B6ED5" w:rsidRDefault="002C4185" w:rsidP="002C4185">
      <w:pPr>
        <w:pStyle w:val="SC-Source"/>
        <w:rPr>
          <w:rFonts w:ascii="Consolas" w:hAnsi="Consolas"/>
          <w:sz w:val="20"/>
          <w:szCs w:val="20"/>
          <w:rPrChange w:id="529" w:author="Editor" w:date="2025-09-08T15:02:00Z">
            <w:rPr/>
          </w:rPrChange>
        </w:rPr>
      </w:pPr>
      <w:r w:rsidRPr="004B6ED5">
        <w:rPr>
          <w:rFonts w:ascii="Consolas" w:hAnsi="Consolas"/>
          <w:sz w:val="20"/>
          <w:szCs w:val="20"/>
          <w:rPrChange w:id="530" w:author="Editor" w:date="2025-09-08T15:02:00Z">
            <w:rPr/>
          </w:rPrChange>
        </w:rPr>
        <w:t>import torch</w:t>
      </w:r>
    </w:p>
    <w:p w14:paraId="018DA47C" w14:textId="77777777" w:rsidR="002C4185" w:rsidRPr="004B6ED5" w:rsidRDefault="002C4185" w:rsidP="002C4185">
      <w:pPr>
        <w:pStyle w:val="SC-Source"/>
        <w:rPr>
          <w:rFonts w:ascii="Consolas" w:hAnsi="Consolas"/>
          <w:sz w:val="20"/>
          <w:szCs w:val="20"/>
          <w:rPrChange w:id="531" w:author="Editor" w:date="2025-09-08T15:02:00Z">
            <w:rPr/>
          </w:rPrChange>
        </w:rPr>
      </w:pPr>
      <w:r w:rsidRPr="004B6ED5">
        <w:rPr>
          <w:rFonts w:ascii="Consolas" w:hAnsi="Consolas"/>
          <w:sz w:val="20"/>
          <w:szCs w:val="20"/>
          <w:rPrChange w:id="532" w:author="Editor" w:date="2025-09-08T15:02:00Z">
            <w:rPr/>
          </w:rPrChange>
        </w:rPr>
        <w:t>from torch.utils.data import DataLoader</w:t>
      </w:r>
    </w:p>
    <w:p w14:paraId="31EBD6FB" w14:textId="77777777" w:rsidR="002C4185" w:rsidRPr="004B6ED5" w:rsidRDefault="002C4185" w:rsidP="002C4185">
      <w:pPr>
        <w:pStyle w:val="SC-Source"/>
        <w:rPr>
          <w:rFonts w:ascii="Consolas" w:hAnsi="Consolas"/>
          <w:sz w:val="20"/>
          <w:szCs w:val="20"/>
          <w:rPrChange w:id="533" w:author="Editor" w:date="2025-09-08T15:02:00Z">
            <w:rPr/>
          </w:rPrChange>
        </w:rPr>
      </w:pPr>
      <w:r w:rsidRPr="004B6ED5">
        <w:rPr>
          <w:rFonts w:ascii="Consolas" w:hAnsi="Consolas"/>
          <w:sz w:val="20"/>
          <w:szCs w:val="20"/>
          <w:rPrChange w:id="534" w:author="Editor" w:date="2025-09-08T15:02:00Z">
            <w:rPr/>
          </w:rPrChange>
        </w:rPr>
        <w:t>from sklearn.metrics import accuracy_score, f1_score</w:t>
      </w:r>
    </w:p>
    <w:p w14:paraId="3FA31BEC" w14:textId="77777777" w:rsidR="002C4185" w:rsidRPr="004B6ED5" w:rsidRDefault="002C4185" w:rsidP="002C4185">
      <w:pPr>
        <w:pStyle w:val="SC-Source"/>
        <w:rPr>
          <w:rFonts w:ascii="Consolas" w:hAnsi="Consolas"/>
          <w:sz w:val="20"/>
          <w:szCs w:val="20"/>
          <w:rPrChange w:id="535" w:author="Editor" w:date="2025-09-08T15:02:00Z">
            <w:rPr/>
          </w:rPrChange>
        </w:rPr>
      </w:pPr>
      <w:r w:rsidRPr="004B6ED5">
        <w:rPr>
          <w:rFonts w:ascii="Consolas" w:hAnsi="Consolas"/>
          <w:sz w:val="20"/>
          <w:szCs w:val="20"/>
          <w:rPrChange w:id="536" w:author="Editor" w:date="2025-09-08T15:02:00Z">
            <w:rPr/>
          </w:rPrChange>
        </w:rPr>
        <w:t>from datasets import load_dataset</w:t>
      </w:r>
    </w:p>
    <w:p w14:paraId="2C2D4766" w14:textId="77777777" w:rsidR="002C4185" w:rsidRPr="004B6ED5" w:rsidRDefault="002C4185" w:rsidP="002C4185">
      <w:pPr>
        <w:pStyle w:val="SC-Source"/>
        <w:rPr>
          <w:rFonts w:ascii="Consolas" w:hAnsi="Consolas"/>
          <w:sz w:val="20"/>
          <w:szCs w:val="20"/>
          <w:rPrChange w:id="537" w:author="Editor" w:date="2025-09-08T15:02:00Z">
            <w:rPr/>
          </w:rPrChange>
        </w:rPr>
      </w:pPr>
      <w:r w:rsidRPr="004B6ED5">
        <w:rPr>
          <w:rFonts w:ascii="Consolas" w:hAnsi="Consolas"/>
          <w:sz w:val="20"/>
          <w:szCs w:val="20"/>
          <w:rPrChange w:id="538" w:author="Editor" w:date="2025-09-08T15:02:00Z">
            <w:rPr/>
          </w:rPrChange>
        </w:rPr>
        <w:t># Load dataset</w:t>
      </w:r>
    </w:p>
    <w:p w14:paraId="6018EF17" w14:textId="77777777" w:rsidR="002C4185" w:rsidRPr="004B6ED5" w:rsidRDefault="002C4185" w:rsidP="002C4185">
      <w:pPr>
        <w:pStyle w:val="SC-Source"/>
        <w:rPr>
          <w:rFonts w:ascii="Consolas" w:hAnsi="Consolas"/>
          <w:sz w:val="20"/>
          <w:szCs w:val="20"/>
          <w:rPrChange w:id="539" w:author="Editor" w:date="2025-09-08T15:02:00Z">
            <w:rPr/>
          </w:rPrChange>
        </w:rPr>
      </w:pPr>
      <w:r w:rsidRPr="004B6ED5">
        <w:rPr>
          <w:rFonts w:ascii="Consolas" w:hAnsi="Consolas"/>
          <w:sz w:val="20"/>
          <w:szCs w:val="20"/>
          <w:rPrChange w:id="540" w:author="Editor" w:date="2025-09-08T15:02:00Z">
            <w:rPr/>
          </w:rPrChange>
        </w:rPr>
        <w:t>dataset = load_dataset("imdb", split='train[:2000]')</w:t>
      </w:r>
    </w:p>
    <w:p w14:paraId="379939CB" w14:textId="77777777" w:rsidR="002C4185" w:rsidRPr="004B6ED5" w:rsidRDefault="002C4185" w:rsidP="002C4185">
      <w:pPr>
        <w:pStyle w:val="SC-Source"/>
        <w:rPr>
          <w:rFonts w:ascii="Consolas" w:hAnsi="Consolas"/>
          <w:sz w:val="20"/>
          <w:szCs w:val="20"/>
          <w:rPrChange w:id="541" w:author="Editor" w:date="2025-09-08T15:02:00Z">
            <w:rPr/>
          </w:rPrChange>
        </w:rPr>
      </w:pPr>
      <w:r w:rsidRPr="004B6ED5">
        <w:rPr>
          <w:rFonts w:ascii="Consolas" w:hAnsi="Consolas"/>
          <w:sz w:val="20"/>
          <w:szCs w:val="20"/>
          <w:rPrChange w:id="542" w:author="Editor" w:date="2025-09-08T15:02:00Z">
            <w:rPr/>
          </w:rPrChange>
        </w:rPr>
        <w:t>tokenizer = BertTokenizer.from_pretrained('bert-base-uncased')</w:t>
      </w:r>
    </w:p>
    <w:p w14:paraId="3508CC51" w14:textId="77777777" w:rsidR="002C4185" w:rsidRPr="004B6ED5" w:rsidRDefault="002C4185" w:rsidP="002C4185">
      <w:pPr>
        <w:pStyle w:val="SC-Source"/>
        <w:rPr>
          <w:rFonts w:ascii="Consolas" w:hAnsi="Consolas"/>
          <w:sz w:val="20"/>
          <w:szCs w:val="20"/>
          <w:rPrChange w:id="543" w:author="Editor" w:date="2025-09-08T15:02:00Z">
            <w:rPr/>
          </w:rPrChange>
        </w:rPr>
      </w:pPr>
      <w:r w:rsidRPr="004B6ED5">
        <w:rPr>
          <w:rFonts w:ascii="Consolas" w:hAnsi="Consolas"/>
          <w:sz w:val="20"/>
          <w:szCs w:val="20"/>
          <w:rPrChange w:id="544" w:author="Editor" w:date="2025-09-08T15:02:00Z">
            <w:rPr/>
          </w:rPrChange>
        </w:rPr>
        <w:t># Preprocessing the data</w:t>
      </w:r>
    </w:p>
    <w:p w14:paraId="2D931F8F" w14:textId="77777777" w:rsidR="002C4185" w:rsidRPr="004B6ED5" w:rsidRDefault="002C4185" w:rsidP="002C4185">
      <w:pPr>
        <w:pStyle w:val="SC-Source"/>
        <w:rPr>
          <w:rFonts w:ascii="Consolas" w:hAnsi="Consolas"/>
          <w:sz w:val="20"/>
          <w:szCs w:val="20"/>
          <w:rPrChange w:id="545" w:author="Editor" w:date="2025-09-08T15:02:00Z">
            <w:rPr/>
          </w:rPrChange>
        </w:rPr>
      </w:pPr>
      <w:r w:rsidRPr="004B6ED5">
        <w:rPr>
          <w:rFonts w:ascii="Consolas" w:hAnsi="Consolas"/>
          <w:sz w:val="20"/>
          <w:szCs w:val="20"/>
          <w:rPrChange w:id="546" w:author="Editor" w:date="2025-09-08T15:02:00Z">
            <w:rPr/>
          </w:rPrChange>
        </w:rPr>
        <w:lastRenderedPageBreak/>
        <w:t>def preprocess_data(example):</w:t>
      </w:r>
    </w:p>
    <w:p w14:paraId="002E8C84" w14:textId="77777777" w:rsidR="002C4185" w:rsidRPr="004B6ED5" w:rsidRDefault="002C4185" w:rsidP="002C4185">
      <w:pPr>
        <w:pStyle w:val="SC-Source"/>
        <w:rPr>
          <w:rFonts w:ascii="Consolas" w:hAnsi="Consolas"/>
          <w:sz w:val="20"/>
          <w:szCs w:val="20"/>
          <w:rPrChange w:id="547" w:author="Editor" w:date="2025-09-08T15:02:00Z">
            <w:rPr/>
          </w:rPrChange>
        </w:rPr>
      </w:pPr>
      <w:r w:rsidRPr="004B6ED5">
        <w:rPr>
          <w:rFonts w:ascii="Consolas" w:hAnsi="Consolas"/>
          <w:sz w:val="20"/>
          <w:szCs w:val="20"/>
          <w:rPrChange w:id="548" w:author="Editor" w:date="2025-09-08T15:02:00Z">
            <w:rPr/>
          </w:rPrChange>
        </w:rPr>
        <w:t xml:space="preserve">    return tokenizer(example['text'], padding="max_length", truncation=True, max_length=512)</w:t>
      </w:r>
    </w:p>
    <w:p w14:paraId="3DE02AF6" w14:textId="77777777" w:rsidR="002C4185" w:rsidRPr="004B6ED5" w:rsidRDefault="002C4185" w:rsidP="002C4185">
      <w:pPr>
        <w:pStyle w:val="SC-Source"/>
        <w:rPr>
          <w:rFonts w:ascii="Consolas" w:hAnsi="Consolas"/>
          <w:sz w:val="20"/>
          <w:szCs w:val="20"/>
          <w:rPrChange w:id="549" w:author="Editor" w:date="2025-09-08T15:02:00Z">
            <w:rPr/>
          </w:rPrChange>
        </w:rPr>
      </w:pPr>
      <w:r w:rsidRPr="004B6ED5">
        <w:rPr>
          <w:rFonts w:ascii="Consolas" w:hAnsi="Consolas"/>
          <w:sz w:val="20"/>
          <w:szCs w:val="20"/>
          <w:rPrChange w:id="550" w:author="Editor" w:date="2025-09-08T15:02:00Z">
            <w:rPr/>
          </w:rPrChange>
        </w:rPr>
        <w:t># Map preprocessing function to the dataset</w:t>
      </w:r>
    </w:p>
    <w:p w14:paraId="5BDD0493" w14:textId="77777777" w:rsidR="002C4185" w:rsidRPr="004B6ED5" w:rsidRDefault="002C4185" w:rsidP="002C4185">
      <w:pPr>
        <w:pStyle w:val="SC-Source"/>
        <w:rPr>
          <w:rFonts w:ascii="Consolas" w:hAnsi="Consolas"/>
          <w:sz w:val="20"/>
          <w:szCs w:val="20"/>
          <w:rPrChange w:id="551" w:author="Editor" w:date="2025-09-08T15:02:00Z">
            <w:rPr/>
          </w:rPrChange>
        </w:rPr>
      </w:pPr>
      <w:r w:rsidRPr="004B6ED5">
        <w:rPr>
          <w:rFonts w:ascii="Consolas" w:hAnsi="Consolas"/>
          <w:sz w:val="20"/>
          <w:szCs w:val="20"/>
          <w:rPrChange w:id="552" w:author="Editor" w:date="2025-09-08T15:02:00Z">
            <w:rPr/>
          </w:rPrChange>
        </w:rPr>
        <w:t>dataset = dataset.map(preprocess_data, batched=True)</w:t>
      </w:r>
    </w:p>
    <w:p w14:paraId="7019555C" w14:textId="77777777" w:rsidR="002C4185" w:rsidRPr="004B6ED5" w:rsidRDefault="002C4185" w:rsidP="002C4185">
      <w:pPr>
        <w:pStyle w:val="SC-Source"/>
        <w:rPr>
          <w:rFonts w:ascii="Consolas" w:hAnsi="Consolas"/>
          <w:sz w:val="20"/>
          <w:szCs w:val="20"/>
          <w:rPrChange w:id="553" w:author="Editor" w:date="2025-09-08T15:02:00Z">
            <w:rPr/>
          </w:rPrChange>
        </w:rPr>
      </w:pPr>
      <w:r w:rsidRPr="004B6ED5">
        <w:rPr>
          <w:rFonts w:ascii="Consolas" w:hAnsi="Consolas"/>
          <w:sz w:val="20"/>
          <w:szCs w:val="20"/>
          <w:rPrChange w:id="554" w:author="Editor" w:date="2025-09-08T15:02:00Z">
            <w:rPr/>
          </w:rPrChange>
        </w:rPr>
        <w:t># Define a PyTorch DataLoader</w:t>
      </w:r>
    </w:p>
    <w:p w14:paraId="16ECA6E1" w14:textId="77777777" w:rsidR="002C4185" w:rsidRPr="004B6ED5" w:rsidRDefault="002C4185" w:rsidP="002C4185">
      <w:pPr>
        <w:pStyle w:val="SC-Source"/>
        <w:rPr>
          <w:rFonts w:ascii="Consolas" w:hAnsi="Consolas"/>
          <w:sz w:val="20"/>
          <w:szCs w:val="20"/>
          <w:rPrChange w:id="555" w:author="Editor" w:date="2025-09-08T15:02:00Z">
            <w:rPr/>
          </w:rPrChange>
        </w:rPr>
      </w:pPr>
      <w:r w:rsidRPr="004B6ED5">
        <w:rPr>
          <w:rFonts w:ascii="Consolas" w:hAnsi="Consolas"/>
          <w:sz w:val="20"/>
          <w:szCs w:val="20"/>
          <w:rPrChange w:id="556" w:author="Editor" w:date="2025-09-08T15:02:00Z">
            <w:rPr/>
          </w:rPrChange>
        </w:rPr>
        <w:t>data_loader = DataLoader(dataset, batch_size=16, shuffle=True)</w:t>
      </w:r>
    </w:p>
    <w:p w14:paraId="7340D5D5" w14:textId="77777777" w:rsidR="002C4185" w:rsidRPr="004B6ED5" w:rsidRDefault="002C4185" w:rsidP="002C4185">
      <w:pPr>
        <w:pStyle w:val="SC-Source"/>
        <w:rPr>
          <w:rFonts w:ascii="Consolas" w:hAnsi="Consolas"/>
          <w:sz w:val="20"/>
          <w:szCs w:val="20"/>
          <w:rPrChange w:id="557" w:author="Editor" w:date="2025-09-08T15:02:00Z">
            <w:rPr/>
          </w:rPrChange>
        </w:rPr>
      </w:pPr>
      <w:r w:rsidRPr="004B6ED5">
        <w:rPr>
          <w:rFonts w:ascii="Consolas" w:hAnsi="Consolas"/>
          <w:sz w:val="20"/>
          <w:szCs w:val="20"/>
          <w:rPrChange w:id="558" w:author="Editor" w:date="2025-09-08T15:02:00Z">
            <w:rPr/>
          </w:rPrChange>
        </w:rPr>
        <w:t># Load pre-trained BERT model</w:t>
      </w:r>
    </w:p>
    <w:p w14:paraId="1958507B" w14:textId="77777777" w:rsidR="002C4185" w:rsidRPr="004B6ED5" w:rsidRDefault="002C4185" w:rsidP="002C4185">
      <w:pPr>
        <w:pStyle w:val="SC-Source"/>
        <w:rPr>
          <w:rFonts w:ascii="Consolas" w:hAnsi="Consolas"/>
          <w:sz w:val="20"/>
          <w:szCs w:val="20"/>
          <w:rPrChange w:id="559" w:author="Editor" w:date="2025-09-08T15:02:00Z">
            <w:rPr/>
          </w:rPrChange>
        </w:rPr>
      </w:pPr>
      <w:r w:rsidRPr="004B6ED5">
        <w:rPr>
          <w:rFonts w:ascii="Consolas" w:hAnsi="Consolas"/>
          <w:sz w:val="20"/>
          <w:szCs w:val="20"/>
          <w:rPrChange w:id="560" w:author="Editor" w:date="2025-09-08T15:02:00Z">
            <w:rPr/>
          </w:rPrChange>
        </w:rPr>
        <w:t>model = BertForSequenceClassification.from_pretrained('bert-base-uncased', num_labels=2)</w:t>
      </w:r>
    </w:p>
    <w:p w14:paraId="5F2E110C" w14:textId="77777777" w:rsidR="002C4185" w:rsidRPr="004B6ED5" w:rsidRDefault="002C4185" w:rsidP="002C4185">
      <w:pPr>
        <w:pStyle w:val="SC-Source"/>
        <w:rPr>
          <w:rFonts w:ascii="Consolas" w:hAnsi="Consolas"/>
          <w:sz w:val="20"/>
          <w:szCs w:val="20"/>
          <w:rPrChange w:id="561" w:author="Editor" w:date="2025-09-08T15:02:00Z">
            <w:rPr/>
          </w:rPrChange>
        </w:rPr>
      </w:pPr>
      <w:r w:rsidRPr="004B6ED5">
        <w:rPr>
          <w:rFonts w:ascii="Consolas" w:hAnsi="Consolas"/>
          <w:sz w:val="20"/>
          <w:szCs w:val="20"/>
          <w:rPrChange w:id="562" w:author="Editor" w:date="2025-09-08T15:02:00Z">
            <w:rPr/>
          </w:rPrChange>
        </w:rPr>
        <w:t># Define Trainer Arguments with learning rate scheduler and early stopping</w:t>
      </w:r>
    </w:p>
    <w:p w14:paraId="0550D719" w14:textId="77777777" w:rsidR="002C4185" w:rsidRPr="004B6ED5" w:rsidRDefault="002C4185" w:rsidP="002C4185">
      <w:pPr>
        <w:pStyle w:val="SC-Source"/>
        <w:rPr>
          <w:rFonts w:ascii="Consolas" w:hAnsi="Consolas"/>
          <w:sz w:val="20"/>
          <w:szCs w:val="20"/>
          <w:rPrChange w:id="563" w:author="Editor" w:date="2025-09-08T15:02:00Z">
            <w:rPr/>
          </w:rPrChange>
        </w:rPr>
      </w:pPr>
      <w:r w:rsidRPr="004B6ED5">
        <w:rPr>
          <w:rFonts w:ascii="Consolas" w:hAnsi="Consolas"/>
          <w:sz w:val="20"/>
          <w:szCs w:val="20"/>
          <w:rPrChange w:id="564" w:author="Editor" w:date="2025-09-08T15:02:00Z">
            <w:rPr/>
          </w:rPrChange>
        </w:rPr>
        <w:t>training_args = TrainingArguments(</w:t>
      </w:r>
    </w:p>
    <w:p w14:paraId="0958967A" w14:textId="77777777" w:rsidR="002C4185" w:rsidRPr="004B6ED5" w:rsidRDefault="002C4185" w:rsidP="002C4185">
      <w:pPr>
        <w:pStyle w:val="SC-Source"/>
        <w:rPr>
          <w:rFonts w:ascii="Consolas" w:hAnsi="Consolas"/>
          <w:sz w:val="20"/>
          <w:szCs w:val="20"/>
          <w:rPrChange w:id="565" w:author="Editor" w:date="2025-09-08T15:02:00Z">
            <w:rPr/>
          </w:rPrChange>
        </w:rPr>
      </w:pPr>
      <w:r w:rsidRPr="004B6ED5">
        <w:rPr>
          <w:rFonts w:ascii="Consolas" w:hAnsi="Consolas"/>
          <w:sz w:val="20"/>
          <w:szCs w:val="20"/>
          <w:rPrChange w:id="566" w:author="Editor" w:date="2025-09-08T15:02:00Z">
            <w:rPr/>
          </w:rPrChange>
        </w:rPr>
        <w:t xml:space="preserve">    output_dir='./results',</w:t>
      </w:r>
    </w:p>
    <w:p w14:paraId="2691893C" w14:textId="77777777" w:rsidR="002C4185" w:rsidRPr="004B6ED5" w:rsidRDefault="002C4185" w:rsidP="002C4185">
      <w:pPr>
        <w:pStyle w:val="SC-Source"/>
        <w:rPr>
          <w:rFonts w:ascii="Consolas" w:hAnsi="Consolas"/>
          <w:sz w:val="20"/>
          <w:szCs w:val="20"/>
          <w:rPrChange w:id="567" w:author="Editor" w:date="2025-09-08T15:02:00Z">
            <w:rPr/>
          </w:rPrChange>
        </w:rPr>
      </w:pPr>
      <w:r w:rsidRPr="004B6ED5">
        <w:rPr>
          <w:rFonts w:ascii="Consolas" w:hAnsi="Consolas"/>
          <w:sz w:val="20"/>
          <w:szCs w:val="20"/>
          <w:rPrChange w:id="568" w:author="Editor" w:date="2025-09-08T15:02:00Z">
            <w:rPr/>
          </w:rPrChange>
        </w:rPr>
        <w:t xml:space="preserve">    evaluation_strategy="steps",</w:t>
      </w:r>
    </w:p>
    <w:p w14:paraId="384A7E24" w14:textId="77777777" w:rsidR="002C4185" w:rsidRPr="004B6ED5" w:rsidRDefault="002C4185" w:rsidP="002C4185">
      <w:pPr>
        <w:pStyle w:val="SC-Source"/>
        <w:rPr>
          <w:rFonts w:ascii="Consolas" w:hAnsi="Consolas"/>
          <w:sz w:val="20"/>
          <w:szCs w:val="20"/>
          <w:rPrChange w:id="569" w:author="Editor" w:date="2025-09-08T15:02:00Z">
            <w:rPr/>
          </w:rPrChange>
        </w:rPr>
      </w:pPr>
      <w:r w:rsidRPr="004B6ED5">
        <w:rPr>
          <w:rFonts w:ascii="Consolas" w:hAnsi="Consolas"/>
          <w:sz w:val="20"/>
          <w:szCs w:val="20"/>
          <w:rPrChange w:id="570" w:author="Editor" w:date="2025-09-08T15:02:00Z">
            <w:rPr/>
          </w:rPrChange>
        </w:rPr>
        <w:t xml:space="preserve">    eval_steps=500,</w:t>
      </w:r>
    </w:p>
    <w:p w14:paraId="1CD5FF86" w14:textId="77777777" w:rsidR="002C4185" w:rsidRPr="004B6ED5" w:rsidRDefault="002C4185" w:rsidP="002C4185">
      <w:pPr>
        <w:pStyle w:val="SC-Source"/>
        <w:rPr>
          <w:rFonts w:ascii="Consolas" w:hAnsi="Consolas"/>
          <w:sz w:val="20"/>
          <w:szCs w:val="20"/>
          <w:rPrChange w:id="571" w:author="Editor" w:date="2025-09-08T15:02:00Z">
            <w:rPr/>
          </w:rPrChange>
        </w:rPr>
      </w:pPr>
      <w:r w:rsidRPr="004B6ED5">
        <w:rPr>
          <w:rFonts w:ascii="Consolas" w:hAnsi="Consolas"/>
          <w:sz w:val="20"/>
          <w:szCs w:val="20"/>
          <w:rPrChange w:id="572" w:author="Editor" w:date="2025-09-08T15:02:00Z">
            <w:rPr/>
          </w:rPrChange>
        </w:rPr>
        <w:t xml:space="preserve">    logging_steps=500,</w:t>
      </w:r>
    </w:p>
    <w:p w14:paraId="58B8865A" w14:textId="77777777" w:rsidR="002C4185" w:rsidRPr="004B6ED5" w:rsidRDefault="002C4185" w:rsidP="002C4185">
      <w:pPr>
        <w:pStyle w:val="SC-Source"/>
        <w:rPr>
          <w:rFonts w:ascii="Consolas" w:hAnsi="Consolas"/>
          <w:sz w:val="20"/>
          <w:szCs w:val="20"/>
          <w:rPrChange w:id="573" w:author="Editor" w:date="2025-09-08T15:02:00Z">
            <w:rPr/>
          </w:rPrChange>
        </w:rPr>
      </w:pPr>
      <w:r w:rsidRPr="004B6ED5">
        <w:rPr>
          <w:rFonts w:ascii="Consolas" w:hAnsi="Consolas"/>
          <w:sz w:val="20"/>
          <w:szCs w:val="20"/>
          <w:rPrChange w:id="574" w:author="Editor" w:date="2025-09-08T15:02:00Z">
            <w:rPr/>
          </w:rPrChange>
        </w:rPr>
        <w:t xml:space="preserve">    num_train_epochs=3,</w:t>
      </w:r>
    </w:p>
    <w:p w14:paraId="3A072042" w14:textId="77777777" w:rsidR="002C4185" w:rsidRPr="004B6ED5" w:rsidRDefault="002C4185" w:rsidP="002C4185">
      <w:pPr>
        <w:pStyle w:val="SC-Source"/>
        <w:rPr>
          <w:rFonts w:ascii="Consolas" w:hAnsi="Consolas"/>
          <w:sz w:val="20"/>
          <w:szCs w:val="20"/>
          <w:rPrChange w:id="575" w:author="Editor" w:date="2025-09-08T15:02:00Z">
            <w:rPr/>
          </w:rPrChange>
        </w:rPr>
      </w:pPr>
      <w:r w:rsidRPr="004B6ED5">
        <w:rPr>
          <w:rFonts w:ascii="Consolas" w:hAnsi="Consolas"/>
          <w:sz w:val="20"/>
          <w:szCs w:val="20"/>
          <w:rPrChange w:id="576" w:author="Editor" w:date="2025-09-08T15:02:00Z">
            <w:rPr/>
          </w:rPrChange>
        </w:rPr>
        <w:t xml:space="preserve">    per_device_train_batch_size=16,</w:t>
      </w:r>
    </w:p>
    <w:p w14:paraId="3E6D5D97" w14:textId="77777777" w:rsidR="002C4185" w:rsidRPr="004B6ED5" w:rsidRDefault="002C4185" w:rsidP="002C4185">
      <w:pPr>
        <w:pStyle w:val="SC-Source"/>
        <w:rPr>
          <w:rFonts w:ascii="Consolas" w:hAnsi="Consolas"/>
          <w:sz w:val="20"/>
          <w:szCs w:val="20"/>
          <w:rPrChange w:id="577" w:author="Editor" w:date="2025-09-08T15:02:00Z">
            <w:rPr/>
          </w:rPrChange>
        </w:rPr>
      </w:pPr>
      <w:r w:rsidRPr="004B6ED5">
        <w:rPr>
          <w:rFonts w:ascii="Consolas" w:hAnsi="Consolas"/>
          <w:sz w:val="20"/>
          <w:szCs w:val="20"/>
          <w:rPrChange w:id="578" w:author="Editor" w:date="2025-09-08T15:02:00Z">
            <w:rPr/>
          </w:rPrChange>
        </w:rPr>
        <w:t xml:space="preserve">    save_steps=1000,</w:t>
      </w:r>
    </w:p>
    <w:p w14:paraId="04AC4CFD" w14:textId="77777777" w:rsidR="002C4185" w:rsidRPr="004B6ED5" w:rsidRDefault="002C4185" w:rsidP="002C4185">
      <w:pPr>
        <w:pStyle w:val="SC-Source"/>
        <w:rPr>
          <w:rFonts w:ascii="Consolas" w:hAnsi="Consolas"/>
          <w:sz w:val="20"/>
          <w:szCs w:val="20"/>
          <w:rPrChange w:id="579" w:author="Editor" w:date="2025-09-08T15:02:00Z">
            <w:rPr/>
          </w:rPrChange>
        </w:rPr>
      </w:pPr>
      <w:r w:rsidRPr="004B6ED5">
        <w:rPr>
          <w:rFonts w:ascii="Consolas" w:hAnsi="Consolas"/>
          <w:sz w:val="20"/>
          <w:szCs w:val="20"/>
          <w:rPrChange w:id="580" w:author="Editor" w:date="2025-09-08T15:02:00Z">
            <w:rPr/>
          </w:rPrChange>
        </w:rPr>
        <w:t xml:space="preserve">    save_total_limit=2,</w:t>
      </w:r>
    </w:p>
    <w:p w14:paraId="6112454C" w14:textId="77777777" w:rsidR="002C4185" w:rsidRPr="004B6ED5" w:rsidRDefault="002C4185" w:rsidP="002C4185">
      <w:pPr>
        <w:pStyle w:val="SC-Source"/>
        <w:rPr>
          <w:rFonts w:ascii="Consolas" w:hAnsi="Consolas"/>
          <w:sz w:val="20"/>
          <w:szCs w:val="20"/>
          <w:rPrChange w:id="581" w:author="Editor" w:date="2025-09-08T15:02:00Z">
            <w:rPr/>
          </w:rPrChange>
        </w:rPr>
      </w:pPr>
      <w:r w:rsidRPr="004B6ED5">
        <w:rPr>
          <w:rFonts w:ascii="Consolas" w:hAnsi="Consolas"/>
          <w:sz w:val="20"/>
          <w:szCs w:val="20"/>
          <w:rPrChange w:id="582" w:author="Editor" w:date="2025-09-08T15:02:00Z">
            <w:rPr/>
          </w:rPrChange>
        </w:rPr>
        <w:t xml:space="preserve">    load_best_model_at_end=True,</w:t>
      </w:r>
    </w:p>
    <w:p w14:paraId="14F96814" w14:textId="77777777" w:rsidR="002C4185" w:rsidRPr="004B6ED5" w:rsidRDefault="002C4185" w:rsidP="002C4185">
      <w:pPr>
        <w:pStyle w:val="SC-Source"/>
        <w:rPr>
          <w:rFonts w:ascii="Consolas" w:hAnsi="Consolas"/>
          <w:sz w:val="20"/>
          <w:szCs w:val="20"/>
          <w:rPrChange w:id="583" w:author="Editor" w:date="2025-09-08T15:02:00Z">
            <w:rPr/>
          </w:rPrChange>
        </w:rPr>
      </w:pPr>
      <w:r w:rsidRPr="004B6ED5">
        <w:rPr>
          <w:rFonts w:ascii="Consolas" w:hAnsi="Consolas"/>
          <w:sz w:val="20"/>
          <w:szCs w:val="20"/>
          <w:rPrChange w:id="584" w:author="Editor" w:date="2025-09-08T15:02:00Z">
            <w:rPr/>
          </w:rPrChange>
        </w:rPr>
        <w:t xml:space="preserve">    metric_for_best_model='accuracy',</w:t>
      </w:r>
    </w:p>
    <w:p w14:paraId="3F1A7738" w14:textId="77777777" w:rsidR="002C4185" w:rsidRPr="004B6ED5" w:rsidRDefault="002C4185" w:rsidP="002C4185">
      <w:pPr>
        <w:pStyle w:val="SC-Source"/>
        <w:rPr>
          <w:rFonts w:ascii="Consolas" w:hAnsi="Consolas"/>
          <w:sz w:val="20"/>
          <w:szCs w:val="20"/>
          <w:rPrChange w:id="585" w:author="Editor" w:date="2025-09-08T15:02:00Z">
            <w:rPr/>
          </w:rPrChange>
        </w:rPr>
      </w:pPr>
      <w:r w:rsidRPr="004B6ED5">
        <w:rPr>
          <w:rFonts w:ascii="Consolas" w:hAnsi="Consolas"/>
          <w:sz w:val="20"/>
          <w:szCs w:val="20"/>
          <w:rPrChange w:id="586" w:author="Editor" w:date="2025-09-08T15:02:00Z">
            <w:rPr/>
          </w:rPrChange>
        </w:rPr>
        <w:t xml:space="preserve">    greater_is_better=True,</w:t>
      </w:r>
    </w:p>
    <w:p w14:paraId="755C82C5" w14:textId="77777777" w:rsidR="002C4185" w:rsidRPr="004B6ED5" w:rsidRDefault="002C4185" w:rsidP="002C4185">
      <w:pPr>
        <w:pStyle w:val="SC-Source"/>
        <w:rPr>
          <w:rFonts w:ascii="Consolas" w:hAnsi="Consolas"/>
          <w:sz w:val="20"/>
          <w:szCs w:val="20"/>
          <w:rPrChange w:id="587" w:author="Editor" w:date="2025-09-08T15:02:00Z">
            <w:rPr/>
          </w:rPrChange>
        </w:rPr>
      </w:pPr>
      <w:r w:rsidRPr="004B6ED5">
        <w:rPr>
          <w:rFonts w:ascii="Consolas" w:hAnsi="Consolas"/>
          <w:sz w:val="20"/>
          <w:szCs w:val="20"/>
          <w:rPrChange w:id="588" w:author="Editor" w:date="2025-09-08T15:02:00Z">
            <w:rPr/>
          </w:rPrChange>
        </w:rPr>
        <w:t>)</w:t>
      </w:r>
    </w:p>
    <w:p w14:paraId="392D57EF" w14:textId="77777777" w:rsidR="002C4185" w:rsidRPr="004B6ED5" w:rsidRDefault="002C4185" w:rsidP="002C4185">
      <w:pPr>
        <w:pStyle w:val="SC-Source"/>
        <w:rPr>
          <w:rFonts w:ascii="Consolas" w:hAnsi="Consolas"/>
          <w:sz w:val="20"/>
          <w:szCs w:val="20"/>
          <w:rPrChange w:id="589" w:author="Editor" w:date="2025-09-08T15:02:00Z">
            <w:rPr/>
          </w:rPrChange>
        </w:rPr>
      </w:pPr>
      <w:r w:rsidRPr="004B6ED5">
        <w:rPr>
          <w:rFonts w:ascii="Consolas" w:hAnsi="Consolas"/>
          <w:sz w:val="20"/>
          <w:szCs w:val="20"/>
          <w:rPrChange w:id="590" w:author="Editor" w:date="2025-09-08T15:02:00Z">
            <w:rPr/>
          </w:rPrChange>
        </w:rPr>
        <w:t># Custom compute_metrics function to calculate accuracy and F1-score</w:t>
      </w:r>
    </w:p>
    <w:p w14:paraId="1B932B4B" w14:textId="77777777" w:rsidR="002C4185" w:rsidRPr="004B6ED5" w:rsidRDefault="002C4185" w:rsidP="002C4185">
      <w:pPr>
        <w:pStyle w:val="SC-Source"/>
        <w:rPr>
          <w:rFonts w:ascii="Consolas" w:hAnsi="Consolas"/>
          <w:sz w:val="20"/>
          <w:szCs w:val="20"/>
          <w:rPrChange w:id="591" w:author="Editor" w:date="2025-09-08T15:02:00Z">
            <w:rPr/>
          </w:rPrChange>
        </w:rPr>
      </w:pPr>
      <w:r w:rsidRPr="004B6ED5">
        <w:rPr>
          <w:rFonts w:ascii="Consolas" w:hAnsi="Consolas"/>
          <w:sz w:val="20"/>
          <w:szCs w:val="20"/>
          <w:rPrChange w:id="592" w:author="Editor" w:date="2025-09-08T15:02:00Z">
            <w:rPr/>
          </w:rPrChange>
        </w:rPr>
        <w:t>def compute_metrics(eval_pred):</w:t>
      </w:r>
    </w:p>
    <w:p w14:paraId="77F089F3" w14:textId="77777777" w:rsidR="002C4185" w:rsidRPr="004B6ED5" w:rsidRDefault="002C4185" w:rsidP="002C4185">
      <w:pPr>
        <w:pStyle w:val="SC-Source"/>
        <w:rPr>
          <w:rFonts w:ascii="Consolas" w:hAnsi="Consolas"/>
          <w:sz w:val="20"/>
          <w:szCs w:val="20"/>
          <w:rPrChange w:id="593" w:author="Editor" w:date="2025-09-08T15:02:00Z">
            <w:rPr/>
          </w:rPrChange>
        </w:rPr>
      </w:pPr>
      <w:r w:rsidRPr="004B6ED5">
        <w:rPr>
          <w:rFonts w:ascii="Consolas" w:hAnsi="Consolas"/>
          <w:sz w:val="20"/>
          <w:szCs w:val="20"/>
          <w:rPrChange w:id="594" w:author="Editor" w:date="2025-09-08T15:02:00Z">
            <w:rPr/>
          </w:rPrChange>
        </w:rPr>
        <w:t xml:space="preserve">    logits, labels = eval_pred</w:t>
      </w:r>
    </w:p>
    <w:p w14:paraId="61E927D6" w14:textId="77777777" w:rsidR="002C4185" w:rsidRPr="004B6ED5" w:rsidRDefault="002C4185" w:rsidP="002C4185">
      <w:pPr>
        <w:pStyle w:val="SC-Source"/>
        <w:rPr>
          <w:rFonts w:ascii="Consolas" w:hAnsi="Consolas"/>
          <w:sz w:val="20"/>
          <w:szCs w:val="20"/>
          <w:rPrChange w:id="595" w:author="Editor" w:date="2025-09-08T15:02:00Z">
            <w:rPr/>
          </w:rPrChange>
        </w:rPr>
      </w:pPr>
      <w:r w:rsidRPr="004B6ED5">
        <w:rPr>
          <w:rFonts w:ascii="Consolas" w:hAnsi="Consolas"/>
          <w:sz w:val="20"/>
          <w:szCs w:val="20"/>
          <w:rPrChange w:id="596" w:author="Editor" w:date="2025-09-08T15:02:00Z">
            <w:rPr/>
          </w:rPrChange>
        </w:rPr>
        <w:t xml:space="preserve">    predictions = np.argmax(logits, axis=-1)</w:t>
      </w:r>
    </w:p>
    <w:p w14:paraId="48AA209F" w14:textId="77777777" w:rsidR="002C4185" w:rsidRPr="004B6ED5" w:rsidRDefault="002C4185" w:rsidP="002C4185">
      <w:pPr>
        <w:pStyle w:val="SC-Source"/>
        <w:rPr>
          <w:rFonts w:ascii="Consolas" w:hAnsi="Consolas"/>
          <w:sz w:val="20"/>
          <w:szCs w:val="20"/>
          <w:rPrChange w:id="597" w:author="Editor" w:date="2025-09-08T15:02:00Z">
            <w:rPr/>
          </w:rPrChange>
        </w:rPr>
      </w:pPr>
      <w:r w:rsidRPr="004B6ED5">
        <w:rPr>
          <w:rFonts w:ascii="Consolas" w:hAnsi="Consolas"/>
          <w:sz w:val="20"/>
          <w:szCs w:val="20"/>
          <w:rPrChange w:id="598" w:author="Editor" w:date="2025-09-08T15:02:00Z">
            <w:rPr/>
          </w:rPrChange>
        </w:rPr>
        <w:t xml:space="preserve">    acc = accuracy_score(labels, predictions)</w:t>
      </w:r>
    </w:p>
    <w:p w14:paraId="41B25279" w14:textId="77777777" w:rsidR="002C4185" w:rsidRPr="004B6ED5" w:rsidRDefault="002C4185" w:rsidP="002C4185">
      <w:pPr>
        <w:pStyle w:val="SC-Source"/>
        <w:rPr>
          <w:rFonts w:ascii="Consolas" w:hAnsi="Consolas"/>
          <w:sz w:val="20"/>
          <w:szCs w:val="20"/>
          <w:rPrChange w:id="599" w:author="Editor" w:date="2025-09-08T15:02:00Z">
            <w:rPr/>
          </w:rPrChange>
        </w:rPr>
      </w:pPr>
      <w:r w:rsidRPr="004B6ED5">
        <w:rPr>
          <w:rFonts w:ascii="Consolas" w:hAnsi="Consolas"/>
          <w:sz w:val="20"/>
          <w:szCs w:val="20"/>
          <w:rPrChange w:id="600" w:author="Editor" w:date="2025-09-08T15:02:00Z">
            <w:rPr/>
          </w:rPrChange>
        </w:rPr>
        <w:t xml:space="preserve">    f1 = f1_score(labels, predictions, average='binary')</w:t>
      </w:r>
    </w:p>
    <w:p w14:paraId="7112B635" w14:textId="77777777" w:rsidR="002C4185" w:rsidRPr="004B6ED5" w:rsidRDefault="002C4185" w:rsidP="002C4185">
      <w:pPr>
        <w:pStyle w:val="SC-Source"/>
        <w:rPr>
          <w:rFonts w:ascii="Consolas" w:hAnsi="Consolas"/>
          <w:sz w:val="20"/>
          <w:szCs w:val="20"/>
          <w:rPrChange w:id="601" w:author="Editor" w:date="2025-09-08T15:02:00Z">
            <w:rPr/>
          </w:rPrChange>
        </w:rPr>
      </w:pPr>
      <w:r w:rsidRPr="004B6ED5">
        <w:rPr>
          <w:rFonts w:ascii="Consolas" w:hAnsi="Consolas"/>
          <w:sz w:val="20"/>
          <w:szCs w:val="20"/>
          <w:rPrChange w:id="602" w:author="Editor" w:date="2025-09-08T15:02:00Z">
            <w:rPr/>
          </w:rPrChange>
        </w:rPr>
        <w:t xml:space="preserve">    return {"accuracy": acc, "f1": f1}</w:t>
      </w:r>
    </w:p>
    <w:p w14:paraId="6F976CEF" w14:textId="77777777" w:rsidR="002C4185" w:rsidRPr="004B6ED5" w:rsidRDefault="002C4185" w:rsidP="002C4185">
      <w:pPr>
        <w:pStyle w:val="SC-Source"/>
        <w:rPr>
          <w:rFonts w:ascii="Consolas" w:hAnsi="Consolas"/>
          <w:sz w:val="20"/>
          <w:szCs w:val="20"/>
          <w:rPrChange w:id="603" w:author="Editor" w:date="2025-09-08T15:02:00Z">
            <w:rPr/>
          </w:rPrChange>
        </w:rPr>
      </w:pPr>
      <w:r w:rsidRPr="004B6ED5">
        <w:rPr>
          <w:rFonts w:ascii="Consolas" w:hAnsi="Consolas"/>
          <w:sz w:val="20"/>
          <w:szCs w:val="20"/>
          <w:rPrChange w:id="604" w:author="Editor" w:date="2025-09-08T15:02:00Z">
            <w:rPr/>
          </w:rPrChange>
        </w:rPr>
        <w:t># Initialize Trainer</w:t>
      </w:r>
    </w:p>
    <w:p w14:paraId="1F3B0E3A" w14:textId="77777777" w:rsidR="002C4185" w:rsidRPr="004B6ED5" w:rsidRDefault="002C4185" w:rsidP="002C4185">
      <w:pPr>
        <w:pStyle w:val="SC-Source"/>
        <w:rPr>
          <w:rFonts w:ascii="Consolas" w:hAnsi="Consolas"/>
          <w:sz w:val="20"/>
          <w:szCs w:val="20"/>
          <w:rPrChange w:id="605" w:author="Editor" w:date="2025-09-08T15:02:00Z">
            <w:rPr/>
          </w:rPrChange>
        </w:rPr>
      </w:pPr>
      <w:r w:rsidRPr="004B6ED5">
        <w:rPr>
          <w:rFonts w:ascii="Consolas" w:hAnsi="Consolas"/>
          <w:sz w:val="20"/>
          <w:szCs w:val="20"/>
          <w:rPrChange w:id="606" w:author="Editor" w:date="2025-09-08T15:02:00Z">
            <w:rPr/>
          </w:rPrChange>
        </w:rPr>
        <w:lastRenderedPageBreak/>
        <w:t>trainer = Trainer(</w:t>
      </w:r>
    </w:p>
    <w:p w14:paraId="379D9539" w14:textId="77777777" w:rsidR="002C4185" w:rsidRPr="004B6ED5" w:rsidRDefault="002C4185" w:rsidP="002C4185">
      <w:pPr>
        <w:pStyle w:val="SC-Source"/>
        <w:rPr>
          <w:rFonts w:ascii="Consolas" w:hAnsi="Consolas"/>
          <w:sz w:val="20"/>
          <w:szCs w:val="20"/>
          <w:rPrChange w:id="607" w:author="Editor" w:date="2025-09-08T15:02:00Z">
            <w:rPr/>
          </w:rPrChange>
        </w:rPr>
      </w:pPr>
      <w:r w:rsidRPr="004B6ED5">
        <w:rPr>
          <w:rFonts w:ascii="Consolas" w:hAnsi="Consolas"/>
          <w:sz w:val="20"/>
          <w:szCs w:val="20"/>
          <w:rPrChange w:id="608" w:author="Editor" w:date="2025-09-08T15:02:00Z">
            <w:rPr/>
          </w:rPrChange>
        </w:rPr>
        <w:t xml:space="preserve">    model=model,</w:t>
      </w:r>
    </w:p>
    <w:p w14:paraId="3372707E" w14:textId="77777777" w:rsidR="002C4185" w:rsidRPr="004B6ED5" w:rsidRDefault="002C4185" w:rsidP="002C4185">
      <w:pPr>
        <w:pStyle w:val="SC-Source"/>
        <w:rPr>
          <w:rFonts w:ascii="Consolas" w:hAnsi="Consolas"/>
          <w:sz w:val="20"/>
          <w:szCs w:val="20"/>
          <w:rPrChange w:id="609" w:author="Editor" w:date="2025-09-08T15:02:00Z">
            <w:rPr/>
          </w:rPrChange>
        </w:rPr>
      </w:pPr>
      <w:r w:rsidRPr="004B6ED5">
        <w:rPr>
          <w:rFonts w:ascii="Consolas" w:hAnsi="Consolas"/>
          <w:sz w:val="20"/>
          <w:szCs w:val="20"/>
          <w:rPrChange w:id="610" w:author="Editor" w:date="2025-09-08T15:02:00Z">
            <w:rPr/>
          </w:rPrChange>
        </w:rPr>
        <w:t xml:space="preserve">    args=training_args,</w:t>
      </w:r>
    </w:p>
    <w:p w14:paraId="485261DF" w14:textId="77777777" w:rsidR="002C4185" w:rsidRPr="004B6ED5" w:rsidRDefault="002C4185" w:rsidP="002C4185">
      <w:pPr>
        <w:pStyle w:val="SC-Source"/>
        <w:rPr>
          <w:rFonts w:ascii="Consolas" w:hAnsi="Consolas"/>
          <w:sz w:val="20"/>
          <w:szCs w:val="20"/>
          <w:rPrChange w:id="611" w:author="Editor" w:date="2025-09-08T15:02:00Z">
            <w:rPr/>
          </w:rPrChange>
        </w:rPr>
      </w:pPr>
      <w:r w:rsidRPr="004B6ED5">
        <w:rPr>
          <w:rFonts w:ascii="Consolas" w:hAnsi="Consolas"/>
          <w:sz w:val="20"/>
          <w:szCs w:val="20"/>
          <w:rPrChange w:id="612" w:author="Editor" w:date="2025-09-08T15:02:00Z">
            <w:rPr/>
          </w:rPrChange>
        </w:rPr>
        <w:t xml:space="preserve">    train_dataset=dataset,</w:t>
      </w:r>
    </w:p>
    <w:p w14:paraId="1B818886" w14:textId="77777777" w:rsidR="002C4185" w:rsidRPr="004B6ED5" w:rsidRDefault="002C4185" w:rsidP="002C4185">
      <w:pPr>
        <w:pStyle w:val="SC-Source"/>
        <w:rPr>
          <w:rFonts w:ascii="Consolas" w:hAnsi="Consolas"/>
          <w:sz w:val="20"/>
          <w:szCs w:val="20"/>
          <w:rPrChange w:id="613" w:author="Editor" w:date="2025-09-08T15:02:00Z">
            <w:rPr/>
          </w:rPrChange>
        </w:rPr>
      </w:pPr>
      <w:r w:rsidRPr="004B6ED5">
        <w:rPr>
          <w:rFonts w:ascii="Consolas" w:hAnsi="Consolas"/>
          <w:sz w:val="20"/>
          <w:szCs w:val="20"/>
          <w:rPrChange w:id="614" w:author="Editor" w:date="2025-09-08T15:02:00Z">
            <w:rPr/>
          </w:rPrChange>
        </w:rPr>
        <w:t xml:space="preserve">    compute_metrics=compute_metrics</w:t>
      </w:r>
    </w:p>
    <w:p w14:paraId="535F2E5B" w14:textId="77777777" w:rsidR="002C4185" w:rsidRPr="004B6ED5" w:rsidRDefault="002C4185" w:rsidP="002C4185">
      <w:pPr>
        <w:pStyle w:val="SC-Source"/>
        <w:rPr>
          <w:rFonts w:ascii="Consolas" w:hAnsi="Consolas"/>
          <w:sz w:val="20"/>
          <w:szCs w:val="20"/>
          <w:rPrChange w:id="615" w:author="Editor" w:date="2025-09-08T15:02:00Z">
            <w:rPr/>
          </w:rPrChange>
        </w:rPr>
      </w:pPr>
      <w:r w:rsidRPr="004B6ED5">
        <w:rPr>
          <w:rFonts w:ascii="Consolas" w:hAnsi="Consolas"/>
          <w:sz w:val="20"/>
          <w:szCs w:val="20"/>
          <w:rPrChange w:id="616" w:author="Editor" w:date="2025-09-08T15:02:00Z">
            <w:rPr/>
          </w:rPrChange>
        </w:rPr>
        <w:t>)</w:t>
      </w:r>
    </w:p>
    <w:p w14:paraId="715CF6E7" w14:textId="77777777" w:rsidR="002C4185" w:rsidRPr="004B6ED5" w:rsidRDefault="002C4185" w:rsidP="002C4185">
      <w:pPr>
        <w:pStyle w:val="SC-Source"/>
        <w:rPr>
          <w:rFonts w:ascii="Consolas" w:hAnsi="Consolas"/>
          <w:sz w:val="20"/>
          <w:szCs w:val="20"/>
          <w:rPrChange w:id="617" w:author="Editor" w:date="2025-09-08T15:02:00Z">
            <w:rPr/>
          </w:rPrChange>
        </w:rPr>
      </w:pPr>
      <w:r w:rsidRPr="004B6ED5">
        <w:rPr>
          <w:rFonts w:ascii="Consolas" w:hAnsi="Consolas"/>
          <w:sz w:val="20"/>
          <w:szCs w:val="20"/>
          <w:rPrChange w:id="618" w:author="Editor" w:date="2025-09-08T15:02:00Z">
            <w:rPr/>
          </w:rPrChange>
        </w:rPr>
        <w:t># Training the model with early stopping based on accuracy</w:t>
      </w:r>
    </w:p>
    <w:p w14:paraId="1678E785" w14:textId="77777777" w:rsidR="002C4185" w:rsidRPr="004B6ED5" w:rsidRDefault="002C4185" w:rsidP="002C4185">
      <w:pPr>
        <w:pStyle w:val="SC-Source"/>
        <w:rPr>
          <w:rFonts w:ascii="Consolas" w:hAnsi="Consolas"/>
          <w:sz w:val="20"/>
          <w:szCs w:val="20"/>
          <w:rPrChange w:id="619" w:author="Editor" w:date="2025-09-08T15:02:00Z">
            <w:rPr/>
          </w:rPrChange>
        </w:rPr>
      </w:pPr>
      <w:r w:rsidRPr="004B6ED5">
        <w:rPr>
          <w:rFonts w:ascii="Consolas" w:hAnsi="Consolas"/>
          <w:sz w:val="20"/>
          <w:szCs w:val="20"/>
          <w:rPrChange w:id="620" w:author="Editor" w:date="2025-09-08T15:02:00Z">
            <w:rPr/>
          </w:rPrChange>
        </w:rPr>
        <w:t>trainer.train()</w:t>
      </w:r>
    </w:p>
    <w:p w14:paraId="0D72A449" w14:textId="77777777" w:rsidR="002C4185" w:rsidRPr="004B6ED5" w:rsidRDefault="002C4185" w:rsidP="002C4185">
      <w:pPr>
        <w:pStyle w:val="SC-Source"/>
        <w:rPr>
          <w:rFonts w:ascii="Consolas" w:hAnsi="Consolas"/>
          <w:sz w:val="20"/>
          <w:szCs w:val="20"/>
          <w:rPrChange w:id="621" w:author="Editor" w:date="2025-09-08T15:02:00Z">
            <w:rPr/>
          </w:rPrChange>
        </w:rPr>
      </w:pPr>
      <w:r w:rsidRPr="004B6ED5">
        <w:rPr>
          <w:rFonts w:ascii="Consolas" w:hAnsi="Consolas"/>
          <w:sz w:val="20"/>
          <w:szCs w:val="20"/>
          <w:rPrChange w:id="622" w:author="Editor" w:date="2025-09-08T15:02:00Z">
            <w:rPr/>
          </w:rPrChange>
        </w:rPr>
        <w:t># Save the model</w:t>
      </w:r>
    </w:p>
    <w:p w14:paraId="5EA8DB29" w14:textId="02153873" w:rsidR="001C3C7D" w:rsidRPr="004B6ED5" w:rsidRDefault="002C4185" w:rsidP="002C4185">
      <w:pPr>
        <w:pStyle w:val="SC-Source"/>
        <w:rPr>
          <w:rFonts w:ascii="Consolas" w:hAnsi="Consolas"/>
          <w:sz w:val="20"/>
          <w:szCs w:val="20"/>
          <w:rPrChange w:id="623" w:author="Editor" w:date="2025-09-08T15:02:00Z">
            <w:rPr/>
          </w:rPrChange>
        </w:rPr>
      </w:pPr>
      <w:r w:rsidRPr="004B6ED5">
        <w:rPr>
          <w:rFonts w:ascii="Consolas" w:hAnsi="Consolas"/>
          <w:sz w:val="20"/>
          <w:szCs w:val="20"/>
          <w:rPrChange w:id="624" w:author="Editor" w:date="2025-09-08T15:02:00Z">
            <w:rPr/>
          </w:rPrChange>
        </w:rPr>
        <w:t>model.save_pretrained('./fine_tuned_bert')</w:t>
      </w:r>
    </w:p>
    <w:p w14:paraId="291C5C63" w14:textId="1A4EB400" w:rsidR="001C3C7D" w:rsidRPr="004B6ED5" w:rsidRDefault="002C4185" w:rsidP="002C4185">
      <w:pPr>
        <w:pStyle w:val="SC-Source"/>
        <w:rPr>
          <w:rFonts w:ascii="Consolas" w:hAnsi="Consolas"/>
          <w:sz w:val="20"/>
          <w:szCs w:val="20"/>
          <w:rPrChange w:id="625" w:author="Editor" w:date="2025-09-08T15:02:00Z">
            <w:rPr/>
          </w:rPrChange>
        </w:rPr>
      </w:pPr>
      <w:r w:rsidRPr="004B6ED5">
        <w:rPr>
          <w:rFonts w:ascii="Consolas" w:hAnsi="Consolas"/>
          <w:sz w:val="20"/>
          <w:szCs w:val="20"/>
          <w:rPrChange w:id="626" w:author="Editor" w:date="2025-09-08T15:02:00Z">
            <w:rPr/>
          </w:rPrChange>
        </w:rPr>
        <w:t>``</w:t>
      </w:r>
      <w:commentRangeEnd w:id="523"/>
      <w:r w:rsidR="004B6ED5">
        <w:rPr>
          <w:rStyle w:val="CommentReference"/>
          <w:rFonts w:ascii="Calibri" w:eastAsia="Calibri" w:hAnsi="Calibri" w:cs="Calibri"/>
          <w:noProof/>
          <w:lang w:val="en-US"/>
        </w:rPr>
        <w:commentReference w:id="523"/>
      </w:r>
    </w:p>
    <w:p w14:paraId="60624444" w14:textId="58AF5809" w:rsidR="007B07EE" w:rsidRDefault="007B07EE" w:rsidP="004B6ED5">
      <w:pPr>
        <w:pStyle w:val="NormalBPBHEB"/>
        <w:pPrChange w:id="627" w:author="Editor" w:date="2025-09-08T15:03:00Z">
          <w:pPr>
            <w:pStyle w:val="P-Regular"/>
            <w:jc w:val="both"/>
          </w:pPr>
        </w:pPrChange>
      </w:pPr>
      <w:r>
        <w:t xml:space="preserve">In this code snippet, we start by importing the necessary libraries and loading a subset of the IMDb dataset using the </w:t>
      </w:r>
      <w:r w:rsidRPr="004B6ED5">
        <w:rPr>
          <w:rStyle w:val="CodeinTextBPBHEBChar"/>
          <w:rPrChange w:id="628" w:author="Editor" w:date="2025-09-08T15:03:00Z">
            <w:rPr>
              <w:rStyle w:val="P-Code"/>
            </w:rPr>
          </w:rPrChange>
        </w:rPr>
        <w:t>datasets</w:t>
      </w:r>
      <w:r>
        <w:t xml:space="preserve"> library from Hugging Face. The </w:t>
      </w:r>
      <w:r w:rsidRPr="004B6ED5">
        <w:rPr>
          <w:rStyle w:val="CodeinTextBPBHEBChar"/>
          <w:rPrChange w:id="629" w:author="Editor" w:date="2025-09-08T15:03:00Z">
            <w:rPr>
              <w:rStyle w:val="P-Code"/>
            </w:rPr>
          </w:rPrChange>
        </w:rPr>
        <w:t>BertTokenizer</w:t>
      </w:r>
      <w:r w:rsidRPr="00915489">
        <w:t xml:space="preserve"> </w:t>
      </w:r>
      <w:r>
        <w:t>is initialized to preprocess the text by tokenizing it and truncating or padding it to a uniform length, preparing the text for input into the BERT model.</w:t>
      </w:r>
      <w:del w:id="630" w:author="Editor" w:date="2025-09-08T15:03:00Z">
        <w:r w:rsidDel="004B6ED5">
          <w:delText xml:space="preserve">  </w:delText>
        </w:r>
      </w:del>
    </w:p>
    <w:p w14:paraId="2A551E47" w14:textId="77777777" w:rsidR="007B07EE" w:rsidRDefault="007B07EE" w:rsidP="004B6ED5">
      <w:pPr>
        <w:pStyle w:val="NormalBPBHEB"/>
        <w:pPrChange w:id="631" w:author="Editor" w:date="2025-09-08T15:03:00Z">
          <w:pPr>
            <w:pStyle w:val="P-Regular"/>
            <w:jc w:val="both"/>
          </w:pPr>
        </w:pPrChange>
      </w:pPr>
      <w:r>
        <w:t xml:space="preserve">Next, we establish a PyTorch </w:t>
      </w:r>
      <w:r w:rsidRPr="004B6ED5">
        <w:rPr>
          <w:rStyle w:val="CodeinTextBPBHEBChar"/>
          <w:rPrChange w:id="632" w:author="Editor" w:date="2025-09-08T15:03:00Z">
            <w:rPr>
              <w:rStyle w:val="P-Code"/>
            </w:rPr>
          </w:rPrChange>
        </w:rPr>
        <w:t>DataLoader</w:t>
      </w:r>
      <w:r>
        <w:t xml:space="preserve"> to manage the preprocessed data in batches for training. We load the pre-trained BERT model, specifying that it should be fine-tuned for binary classification (positive or negative sentiment).</w:t>
      </w:r>
      <w:del w:id="633" w:author="Editor" w:date="2025-09-08T15:03:00Z">
        <w:r w:rsidDel="004B6ED5">
          <w:delText xml:space="preserve">  </w:delText>
        </w:r>
      </w:del>
    </w:p>
    <w:p w14:paraId="79BDF859" w14:textId="519B7842" w:rsidR="007B07EE" w:rsidDel="004B6ED5" w:rsidRDefault="007B07EE" w:rsidP="004B6ED5">
      <w:pPr>
        <w:pStyle w:val="NormalBPBHEB"/>
        <w:rPr>
          <w:del w:id="634" w:author="Editor" w:date="2025-09-08T15:04:00Z"/>
        </w:rPr>
        <w:pPrChange w:id="635" w:author="Editor" w:date="2025-09-08T15:03:00Z">
          <w:pPr>
            <w:pStyle w:val="P-Regular"/>
            <w:jc w:val="both"/>
          </w:pPr>
        </w:pPrChange>
      </w:pPr>
      <w:r>
        <w:t>The</w:t>
      </w:r>
      <w:r w:rsidRPr="00915489">
        <w:t xml:space="preserve"> </w:t>
      </w:r>
      <w:r w:rsidRPr="004B6ED5">
        <w:rPr>
          <w:rStyle w:val="CodeinTextBPBHEBChar"/>
          <w:rPrChange w:id="636" w:author="Editor" w:date="2025-09-08T15:03:00Z">
            <w:rPr>
              <w:rStyle w:val="P-Code"/>
            </w:rPr>
          </w:rPrChange>
        </w:rPr>
        <w:t>TrainingArguments</w:t>
      </w:r>
      <w:r>
        <w:t xml:space="preserve"> are defined </w:t>
      </w:r>
      <w:r w:rsidR="00494D19">
        <w:t>as</w:t>
      </w:r>
      <w:r>
        <w:t xml:space="preserve"> key features</w:t>
      </w:r>
      <w:r w:rsidR="00E35F9E">
        <w:t>, including</w:t>
      </w:r>
      <w:r>
        <w:t xml:space="preserve"> learning rate scheduling, logging, and early stopping. Early stopping is controlled by monitoring the accuracy metric and halting the training process if no improvement is detected. Additionally, we set up a custom </w:t>
      </w:r>
      <w:r w:rsidRPr="004B6ED5">
        <w:rPr>
          <w:rStyle w:val="CodeinTextBPBHEBChar"/>
          <w:rPrChange w:id="637" w:author="Editor" w:date="2025-09-08T15:03:00Z">
            <w:rPr>
              <w:rStyle w:val="P-Code"/>
            </w:rPr>
          </w:rPrChange>
        </w:rPr>
        <w:t>compute_metrics</w:t>
      </w:r>
      <w:r>
        <w:t xml:space="preserve"> function to evaluate the model's performance using accuracy and F1-score, providing a more balanced metric for binary classification tasks. </w:t>
      </w:r>
      <w:del w:id="638" w:author="Editor" w:date="2025-09-08T15:04:00Z">
        <w:r w:rsidDel="004B6ED5">
          <w:delText xml:space="preserve"> </w:delText>
        </w:r>
      </w:del>
    </w:p>
    <w:p w14:paraId="1D341288" w14:textId="77777777" w:rsidR="007B07EE" w:rsidRDefault="007B07EE" w:rsidP="004B6ED5">
      <w:pPr>
        <w:pStyle w:val="NormalBPBHEB"/>
        <w:pPrChange w:id="639" w:author="Editor" w:date="2025-09-08T15:03:00Z">
          <w:pPr>
            <w:pStyle w:val="P-Regular"/>
            <w:jc w:val="both"/>
          </w:pPr>
        </w:pPrChange>
      </w:pPr>
      <w:r>
        <w:t xml:space="preserve">Once the model is trained using Hugging Face’s </w:t>
      </w:r>
      <w:r w:rsidRPr="004B6ED5">
        <w:rPr>
          <w:rStyle w:val="CodeinTextBPBHEBChar"/>
          <w:rPrChange w:id="640" w:author="Editor" w:date="2025-09-08T15:04:00Z">
            <w:rPr>
              <w:rStyle w:val="P-Code"/>
            </w:rPr>
          </w:rPrChange>
        </w:rPr>
        <w:t>Trainer</w:t>
      </w:r>
      <w:r>
        <w:t xml:space="preserve"> class, it is saved for later use or deployment.</w:t>
      </w:r>
      <w:del w:id="641" w:author="Editor" w:date="2025-09-08T15:04:00Z">
        <w:r w:rsidDel="004B6ED5">
          <w:delText xml:space="preserve">  </w:delText>
        </w:r>
      </w:del>
    </w:p>
    <w:p w14:paraId="46E1DE1C" w14:textId="77777777" w:rsidR="007B07EE" w:rsidRDefault="007B07EE" w:rsidP="004B6ED5">
      <w:pPr>
        <w:pStyle w:val="NormalBPBHEB"/>
        <w:rPr>
          <w:ins w:id="642" w:author="Editor" w:date="2025-09-08T15:04:00Z"/>
        </w:rPr>
      </w:pPr>
      <w:r>
        <w:t>This example highlights the integration of best practices in fine-tuning NLP models. By implementing learning rate adjustments and early stopping, we enhance the training process, prevent overfitting, and ensure the model achieves optimal performance.</w:t>
      </w:r>
      <w:del w:id="643" w:author="Editor" w:date="2025-09-08T15:04:00Z">
        <w:r w:rsidDel="004B6ED5">
          <w:delText xml:space="preserve">  </w:delText>
        </w:r>
      </w:del>
    </w:p>
    <w:p w14:paraId="2D17E77B" w14:textId="77777777" w:rsidR="004B6ED5" w:rsidRDefault="004B6ED5" w:rsidP="004B6ED5">
      <w:pPr>
        <w:pStyle w:val="NormalBPBHEB"/>
        <w:pPrChange w:id="644" w:author="Editor" w:date="2025-09-08T15:03:00Z">
          <w:pPr>
            <w:pStyle w:val="P-Regular"/>
            <w:jc w:val="both"/>
          </w:pPr>
        </w:pPrChange>
      </w:pPr>
    </w:p>
    <w:p w14:paraId="00FD02B1" w14:textId="5A770340" w:rsidR="004A45CD" w:rsidRPr="00684AC1" w:rsidDel="004B6ED5" w:rsidRDefault="007B07EE" w:rsidP="004B6ED5">
      <w:pPr>
        <w:pStyle w:val="NormalBPBHEB"/>
        <w:rPr>
          <w:del w:id="645" w:author="Editor" w:date="2025-09-08T15:04:00Z"/>
        </w:rPr>
        <w:pPrChange w:id="646" w:author="Editor" w:date="2025-09-08T15:03:00Z">
          <w:pPr>
            <w:pStyle w:val="P-Regular"/>
            <w:jc w:val="both"/>
          </w:pPr>
        </w:pPrChange>
      </w:pPr>
      <w:commentRangeStart w:id="647"/>
      <w:del w:id="648" w:author="Editor" w:date="2025-09-08T15:04:00Z">
        <w:r w:rsidDel="004B6ED5">
          <w:delText>By transforming the earlier bullet points into fluid sentences and explaining the rationale behind each step, we make the code more accessible to readers while adhering to the editor's guidelines. Let me know if you would like to further expand on any sections!</w:delText>
        </w:r>
      </w:del>
    </w:p>
    <w:p w14:paraId="367F2C90" w14:textId="5B590FD5" w:rsidR="002619F9" w:rsidRPr="002619F9" w:rsidRDefault="00DF3FE2" w:rsidP="00B540D1">
      <w:pPr>
        <w:pStyle w:val="H1-Section"/>
        <w:jc w:val="both"/>
        <w:rPr>
          <w:rFonts w:eastAsia="Arial"/>
          <w:sz w:val="22"/>
          <w:szCs w:val="22"/>
        </w:rPr>
      </w:pPr>
      <w:r>
        <w:t xml:space="preserve">Wrap </w:t>
      </w:r>
      <w:r w:rsidR="00DB35B1">
        <w:t>up!</w:t>
      </w:r>
      <w:r w:rsidR="00DC4F3F">
        <w:t xml:space="preserve"> </w:t>
      </w:r>
    </w:p>
    <w:p w14:paraId="47DD510D" w14:textId="4FF981E2" w:rsidR="002619F9" w:rsidRPr="002619F9" w:rsidRDefault="002619F9" w:rsidP="00B540D1">
      <w:pPr>
        <w:pStyle w:val="P-Regular"/>
        <w:jc w:val="both"/>
      </w:pPr>
      <w:r w:rsidRPr="002619F9">
        <w:t xml:space="preserve">Fine-tuning pre-trained models with the Hugging Face </w:t>
      </w:r>
      <w:r w:rsidR="002B71D8">
        <w:t>diffusers</w:t>
      </w:r>
      <w:r w:rsidRPr="002619F9">
        <w:t xml:space="preserve"> library empowers researchers and practitioners to achieve </w:t>
      </w:r>
      <w:r w:rsidR="001A2DB0" w:rsidRPr="002619F9">
        <w:t>ultramodern</w:t>
      </w:r>
      <w:r w:rsidRPr="002619F9">
        <w:t xml:space="preserve"> performance on various NLP tasks. By </w:t>
      </w:r>
      <w:r w:rsidR="001A2DB0" w:rsidRPr="002619F9">
        <w:t>using</w:t>
      </w:r>
      <w:r w:rsidRPr="002619F9">
        <w:t xml:space="preserve"> existing knowledge encapsulated in pre-trained models and adapting them to specific applications, organizations can efficiently deploy sophisticated language understanding systems.</w:t>
      </w:r>
      <w:commentRangeEnd w:id="647"/>
      <w:r w:rsidR="004B6ED5">
        <w:rPr>
          <w:rStyle w:val="CommentReference"/>
          <w:rFonts w:eastAsia="Calibri"/>
          <w:lang w:val="en-US"/>
        </w:rPr>
        <w:commentReference w:id="647"/>
      </w:r>
    </w:p>
    <w:p w14:paraId="41383C6D" w14:textId="3EA55A35" w:rsidR="00F05124" w:rsidRPr="00F05124" w:rsidRDefault="00F05124" w:rsidP="004B6ED5">
      <w:pPr>
        <w:pStyle w:val="Heading1BPBHEB"/>
        <w:pPrChange w:id="649" w:author="Editor" w:date="2025-09-08T15:05:00Z">
          <w:pPr>
            <w:pStyle w:val="H1-Section"/>
          </w:pPr>
        </w:pPrChange>
      </w:pPr>
      <w:r w:rsidRPr="00F05124">
        <w:lastRenderedPageBreak/>
        <w:t xml:space="preserve">Evaluating </w:t>
      </w:r>
      <w:r w:rsidR="004B6ED5" w:rsidRPr="00F05124">
        <w:t>model performance</w:t>
      </w:r>
    </w:p>
    <w:p w14:paraId="486C7A9E" w14:textId="5AD0973A" w:rsidR="00F05124" w:rsidRPr="00F05124" w:rsidRDefault="00494D19" w:rsidP="004B6ED5">
      <w:pPr>
        <w:pStyle w:val="NormalBPBHEB"/>
        <w:pPrChange w:id="650" w:author="Editor" w:date="2025-09-08T15:05:00Z">
          <w:pPr>
            <w:pStyle w:val="P-Regular"/>
            <w:jc w:val="both"/>
          </w:pPr>
        </w:pPrChange>
      </w:pPr>
      <w:r>
        <w:t xml:space="preserve">Evaluating model performance is crucial for determining how effectively fine-tuned models perform on specific NLP tasks. This section examines the methodologies and metrics </w:t>
      </w:r>
      <w:r w:rsidR="00915489">
        <w:t>used for model evaluation, with practical applications in sentiment analysis and topic classification, utilizing the Hugging Face Diffusers</w:t>
      </w:r>
      <w:r>
        <w:t xml:space="preserve"> library. </w:t>
      </w:r>
    </w:p>
    <w:p w14:paraId="04A8CF5A" w14:textId="21DAE706" w:rsidR="00F05124" w:rsidRPr="00F05124" w:rsidDel="004B6ED5" w:rsidRDefault="00F05124" w:rsidP="00B540D1">
      <w:pPr>
        <w:pStyle w:val="H2-Heading"/>
        <w:jc w:val="both"/>
        <w:rPr>
          <w:del w:id="651" w:author="Editor" w:date="2025-09-08T15:05:00Z"/>
        </w:rPr>
      </w:pPr>
      <w:del w:id="652" w:author="Editor" w:date="2025-09-08T15:05:00Z">
        <w:r w:rsidRPr="00F05124" w:rsidDel="004B6ED5">
          <w:delText>Introduction to Model Evaluation</w:delText>
        </w:r>
      </w:del>
    </w:p>
    <w:p w14:paraId="0FFD8D34" w14:textId="4202FD5D" w:rsidR="00F05124" w:rsidRPr="00F05124" w:rsidRDefault="00F05124" w:rsidP="004B6ED5">
      <w:pPr>
        <w:pStyle w:val="NormalBPBHEB"/>
        <w:pPrChange w:id="653" w:author="Editor" w:date="2025-09-08T15:05:00Z">
          <w:pPr>
            <w:pStyle w:val="P-Regular"/>
            <w:jc w:val="both"/>
          </w:pPr>
        </w:pPrChange>
      </w:pPr>
      <w:r w:rsidRPr="00F05124">
        <w:t>Model evaluation ensures that fine-tuned models generalize well to unseen data and perform eff</w:t>
      </w:r>
      <w:r w:rsidR="009306C1">
        <w:t>ic</w:t>
      </w:r>
      <w:r w:rsidR="001C760E">
        <w:t>i</w:t>
      </w:r>
      <w:r w:rsidRPr="00F05124">
        <w:t>e</w:t>
      </w:r>
      <w:r w:rsidR="001C760E">
        <w:t>nt</w:t>
      </w:r>
      <w:r w:rsidRPr="00F05124">
        <w:t xml:space="preserve">ly on the intended task. It involves selecting </w:t>
      </w:r>
      <w:r w:rsidR="00B540D1">
        <w:t xml:space="preserve">the </w:t>
      </w:r>
      <w:r w:rsidR="00E56D61">
        <w:t>correct</w:t>
      </w:r>
      <w:r w:rsidRPr="00F05124">
        <w:t xml:space="preserve"> metrics, understanding their implications, and interpreting results accurately </w:t>
      </w:r>
      <w:sdt>
        <w:sdtPr>
          <w:rPr>
            <w:vertAlign w:val="superscript"/>
            <w:rPrChange w:id="654" w:author="Editor" w:date="2025-09-08T15:55:00Z">
              <w:rPr/>
            </w:rPrChange>
          </w:rPr>
          <w:id w:val="67618178"/>
          <w:citation/>
        </w:sdtPr>
        <w:sdtContent>
          <w:r w:rsidR="00DA0F74" w:rsidRPr="008D1E9E">
            <w:rPr>
              <w:vertAlign w:val="superscript"/>
              <w:rPrChange w:id="655" w:author="Editor" w:date="2025-09-08T15:55:00Z">
                <w:rPr/>
              </w:rPrChange>
            </w:rPr>
            <w:fldChar w:fldCharType="begin"/>
          </w:r>
          <w:r w:rsidR="00DA0F74" w:rsidRPr="008D1E9E">
            <w:rPr>
              <w:vertAlign w:val="superscript"/>
              <w:rPrChange w:id="656" w:author="Editor" w:date="2025-09-08T15:55:00Z">
                <w:rPr>
                  <w:lang w:val="en-US"/>
                </w:rPr>
              </w:rPrChange>
            </w:rPr>
            <w:instrText xml:space="preserve"> CITATION halevy2009a \l 1033 </w:instrText>
          </w:r>
          <w:r w:rsidR="00DA0F74" w:rsidRPr="008D1E9E">
            <w:rPr>
              <w:vertAlign w:val="superscript"/>
              <w:rPrChange w:id="657" w:author="Editor" w:date="2025-09-08T15:55:00Z">
                <w:rPr/>
              </w:rPrChange>
            </w:rPr>
            <w:fldChar w:fldCharType="separate"/>
          </w:r>
          <w:r w:rsidR="007D51F3" w:rsidRPr="008D1E9E">
            <w:rPr>
              <w:vertAlign w:val="superscript"/>
              <w:rPrChange w:id="658" w:author="Editor" w:date="2025-09-08T15:55:00Z">
                <w:rPr>
                  <w:lang w:val="en-US"/>
                </w:rPr>
              </w:rPrChange>
            </w:rPr>
            <w:t>[16]</w:t>
          </w:r>
          <w:r w:rsidR="00DA0F74" w:rsidRPr="008D1E9E">
            <w:rPr>
              <w:vertAlign w:val="superscript"/>
              <w:rPrChange w:id="659" w:author="Editor" w:date="2025-09-08T15:55:00Z">
                <w:rPr/>
              </w:rPrChange>
            </w:rPr>
            <w:fldChar w:fldCharType="end"/>
          </w:r>
        </w:sdtContent>
      </w:sdt>
      <w:r w:rsidRPr="00F05124">
        <w:t>. </w:t>
      </w:r>
    </w:p>
    <w:p w14:paraId="0D1EC708" w14:textId="2FDC5617" w:rsidR="00F05124" w:rsidRPr="00F839F0" w:rsidRDefault="00F05124" w:rsidP="004B6ED5">
      <w:pPr>
        <w:pStyle w:val="NormalBPBHEB"/>
        <w:pPrChange w:id="660" w:author="Editor" w:date="2025-09-08T15:05:00Z">
          <w:pPr>
            <w:pStyle w:val="H2-Heading"/>
            <w:jc w:val="both"/>
          </w:pPr>
        </w:pPrChange>
      </w:pPr>
      <w:r w:rsidRPr="00F839F0">
        <w:t xml:space="preserve">Methodologies and </w:t>
      </w:r>
      <w:del w:id="661" w:author="Editor" w:date="2025-09-08T15:05:00Z">
        <w:r w:rsidRPr="00F839F0" w:rsidDel="004B6ED5">
          <w:delText>Metrics</w:delText>
        </w:r>
      </w:del>
      <w:ins w:id="662" w:author="Editor" w:date="2025-09-08T15:05:00Z">
        <w:r w:rsidR="004B6ED5">
          <w:t>m</w:t>
        </w:r>
        <w:r w:rsidR="004B6ED5" w:rsidRPr="00F839F0">
          <w:t>etrics</w:t>
        </w:r>
        <w:r w:rsidR="004B6ED5">
          <w:t xml:space="preserve"> involved are as follows:</w:t>
        </w:r>
      </w:ins>
    </w:p>
    <w:p w14:paraId="70C627CA" w14:textId="4311DDD6" w:rsidR="00F05124" w:rsidRPr="00A834AD" w:rsidRDefault="00F05124" w:rsidP="004B6ED5">
      <w:pPr>
        <w:pStyle w:val="NormalBPBHEB"/>
        <w:numPr>
          <w:ilvl w:val="0"/>
          <w:numId w:val="30"/>
        </w:numPr>
        <w:pPrChange w:id="663" w:author="Editor" w:date="2025-09-08T15:05:00Z">
          <w:pPr>
            <w:pStyle w:val="L-Bullets"/>
            <w:numPr>
              <w:numId w:val="15"/>
            </w:numPr>
            <w:ind w:left="717" w:hanging="360"/>
            <w:jc w:val="both"/>
          </w:pPr>
        </w:pPrChange>
      </w:pPr>
      <w:r w:rsidRPr="002F3F44">
        <w:rPr>
          <w:b/>
          <w:bCs/>
        </w:rPr>
        <w:t xml:space="preserve">Performance </w:t>
      </w:r>
      <w:r w:rsidR="002F3F44">
        <w:rPr>
          <w:b/>
          <w:bCs/>
        </w:rPr>
        <w:t>m</w:t>
      </w:r>
      <w:r w:rsidRPr="002F3F44">
        <w:rPr>
          <w:b/>
          <w:bCs/>
        </w:rPr>
        <w:t>etrics</w:t>
      </w:r>
      <w:r w:rsidRPr="00F05124">
        <w:t>: Various metrics gauge model performance depending on the task:</w:t>
      </w:r>
    </w:p>
    <w:p w14:paraId="7CF15ED3" w14:textId="77777777" w:rsidR="00F05124" w:rsidRPr="00A834AD" w:rsidRDefault="00F05124" w:rsidP="004B6ED5">
      <w:pPr>
        <w:pStyle w:val="NormalBPBHEB"/>
        <w:numPr>
          <w:ilvl w:val="1"/>
          <w:numId w:val="30"/>
        </w:numPr>
        <w:pPrChange w:id="664" w:author="Editor" w:date="2025-09-08T15:05:00Z">
          <w:pPr>
            <w:pStyle w:val="L-Bullets"/>
            <w:numPr>
              <w:ilvl w:val="1"/>
              <w:numId w:val="1"/>
            </w:numPr>
            <w:ind w:left="1440" w:hanging="360"/>
            <w:jc w:val="both"/>
          </w:pPr>
        </w:pPrChange>
      </w:pPr>
      <w:r w:rsidRPr="005C4E2C">
        <w:rPr>
          <w:b/>
          <w:bCs/>
        </w:rPr>
        <w:t>Accuracy</w:t>
      </w:r>
      <w:r w:rsidRPr="00A834AD">
        <w:t>: Measures the proportion of correctly classified instances.</w:t>
      </w:r>
    </w:p>
    <w:p w14:paraId="52CFBAF7" w14:textId="59BB3121" w:rsidR="00F05124" w:rsidRPr="00A834AD" w:rsidRDefault="00F05124" w:rsidP="004B6ED5">
      <w:pPr>
        <w:pStyle w:val="NormalBPBHEB"/>
        <w:numPr>
          <w:ilvl w:val="1"/>
          <w:numId w:val="30"/>
        </w:numPr>
        <w:pPrChange w:id="665" w:author="Editor" w:date="2025-09-08T15:05:00Z">
          <w:pPr>
            <w:pStyle w:val="L-Bullets"/>
            <w:numPr>
              <w:ilvl w:val="1"/>
              <w:numId w:val="1"/>
            </w:numPr>
            <w:ind w:left="1440" w:hanging="360"/>
            <w:jc w:val="both"/>
          </w:pPr>
        </w:pPrChange>
      </w:pPr>
      <w:r w:rsidRPr="005C4E2C">
        <w:rPr>
          <w:b/>
          <w:bCs/>
        </w:rPr>
        <w:t xml:space="preserve">Precision and </w:t>
      </w:r>
      <w:r w:rsidR="002F3F44" w:rsidRPr="005C4E2C">
        <w:rPr>
          <w:b/>
          <w:bCs/>
        </w:rPr>
        <w:t>r</w:t>
      </w:r>
      <w:r w:rsidRPr="005C4E2C">
        <w:rPr>
          <w:b/>
          <w:bCs/>
        </w:rPr>
        <w:t>ecall</w:t>
      </w:r>
      <w:r w:rsidRPr="00A834AD">
        <w:t>: Important for tasks like sentiment analysis</w:t>
      </w:r>
      <w:r w:rsidR="001814C7">
        <w:t>,</w:t>
      </w:r>
      <w:r w:rsidRPr="00A834AD">
        <w:t xml:space="preserve"> </w:t>
      </w:r>
      <w:r w:rsidR="0013644E">
        <w:t>where</w:t>
      </w:r>
      <w:r w:rsidR="0013644E" w:rsidRPr="00A834AD">
        <w:t xml:space="preserve"> </w:t>
      </w:r>
      <w:r w:rsidR="001A2DB0" w:rsidRPr="00A834AD">
        <w:t>showing</w:t>
      </w:r>
      <w:r w:rsidRPr="00A834AD">
        <w:t xml:space="preserve"> true positives (correctly predicted sentiments) and minimizing false positives (incorrectly predicted sentiments) are </w:t>
      </w:r>
      <w:r w:rsidR="00961355">
        <w:t>critical</w:t>
      </w:r>
      <w:r w:rsidRPr="00A834AD">
        <w:t xml:space="preserve"> </w:t>
      </w:r>
      <w:sdt>
        <w:sdtPr>
          <w:rPr>
            <w:vertAlign w:val="superscript"/>
            <w:rPrChange w:id="666" w:author="Editor" w:date="2025-09-08T15:55:00Z">
              <w:rPr/>
            </w:rPrChange>
          </w:rPr>
          <w:id w:val="875049651"/>
          <w:citation/>
        </w:sdtPr>
        <w:sdtContent>
          <w:r w:rsidR="001814C7" w:rsidRPr="008D1E9E">
            <w:rPr>
              <w:vertAlign w:val="superscript"/>
              <w:rPrChange w:id="667" w:author="Editor" w:date="2025-09-08T15:55:00Z">
                <w:rPr/>
              </w:rPrChange>
            </w:rPr>
            <w:fldChar w:fldCharType="begin"/>
          </w:r>
          <w:r w:rsidR="001814C7" w:rsidRPr="008D1E9E">
            <w:rPr>
              <w:vertAlign w:val="superscript"/>
              <w:rPrChange w:id="668" w:author="Editor" w:date="2025-09-08T15:55:00Z">
                <w:rPr>
                  <w:lang w:val="en-US"/>
                </w:rPr>
              </w:rPrChange>
            </w:rPr>
            <w:instrText xml:space="preserve"> CITATION sokolova2009a \l 1033 </w:instrText>
          </w:r>
          <w:r w:rsidR="001814C7" w:rsidRPr="008D1E9E">
            <w:rPr>
              <w:vertAlign w:val="superscript"/>
              <w:rPrChange w:id="669" w:author="Editor" w:date="2025-09-08T15:55:00Z">
                <w:rPr/>
              </w:rPrChange>
            </w:rPr>
            <w:fldChar w:fldCharType="separate"/>
          </w:r>
          <w:r w:rsidR="007D51F3" w:rsidRPr="008D1E9E">
            <w:rPr>
              <w:vertAlign w:val="superscript"/>
              <w:rPrChange w:id="670" w:author="Editor" w:date="2025-09-08T15:55:00Z">
                <w:rPr>
                  <w:lang w:val="en-US"/>
                </w:rPr>
              </w:rPrChange>
            </w:rPr>
            <w:t>[17]</w:t>
          </w:r>
          <w:r w:rsidR="001814C7" w:rsidRPr="008D1E9E">
            <w:rPr>
              <w:vertAlign w:val="superscript"/>
              <w:rPrChange w:id="671" w:author="Editor" w:date="2025-09-08T15:55:00Z">
                <w:rPr/>
              </w:rPrChange>
            </w:rPr>
            <w:fldChar w:fldCharType="end"/>
          </w:r>
        </w:sdtContent>
      </w:sdt>
      <w:r w:rsidRPr="00A834AD">
        <w:t>.</w:t>
      </w:r>
    </w:p>
    <w:p w14:paraId="06446861" w14:textId="1ED3E2ED" w:rsidR="00F05124" w:rsidRPr="00A834AD" w:rsidRDefault="00F05124" w:rsidP="004B6ED5">
      <w:pPr>
        <w:pStyle w:val="NormalBPBHEB"/>
        <w:numPr>
          <w:ilvl w:val="1"/>
          <w:numId w:val="30"/>
        </w:numPr>
        <w:pPrChange w:id="672" w:author="Editor" w:date="2025-09-08T15:05:00Z">
          <w:pPr>
            <w:pStyle w:val="L-Bullets"/>
            <w:numPr>
              <w:ilvl w:val="1"/>
              <w:numId w:val="1"/>
            </w:numPr>
            <w:ind w:left="1440" w:hanging="360"/>
            <w:jc w:val="both"/>
          </w:pPr>
        </w:pPrChange>
      </w:pPr>
      <w:r w:rsidRPr="005C4E2C">
        <w:rPr>
          <w:b/>
          <w:bCs/>
        </w:rPr>
        <w:t>F1-score</w:t>
      </w:r>
      <w:r w:rsidRPr="00A834AD">
        <w:t xml:space="preserve">: Harmonic </w:t>
      </w:r>
      <w:r w:rsidR="005C4E2C" w:rsidRPr="00A834AD">
        <w:t>means</w:t>
      </w:r>
      <w:r w:rsidRPr="00A834AD">
        <w:t xml:space="preserve"> of precision and recall, providing a balance between the two metrics.</w:t>
      </w:r>
    </w:p>
    <w:p w14:paraId="09651221" w14:textId="00E22318" w:rsidR="00F05124" w:rsidRPr="00A834AD" w:rsidRDefault="00F05124" w:rsidP="004B6ED5">
      <w:pPr>
        <w:pStyle w:val="NormalBPBHEB"/>
        <w:numPr>
          <w:ilvl w:val="1"/>
          <w:numId w:val="30"/>
        </w:numPr>
        <w:pPrChange w:id="673" w:author="Editor" w:date="2025-09-08T15:05:00Z">
          <w:pPr>
            <w:pStyle w:val="L-Bullets"/>
            <w:numPr>
              <w:ilvl w:val="1"/>
              <w:numId w:val="1"/>
            </w:numPr>
            <w:ind w:left="1440" w:hanging="360"/>
            <w:jc w:val="both"/>
          </w:pPr>
        </w:pPrChange>
      </w:pPr>
      <w:r w:rsidRPr="005C4E2C">
        <w:rPr>
          <w:b/>
          <w:bCs/>
        </w:rPr>
        <w:t>Perplexity</w:t>
      </w:r>
      <w:r w:rsidRPr="00A834AD">
        <w:t xml:space="preserve">: Used in language modeling tasks to assess how well the model predicts the probability of the next word in a sequence </w:t>
      </w:r>
      <w:sdt>
        <w:sdtPr>
          <w:rPr>
            <w:vertAlign w:val="superscript"/>
            <w:rPrChange w:id="674" w:author="Editor" w:date="2025-09-08T15:55:00Z">
              <w:rPr/>
            </w:rPrChange>
          </w:rPr>
          <w:id w:val="-1907912737"/>
          <w:citation/>
        </w:sdtPr>
        <w:sdtContent>
          <w:r w:rsidR="00ED5FEA" w:rsidRPr="008D1E9E">
            <w:rPr>
              <w:vertAlign w:val="superscript"/>
              <w:rPrChange w:id="675" w:author="Editor" w:date="2025-09-08T15:55:00Z">
                <w:rPr/>
              </w:rPrChange>
            </w:rPr>
            <w:fldChar w:fldCharType="begin"/>
          </w:r>
          <w:r w:rsidR="00ED5FEA" w:rsidRPr="008D1E9E">
            <w:rPr>
              <w:vertAlign w:val="superscript"/>
              <w:rPrChange w:id="676" w:author="Editor" w:date="2025-09-08T15:55:00Z">
                <w:rPr>
                  <w:lang w:val="en-US"/>
                </w:rPr>
              </w:rPrChange>
            </w:rPr>
            <w:instrText xml:space="preserve"> CITATION bengio2003a \l 1033 </w:instrText>
          </w:r>
          <w:r w:rsidR="00ED5FEA" w:rsidRPr="008D1E9E">
            <w:rPr>
              <w:vertAlign w:val="superscript"/>
              <w:rPrChange w:id="677" w:author="Editor" w:date="2025-09-08T15:55:00Z">
                <w:rPr/>
              </w:rPrChange>
            </w:rPr>
            <w:fldChar w:fldCharType="separate"/>
          </w:r>
          <w:r w:rsidR="007D51F3" w:rsidRPr="008D1E9E">
            <w:rPr>
              <w:vertAlign w:val="superscript"/>
              <w:rPrChange w:id="678" w:author="Editor" w:date="2025-09-08T15:55:00Z">
                <w:rPr>
                  <w:lang w:val="en-US"/>
                </w:rPr>
              </w:rPrChange>
            </w:rPr>
            <w:t>[18]</w:t>
          </w:r>
          <w:r w:rsidR="00ED5FEA" w:rsidRPr="008D1E9E">
            <w:rPr>
              <w:vertAlign w:val="superscript"/>
              <w:rPrChange w:id="679" w:author="Editor" w:date="2025-09-08T15:55:00Z">
                <w:rPr/>
              </w:rPrChange>
            </w:rPr>
            <w:fldChar w:fldCharType="end"/>
          </w:r>
        </w:sdtContent>
      </w:sdt>
      <w:r w:rsidRPr="00A834AD">
        <w:t>.</w:t>
      </w:r>
    </w:p>
    <w:p w14:paraId="7D6565FC" w14:textId="24591C95" w:rsidR="00F05124" w:rsidRDefault="00F05124" w:rsidP="004B6ED5">
      <w:pPr>
        <w:pStyle w:val="NormalBPBHEB"/>
        <w:numPr>
          <w:ilvl w:val="0"/>
          <w:numId w:val="30"/>
        </w:numPr>
        <w:rPr>
          <w:ins w:id="680" w:author="Editor" w:date="2025-09-08T15:06:00Z"/>
        </w:rPr>
      </w:pPr>
      <w:r w:rsidRPr="00F839F0">
        <w:rPr>
          <w:b/>
          <w:bCs/>
        </w:rPr>
        <w:t>Cross-validation</w:t>
      </w:r>
      <w:r w:rsidRPr="00F05124">
        <w:t xml:space="preserve">: Techniques like k-fold cross-validation ensure robustness of model evaluation by partitioning the dataset into multiple subsets for training and testing iteratively </w:t>
      </w:r>
      <w:sdt>
        <w:sdtPr>
          <w:id w:val="-1907521456"/>
          <w:citation/>
        </w:sdtPr>
        <w:sdtContent>
          <w:r w:rsidR="0013644E">
            <w:fldChar w:fldCharType="begin"/>
          </w:r>
          <w:r w:rsidR="0013644E">
            <w:instrText xml:space="preserve"> CITATION kohavi1995a \l 1033 </w:instrText>
          </w:r>
          <w:r w:rsidR="0013644E">
            <w:fldChar w:fldCharType="separate"/>
          </w:r>
          <w:r w:rsidR="007D51F3" w:rsidRPr="007D51F3">
            <w:t>[19]</w:t>
          </w:r>
          <w:r w:rsidR="0013644E">
            <w:fldChar w:fldCharType="end"/>
          </w:r>
        </w:sdtContent>
      </w:sdt>
      <w:r w:rsidRPr="00F05124">
        <w:t>.</w:t>
      </w:r>
    </w:p>
    <w:p w14:paraId="150C5483" w14:textId="77777777" w:rsidR="004B6ED5" w:rsidRPr="00F05124" w:rsidRDefault="004B6ED5" w:rsidP="004B6ED5">
      <w:pPr>
        <w:pStyle w:val="NormalBPBHEB"/>
        <w:pPrChange w:id="681" w:author="Editor" w:date="2025-09-08T15:06:00Z">
          <w:pPr>
            <w:pStyle w:val="L-Bullets"/>
            <w:numPr>
              <w:numId w:val="15"/>
            </w:numPr>
            <w:ind w:left="717" w:hanging="307"/>
            <w:jc w:val="both"/>
          </w:pPr>
        </w:pPrChange>
      </w:pPr>
    </w:p>
    <w:p w14:paraId="36065F78" w14:textId="25D8EBDF" w:rsidR="00F05124" w:rsidRPr="00F839F0" w:rsidRDefault="00F05124" w:rsidP="004B6ED5">
      <w:pPr>
        <w:pStyle w:val="Heading1BPBHEB"/>
        <w:pPrChange w:id="682" w:author="Editor" w:date="2025-09-08T15:06:00Z">
          <w:pPr>
            <w:pStyle w:val="H2-Heading"/>
          </w:pPr>
        </w:pPrChange>
      </w:pPr>
      <w:commentRangeStart w:id="683"/>
      <w:del w:id="684" w:author="Editor" w:date="2025-09-08T15:06:00Z">
        <w:r w:rsidRPr="00F839F0" w:rsidDel="004B6ED5">
          <w:delText xml:space="preserve">Application: </w:delText>
        </w:r>
      </w:del>
      <w:r w:rsidRPr="00F839F0">
        <w:t xml:space="preserve">Sentiment </w:t>
      </w:r>
      <w:del w:id="685" w:author="Editor" w:date="2025-09-08T15:06:00Z">
        <w:r w:rsidRPr="00F839F0" w:rsidDel="004B6ED5">
          <w:delText>Analysis</w:delText>
        </w:r>
      </w:del>
      <w:ins w:id="686" w:author="Editor" w:date="2025-09-08T15:06:00Z">
        <w:r w:rsidR="004B6ED5">
          <w:t>a</w:t>
        </w:r>
        <w:r w:rsidR="004B6ED5" w:rsidRPr="00F839F0">
          <w:t>nalysis</w:t>
        </w:r>
        <w:r w:rsidR="004B6ED5">
          <w:t xml:space="preserve"> application</w:t>
        </w:r>
      </w:ins>
      <w:commentRangeEnd w:id="683"/>
      <w:ins w:id="687" w:author="Editor" w:date="2025-09-08T15:09:00Z">
        <w:r w:rsidR="001262E3">
          <w:rPr>
            <w:rStyle w:val="CommentReference"/>
            <w:rFonts w:ascii="Calibri" w:eastAsia="Calibri" w:hAnsi="Calibri" w:cs="Calibri"/>
            <w:b w:val="0"/>
          </w:rPr>
          <w:commentReference w:id="683"/>
        </w:r>
      </w:ins>
    </w:p>
    <w:p w14:paraId="2D89603A" w14:textId="0F19436B" w:rsidR="00F05124" w:rsidRPr="00F05124" w:rsidRDefault="00494D19" w:rsidP="001262E3">
      <w:pPr>
        <w:pStyle w:val="NormalBPBHEB"/>
        <w:pPrChange w:id="688" w:author="Editor" w:date="2025-09-08T15:09:00Z">
          <w:pPr>
            <w:pStyle w:val="P-Regular"/>
            <w:jc w:val="both"/>
          </w:pPr>
        </w:pPrChange>
      </w:pPr>
      <w:r>
        <w:t>Sentiment analysis involves categorizing text into sentiment classes</w:t>
      </w:r>
      <w:r w:rsidR="00ED5FEA">
        <w:t>, such as</w:t>
      </w:r>
      <w:r>
        <w:t xml:space="preserve"> positive, negative, or neutral. Fine-tuned models utilizing the Hugging Face </w:t>
      </w:r>
      <w:r w:rsidR="002B71D8">
        <w:t>diffusers</w:t>
      </w:r>
      <w:r>
        <w:t xml:space="preserve"> library have shown promising results in sentiment classification tasks:</w:t>
      </w:r>
    </w:p>
    <w:p w14:paraId="0A3D5E8D" w14:textId="4DD8C520" w:rsidR="00F05124" w:rsidRPr="00F05124" w:rsidRDefault="00F05124" w:rsidP="001262E3">
      <w:pPr>
        <w:pStyle w:val="NormalBPBHEB"/>
        <w:numPr>
          <w:ilvl w:val="0"/>
          <w:numId w:val="31"/>
        </w:numPr>
        <w:pPrChange w:id="689" w:author="Editor" w:date="2025-09-08T15:09:00Z">
          <w:pPr>
            <w:pStyle w:val="L-Bullets"/>
            <w:numPr>
              <w:numId w:val="3"/>
            </w:numPr>
            <w:ind w:left="717" w:hanging="360"/>
            <w:jc w:val="both"/>
          </w:pPr>
        </w:pPrChange>
      </w:pPr>
      <w:r w:rsidRPr="00FF7C64">
        <w:rPr>
          <w:b/>
          <w:bCs/>
        </w:rPr>
        <w:t xml:space="preserve">Example </w:t>
      </w:r>
      <w:r w:rsidR="00FF7C64" w:rsidRPr="00FF7C64">
        <w:rPr>
          <w:b/>
          <w:bCs/>
        </w:rPr>
        <w:t>s</w:t>
      </w:r>
      <w:r w:rsidRPr="00FF7C64">
        <w:rPr>
          <w:b/>
          <w:bCs/>
        </w:rPr>
        <w:t>cenario</w:t>
      </w:r>
      <w:r w:rsidRPr="00F05124">
        <w:t xml:space="preserve">: Fine-tuning BERT for sentiment analysis on movie reviews </w:t>
      </w:r>
      <w:sdt>
        <w:sdtPr>
          <w:rPr>
            <w:vertAlign w:val="superscript"/>
            <w:rPrChange w:id="690" w:author="Editor" w:date="2025-09-08T15:55:00Z">
              <w:rPr/>
            </w:rPrChange>
          </w:rPr>
          <w:id w:val="2140607368"/>
          <w:citation/>
        </w:sdtPr>
        <w:sdtContent>
          <w:r w:rsidR="00ED5FEA" w:rsidRPr="008D1E9E">
            <w:rPr>
              <w:vertAlign w:val="superscript"/>
              <w:rPrChange w:id="691" w:author="Editor" w:date="2025-09-08T15:55:00Z">
                <w:rPr/>
              </w:rPrChange>
            </w:rPr>
            <w:fldChar w:fldCharType="begin"/>
          </w:r>
          <w:r w:rsidR="00ED5FEA" w:rsidRPr="008D1E9E">
            <w:rPr>
              <w:vertAlign w:val="superscript"/>
              <w:rPrChange w:id="692" w:author="Editor" w:date="2025-09-08T15:55:00Z">
                <w:rPr>
                  <w:lang w:val="en-US"/>
                </w:rPr>
              </w:rPrChange>
            </w:rPr>
            <w:instrText xml:space="preserve"> CITATION socher2013a \l 1033 </w:instrText>
          </w:r>
          <w:r w:rsidR="00ED5FEA" w:rsidRPr="008D1E9E">
            <w:rPr>
              <w:vertAlign w:val="superscript"/>
              <w:rPrChange w:id="693" w:author="Editor" w:date="2025-09-08T15:55:00Z">
                <w:rPr/>
              </w:rPrChange>
            </w:rPr>
            <w:fldChar w:fldCharType="separate"/>
          </w:r>
          <w:r w:rsidR="007D51F3" w:rsidRPr="008D1E9E">
            <w:rPr>
              <w:vertAlign w:val="superscript"/>
              <w:rPrChange w:id="694" w:author="Editor" w:date="2025-09-08T15:55:00Z">
                <w:rPr>
                  <w:lang w:val="en-US"/>
                </w:rPr>
              </w:rPrChange>
            </w:rPr>
            <w:t>[12]</w:t>
          </w:r>
          <w:r w:rsidR="00ED5FEA" w:rsidRPr="008D1E9E">
            <w:rPr>
              <w:vertAlign w:val="superscript"/>
              <w:rPrChange w:id="695" w:author="Editor" w:date="2025-09-08T15:55:00Z">
                <w:rPr/>
              </w:rPrChange>
            </w:rPr>
            <w:fldChar w:fldCharType="end"/>
          </w:r>
        </w:sdtContent>
      </w:sdt>
      <w:r w:rsidRPr="00F05124">
        <w:t>.</w:t>
      </w:r>
    </w:p>
    <w:p w14:paraId="701F46BA" w14:textId="5D0C9A6C" w:rsidR="00FF7C64" w:rsidRDefault="00F05124" w:rsidP="001262E3">
      <w:pPr>
        <w:pStyle w:val="NormalBPBHEB"/>
        <w:numPr>
          <w:ilvl w:val="0"/>
          <w:numId w:val="31"/>
        </w:numPr>
        <w:pPrChange w:id="696" w:author="Editor" w:date="2025-09-08T15:09:00Z">
          <w:pPr/>
        </w:pPrChange>
      </w:pPr>
      <w:r w:rsidRPr="00ED5FEA">
        <w:rPr>
          <w:b/>
          <w:bCs/>
        </w:rPr>
        <w:t xml:space="preserve">Performance </w:t>
      </w:r>
      <w:r w:rsidR="00FF7C64" w:rsidRPr="00ED5FEA">
        <w:rPr>
          <w:b/>
          <w:bCs/>
        </w:rPr>
        <w:t>m</w:t>
      </w:r>
      <w:r w:rsidRPr="00ED5FEA">
        <w:rPr>
          <w:b/>
          <w:bCs/>
        </w:rPr>
        <w:t>etrics</w:t>
      </w:r>
      <w:r w:rsidRPr="00F05124">
        <w:t xml:space="preserve">: Evaluating sentiment analysis models using accuracy, precision, recall, and F1-score to measure their </w:t>
      </w:r>
      <w:r w:rsidR="001C760E">
        <w:t>efficiency</w:t>
      </w:r>
      <w:r w:rsidRPr="00F05124">
        <w:t xml:space="preserve"> in capturing sentiment nuances.</w:t>
      </w:r>
    </w:p>
    <w:p w14:paraId="7FB53046" w14:textId="17DF79C9" w:rsidR="00F05124" w:rsidRPr="00F05124" w:rsidRDefault="00F05124" w:rsidP="001262E3">
      <w:pPr>
        <w:pStyle w:val="Heading1BPBHEB"/>
        <w:pPrChange w:id="697" w:author="Editor" w:date="2025-09-08T15:10:00Z">
          <w:pPr>
            <w:pStyle w:val="H2-Heading"/>
          </w:pPr>
        </w:pPrChange>
      </w:pPr>
      <w:commentRangeStart w:id="698"/>
      <w:del w:id="699" w:author="Editor" w:date="2025-09-08T15:10:00Z">
        <w:r w:rsidRPr="00F05124" w:rsidDel="001262E3">
          <w:lastRenderedPageBreak/>
          <w:delText xml:space="preserve">Application: </w:delText>
        </w:r>
      </w:del>
      <w:r w:rsidRPr="00F05124">
        <w:t xml:space="preserve">Topic </w:t>
      </w:r>
      <w:del w:id="700" w:author="Editor" w:date="2025-09-08T15:10:00Z">
        <w:r w:rsidRPr="00F05124" w:rsidDel="001262E3">
          <w:delText>Classification</w:delText>
        </w:r>
      </w:del>
      <w:ins w:id="701" w:author="Editor" w:date="2025-09-08T15:10:00Z">
        <w:r w:rsidR="001262E3">
          <w:t>c</w:t>
        </w:r>
        <w:r w:rsidR="001262E3" w:rsidRPr="00F05124">
          <w:t>lassification</w:t>
        </w:r>
        <w:r w:rsidR="001262E3">
          <w:t xml:space="preserve"> application</w:t>
        </w:r>
        <w:commentRangeEnd w:id="698"/>
        <w:r w:rsidR="001262E3">
          <w:rPr>
            <w:rStyle w:val="CommentReference"/>
            <w:rFonts w:ascii="Calibri" w:eastAsia="Calibri" w:hAnsi="Calibri" w:cs="Calibri"/>
            <w:b w:val="0"/>
          </w:rPr>
          <w:commentReference w:id="698"/>
        </w:r>
      </w:ins>
    </w:p>
    <w:p w14:paraId="6509F473" w14:textId="1A96CD50" w:rsidR="00F05124" w:rsidRPr="00F05124" w:rsidRDefault="00F05124" w:rsidP="001262E3">
      <w:pPr>
        <w:pStyle w:val="NormalBPBHEB"/>
        <w:pPrChange w:id="702" w:author="Editor" w:date="2025-09-08T15:10:00Z">
          <w:pPr>
            <w:pStyle w:val="P-Regular"/>
            <w:jc w:val="both"/>
          </w:pPr>
        </w:pPrChange>
      </w:pPr>
      <w:r w:rsidRPr="00F05124">
        <w:t xml:space="preserve">Topic classification involves assigning predefined categories or topics to text documents. It </w:t>
      </w:r>
      <w:r w:rsidR="00A02E73">
        <w:t>helps organize and retrieve</w:t>
      </w:r>
      <w:r w:rsidRPr="00F05124">
        <w:t xml:space="preserve"> information from large datasets:</w:t>
      </w:r>
    </w:p>
    <w:p w14:paraId="49F3C5E8" w14:textId="0AEA42D5" w:rsidR="00F05124" w:rsidRPr="00F05124" w:rsidRDefault="00F05124" w:rsidP="001262E3">
      <w:pPr>
        <w:pStyle w:val="NormalBPBHEB"/>
        <w:numPr>
          <w:ilvl w:val="0"/>
          <w:numId w:val="32"/>
        </w:numPr>
        <w:pPrChange w:id="703" w:author="Editor" w:date="2025-09-08T15:10:00Z">
          <w:pPr>
            <w:pStyle w:val="L-Bullets"/>
            <w:numPr>
              <w:numId w:val="16"/>
            </w:numPr>
            <w:ind w:left="717" w:hanging="360"/>
            <w:jc w:val="both"/>
          </w:pPr>
        </w:pPrChange>
      </w:pPr>
      <w:r w:rsidRPr="002070BA">
        <w:rPr>
          <w:b/>
          <w:bCs/>
        </w:rPr>
        <w:t xml:space="preserve">Example </w:t>
      </w:r>
      <w:r w:rsidR="002070BA" w:rsidRPr="002070BA">
        <w:rPr>
          <w:b/>
          <w:bCs/>
        </w:rPr>
        <w:t>s</w:t>
      </w:r>
      <w:r w:rsidRPr="002070BA">
        <w:rPr>
          <w:b/>
          <w:bCs/>
        </w:rPr>
        <w:t>cenario</w:t>
      </w:r>
      <w:r w:rsidRPr="00F05124">
        <w:t xml:space="preserve">: Fine-tuning RoBERTa for topic classification in scientific articles </w:t>
      </w:r>
      <w:sdt>
        <w:sdtPr>
          <w:rPr>
            <w:vertAlign w:val="superscript"/>
            <w:rPrChange w:id="704" w:author="Editor" w:date="2025-09-08T15:55:00Z">
              <w:rPr/>
            </w:rPrChange>
          </w:rPr>
          <w:id w:val="319078186"/>
          <w:citation/>
        </w:sdtPr>
        <w:sdtContent>
          <w:r w:rsidR="00A02E73" w:rsidRPr="008D1E9E">
            <w:rPr>
              <w:vertAlign w:val="superscript"/>
              <w:rPrChange w:id="705" w:author="Editor" w:date="2025-09-08T15:55:00Z">
                <w:rPr/>
              </w:rPrChange>
            </w:rPr>
            <w:fldChar w:fldCharType="begin"/>
          </w:r>
          <w:r w:rsidR="00A02E73" w:rsidRPr="008D1E9E">
            <w:rPr>
              <w:vertAlign w:val="superscript"/>
              <w:rPrChange w:id="706" w:author="Editor" w:date="2025-09-08T15:55:00Z">
                <w:rPr>
                  <w:lang w:val="en-US"/>
                </w:rPr>
              </w:rPrChange>
            </w:rPr>
            <w:instrText xml:space="preserve"> CITATION Liu19 \l 1033 </w:instrText>
          </w:r>
          <w:r w:rsidR="00A02E73" w:rsidRPr="008D1E9E">
            <w:rPr>
              <w:vertAlign w:val="superscript"/>
              <w:rPrChange w:id="707" w:author="Editor" w:date="2025-09-08T15:55:00Z">
                <w:rPr/>
              </w:rPrChange>
            </w:rPr>
            <w:fldChar w:fldCharType="separate"/>
          </w:r>
          <w:r w:rsidR="007D51F3" w:rsidRPr="008D1E9E">
            <w:rPr>
              <w:vertAlign w:val="superscript"/>
              <w:rPrChange w:id="708" w:author="Editor" w:date="2025-09-08T15:55:00Z">
                <w:rPr>
                  <w:lang w:val="en-US"/>
                </w:rPr>
              </w:rPrChange>
            </w:rPr>
            <w:t>[13]</w:t>
          </w:r>
          <w:r w:rsidR="00A02E73" w:rsidRPr="008D1E9E">
            <w:rPr>
              <w:vertAlign w:val="superscript"/>
              <w:rPrChange w:id="709" w:author="Editor" w:date="2025-09-08T15:55:00Z">
                <w:rPr/>
              </w:rPrChange>
            </w:rPr>
            <w:fldChar w:fldCharType="end"/>
          </w:r>
        </w:sdtContent>
      </w:sdt>
      <w:r w:rsidRPr="00F05124">
        <w:t>.</w:t>
      </w:r>
    </w:p>
    <w:p w14:paraId="3310ACF1" w14:textId="08CF5195" w:rsidR="00F05124" w:rsidRPr="00F05124" w:rsidRDefault="00F05124" w:rsidP="001262E3">
      <w:pPr>
        <w:pStyle w:val="NormalBPBHEB"/>
        <w:numPr>
          <w:ilvl w:val="0"/>
          <w:numId w:val="32"/>
        </w:numPr>
        <w:pPrChange w:id="710" w:author="Editor" w:date="2025-09-08T15:10:00Z">
          <w:pPr>
            <w:pStyle w:val="L-Bullets"/>
            <w:numPr>
              <w:numId w:val="16"/>
            </w:numPr>
            <w:ind w:left="717" w:hanging="360"/>
            <w:jc w:val="both"/>
          </w:pPr>
        </w:pPrChange>
      </w:pPr>
      <w:r w:rsidRPr="002070BA">
        <w:rPr>
          <w:b/>
          <w:bCs/>
        </w:rPr>
        <w:t xml:space="preserve">Performance </w:t>
      </w:r>
      <w:r w:rsidR="002070BA" w:rsidRPr="002070BA">
        <w:rPr>
          <w:b/>
          <w:bCs/>
        </w:rPr>
        <w:t>m</w:t>
      </w:r>
      <w:r w:rsidRPr="002070BA">
        <w:rPr>
          <w:b/>
          <w:bCs/>
        </w:rPr>
        <w:t>etrics</w:t>
      </w:r>
      <w:r w:rsidRPr="00F05124">
        <w:t xml:space="preserve">: Metrics </w:t>
      </w:r>
      <w:r w:rsidR="00D92E1B">
        <w:t xml:space="preserve">such as accuracy and confusion matrices are used to evaluate the model's ability to classify documents into the </w:t>
      </w:r>
      <w:r w:rsidRPr="00F05124">
        <w:t>correct topics. </w:t>
      </w:r>
    </w:p>
    <w:p w14:paraId="5A63E781" w14:textId="3BF48B56" w:rsidR="00F05124" w:rsidRPr="00F05124" w:rsidRDefault="00F05124" w:rsidP="001262E3">
      <w:pPr>
        <w:pStyle w:val="NormalBPBHEB"/>
        <w:pPrChange w:id="711" w:author="Editor" w:date="2025-09-08T15:10:00Z">
          <w:pPr>
            <w:pStyle w:val="H2-Heading"/>
            <w:jc w:val="both"/>
          </w:pPr>
        </w:pPrChange>
      </w:pPr>
      <w:r w:rsidRPr="00F05124">
        <w:t xml:space="preserve">Best </w:t>
      </w:r>
      <w:r w:rsidR="008A3568">
        <w:t>p</w:t>
      </w:r>
      <w:r w:rsidRPr="00F05124">
        <w:t xml:space="preserve">ractices and </w:t>
      </w:r>
      <w:r w:rsidR="006F0A3C" w:rsidRPr="00F05124">
        <w:t>considerations</w:t>
      </w:r>
      <w:ins w:id="712" w:author="Editor" w:date="2025-09-08T15:10:00Z">
        <w:r w:rsidR="001262E3">
          <w:t xml:space="preserve"> include the following:</w:t>
        </w:r>
      </w:ins>
    </w:p>
    <w:p w14:paraId="45B52EAF" w14:textId="1EEB2BA8" w:rsidR="00F05124" w:rsidRPr="008D1E9E" w:rsidRDefault="00F05124" w:rsidP="001262E3">
      <w:pPr>
        <w:pStyle w:val="NormalBPBHEB"/>
        <w:numPr>
          <w:ilvl w:val="0"/>
          <w:numId w:val="33"/>
        </w:numPr>
        <w:rPr>
          <w:vertAlign w:val="superscript"/>
          <w:rPrChange w:id="713" w:author="Editor" w:date="2025-09-08T15:55:00Z">
            <w:rPr/>
          </w:rPrChange>
        </w:rPr>
        <w:pPrChange w:id="714" w:author="Editor" w:date="2025-09-08T15:10:00Z">
          <w:pPr>
            <w:pStyle w:val="L-Bullets"/>
            <w:numPr>
              <w:numId w:val="4"/>
            </w:numPr>
            <w:ind w:left="717" w:hanging="360"/>
            <w:jc w:val="both"/>
          </w:pPr>
        </w:pPrChange>
      </w:pPr>
      <w:r w:rsidRPr="00016B32">
        <w:rPr>
          <w:b/>
          <w:bCs/>
        </w:rPr>
        <w:t xml:space="preserve">Dataset </w:t>
      </w:r>
      <w:r w:rsidR="00016B32" w:rsidRPr="00016B32">
        <w:rPr>
          <w:b/>
          <w:bCs/>
        </w:rPr>
        <w:t>b</w:t>
      </w:r>
      <w:r w:rsidRPr="00016B32">
        <w:rPr>
          <w:b/>
          <w:bCs/>
        </w:rPr>
        <w:t>ias</w:t>
      </w:r>
      <w:r w:rsidRPr="00F05124">
        <w:t xml:space="preserve">: Addressing biases in datasets to ensure fair evaluation and mitigate model inaccuracies </w:t>
      </w:r>
      <w:sdt>
        <w:sdtPr>
          <w:rPr>
            <w:vertAlign w:val="superscript"/>
            <w:rPrChange w:id="715" w:author="Editor" w:date="2025-09-08T15:55:00Z">
              <w:rPr/>
            </w:rPrChange>
          </w:rPr>
          <w:id w:val="702980459"/>
          <w:citation/>
        </w:sdtPr>
        <w:sdtContent>
          <w:r w:rsidR="00D92E1B" w:rsidRPr="008D1E9E">
            <w:rPr>
              <w:vertAlign w:val="superscript"/>
              <w:rPrChange w:id="716" w:author="Editor" w:date="2025-09-08T15:55:00Z">
                <w:rPr/>
              </w:rPrChange>
            </w:rPr>
            <w:fldChar w:fldCharType="begin"/>
          </w:r>
          <w:r w:rsidR="00D92E1B" w:rsidRPr="008D1E9E">
            <w:rPr>
              <w:vertAlign w:val="superscript"/>
              <w:rPrChange w:id="717" w:author="Editor" w:date="2025-09-08T15:55:00Z">
                <w:rPr>
                  <w:lang w:val="en-US"/>
                </w:rPr>
              </w:rPrChange>
            </w:rPr>
            <w:instrText xml:space="preserve"> CITATION bolukbasi2016a \l 1033 </w:instrText>
          </w:r>
          <w:r w:rsidR="00D92E1B" w:rsidRPr="008D1E9E">
            <w:rPr>
              <w:vertAlign w:val="superscript"/>
              <w:rPrChange w:id="718" w:author="Editor" w:date="2025-09-08T15:55:00Z">
                <w:rPr/>
              </w:rPrChange>
            </w:rPr>
            <w:fldChar w:fldCharType="separate"/>
          </w:r>
          <w:r w:rsidR="007D51F3" w:rsidRPr="008D1E9E">
            <w:rPr>
              <w:vertAlign w:val="superscript"/>
              <w:rPrChange w:id="719" w:author="Editor" w:date="2025-09-08T15:55:00Z">
                <w:rPr>
                  <w:lang w:val="en-US"/>
                </w:rPr>
              </w:rPrChange>
            </w:rPr>
            <w:t>[20]</w:t>
          </w:r>
          <w:r w:rsidR="00D92E1B" w:rsidRPr="008D1E9E">
            <w:rPr>
              <w:vertAlign w:val="superscript"/>
              <w:rPrChange w:id="720" w:author="Editor" w:date="2025-09-08T15:55:00Z">
                <w:rPr/>
              </w:rPrChange>
            </w:rPr>
            <w:fldChar w:fldCharType="end"/>
          </w:r>
        </w:sdtContent>
      </w:sdt>
      <w:r w:rsidRPr="008D1E9E">
        <w:rPr>
          <w:vertAlign w:val="superscript"/>
          <w:rPrChange w:id="721" w:author="Editor" w:date="2025-09-08T15:55:00Z">
            <w:rPr/>
          </w:rPrChange>
        </w:rPr>
        <w:t>.</w:t>
      </w:r>
    </w:p>
    <w:p w14:paraId="134F7097" w14:textId="6C7968F4" w:rsidR="00F05124" w:rsidRPr="00F05124" w:rsidRDefault="00F05124" w:rsidP="001262E3">
      <w:pPr>
        <w:pStyle w:val="NormalBPBHEB"/>
        <w:numPr>
          <w:ilvl w:val="0"/>
          <w:numId w:val="33"/>
        </w:numPr>
        <w:pPrChange w:id="722" w:author="Editor" w:date="2025-09-08T15:10:00Z">
          <w:pPr>
            <w:pStyle w:val="L-Bullets"/>
            <w:numPr>
              <w:numId w:val="4"/>
            </w:numPr>
            <w:ind w:left="717" w:hanging="360"/>
            <w:jc w:val="both"/>
          </w:pPr>
        </w:pPrChange>
      </w:pPr>
      <w:r w:rsidRPr="00016B32">
        <w:rPr>
          <w:b/>
          <w:bCs/>
        </w:rPr>
        <w:t xml:space="preserve">Model </w:t>
      </w:r>
      <w:r w:rsidR="00016B32" w:rsidRPr="00016B32">
        <w:rPr>
          <w:b/>
          <w:bCs/>
        </w:rPr>
        <w:t>i</w:t>
      </w:r>
      <w:r w:rsidRPr="00016B32">
        <w:rPr>
          <w:b/>
          <w:bCs/>
        </w:rPr>
        <w:t>nterpretability</w:t>
      </w:r>
      <w:r w:rsidRPr="00F05124">
        <w:t xml:space="preserve">: Explaining model predictions using techniques like attention visualization to enhance transparency and trustworthiness </w:t>
      </w:r>
      <w:sdt>
        <w:sdtPr>
          <w:rPr>
            <w:vertAlign w:val="superscript"/>
            <w:rPrChange w:id="723" w:author="Editor" w:date="2025-09-08T15:55:00Z">
              <w:rPr/>
            </w:rPrChange>
          </w:rPr>
          <w:id w:val="2103759060"/>
          <w:citation/>
        </w:sdtPr>
        <w:sdtContent>
          <w:r w:rsidR="00DF4812" w:rsidRPr="008D1E9E">
            <w:rPr>
              <w:vertAlign w:val="superscript"/>
              <w:rPrChange w:id="724" w:author="Editor" w:date="2025-09-08T15:55:00Z">
                <w:rPr/>
              </w:rPrChange>
            </w:rPr>
            <w:fldChar w:fldCharType="begin"/>
          </w:r>
          <w:r w:rsidR="00DF4812" w:rsidRPr="008D1E9E">
            <w:rPr>
              <w:vertAlign w:val="superscript"/>
              <w:rPrChange w:id="725" w:author="Editor" w:date="2025-09-08T15:55:00Z">
                <w:rPr>
                  <w:lang w:val="en-US"/>
                </w:rPr>
              </w:rPrChange>
            </w:rPr>
            <w:instrText xml:space="preserve"> CITATION vaswani2017a \l 1033 </w:instrText>
          </w:r>
          <w:r w:rsidR="00DF4812" w:rsidRPr="008D1E9E">
            <w:rPr>
              <w:vertAlign w:val="superscript"/>
              <w:rPrChange w:id="726" w:author="Editor" w:date="2025-09-08T15:55:00Z">
                <w:rPr/>
              </w:rPrChange>
            </w:rPr>
            <w:fldChar w:fldCharType="separate"/>
          </w:r>
          <w:r w:rsidR="007D51F3" w:rsidRPr="008D1E9E">
            <w:rPr>
              <w:vertAlign w:val="superscript"/>
              <w:rPrChange w:id="727" w:author="Editor" w:date="2025-09-08T15:55:00Z">
                <w:rPr>
                  <w:lang w:val="en-US"/>
                </w:rPr>
              </w:rPrChange>
            </w:rPr>
            <w:t>[15]</w:t>
          </w:r>
          <w:r w:rsidR="00DF4812" w:rsidRPr="008D1E9E">
            <w:rPr>
              <w:vertAlign w:val="superscript"/>
              <w:rPrChange w:id="728" w:author="Editor" w:date="2025-09-08T15:55:00Z">
                <w:rPr/>
              </w:rPrChange>
            </w:rPr>
            <w:fldChar w:fldCharType="end"/>
          </w:r>
        </w:sdtContent>
      </w:sdt>
      <w:r w:rsidRPr="008D1E9E">
        <w:rPr>
          <w:vertAlign w:val="superscript"/>
          <w:rPrChange w:id="729" w:author="Editor" w:date="2025-09-08T15:55:00Z">
            <w:rPr/>
          </w:rPrChange>
        </w:rPr>
        <w:t>.</w:t>
      </w:r>
      <w:r w:rsidRPr="00F05124">
        <w:t> </w:t>
      </w:r>
    </w:p>
    <w:p w14:paraId="699F14E3" w14:textId="2FD308D9" w:rsidR="00F05124" w:rsidRPr="001262E3" w:rsidRDefault="00016B32" w:rsidP="001262E3">
      <w:pPr>
        <w:pStyle w:val="NormalBPBHEB"/>
        <w:rPr>
          <w:b/>
          <w:bCs/>
          <w:rPrChange w:id="730" w:author="Editor" w:date="2025-09-08T15:11:00Z">
            <w:rPr/>
          </w:rPrChange>
        </w:rPr>
        <w:pPrChange w:id="731" w:author="Editor" w:date="2025-09-08T15:11:00Z">
          <w:pPr>
            <w:pStyle w:val="H2-Heading"/>
            <w:jc w:val="both"/>
          </w:pPr>
        </w:pPrChange>
      </w:pPr>
      <w:commentRangeStart w:id="732"/>
      <w:r w:rsidRPr="001262E3">
        <w:rPr>
          <w:b/>
          <w:bCs/>
          <w:rPrChange w:id="733" w:author="Editor" w:date="2025-09-08T15:11:00Z">
            <w:rPr/>
          </w:rPrChange>
        </w:rPr>
        <w:t xml:space="preserve">Wrap </w:t>
      </w:r>
      <w:r w:rsidR="00DB35B1" w:rsidRPr="001262E3">
        <w:rPr>
          <w:b/>
          <w:bCs/>
          <w:rPrChange w:id="734" w:author="Editor" w:date="2025-09-08T15:11:00Z">
            <w:rPr/>
          </w:rPrChange>
        </w:rPr>
        <w:t>up!</w:t>
      </w:r>
    </w:p>
    <w:p w14:paraId="16F145F9" w14:textId="1870ED00" w:rsidR="00F05124" w:rsidRDefault="00F05124" w:rsidP="001262E3">
      <w:pPr>
        <w:pStyle w:val="NormalBPBHEB"/>
        <w:rPr>
          <w:ins w:id="735" w:author="Editor" w:date="2025-09-08T15:11:00Z"/>
        </w:rPr>
        <w:pPrChange w:id="736" w:author="Editor" w:date="2025-09-08T15:11:00Z">
          <w:pPr>
            <w:pStyle w:val="P-Regular"/>
            <w:jc w:val="both"/>
          </w:pPr>
        </w:pPrChange>
      </w:pPr>
      <w:r w:rsidRPr="00F05124">
        <w:t xml:space="preserve">Evaluating model performance in sentiment analysis and topic classification tasks using fine-tuned models with the Hugging Face </w:t>
      </w:r>
      <w:r w:rsidR="002B71D8">
        <w:t>diffusers</w:t>
      </w:r>
      <w:r w:rsidRPr="00F05124">
        <w:t xml:space="preserve"> library is essential for </w:t>
      </w:r>
      <w:r w:rsidR="001A2DB0" w:rsidRPr="00F05124">
        <w:t>confirming</w:t>
      </w:r>
      <w:r w:rsidRPr="00F05124">
        <w:t xml:space="preserve"> their </w:t>
      </w:r>
      <w:r w:rsidR="00420889">
        <w:t>efficiency</w:t>
      </w:r>
      <w:r w:rsidRPr="00F05124">
        <w:t xml:space="preserve">. By employing </w:t>
      </w:r>
      <w:r w:rsidR="00E56D61">
        <w:t>correct</w:t>
      </w:r>
      <w:r w:rsidRPr="00F05124">
        <w:t xml:space="preserve"> metrics and methodologies, researchers and practitioners can </w:t>
      </w:r>
      <w:r w:rsidR="001A2DB0" w:rsidRPr="00F05124">
        <w:t>refine</w:t>
      </w:r>
      <w:r w:rsidRPr="00F05124">
        <w:t xml:space="preserve"> model performance and ensure reliable deployment in real-world applications.</w:t>
      </w:r>
      <w:commentRangeEnd w:id="732"/>
      <w:r w:rsidR="001262E3">
        <w:rPr>
          <w:rStyle w:val="CommentReference"/>
          <w:rFonts w:eastAsia="Calibri"/>
        </w:rPr>
        <w:commentReference w:id="732"/>
      </w:r>
    </w:p>
    <w:p w14:paraId="7E4D8819" w14:textId="77777777" w:rsidR="001262E3" w:rsidRPr="00F05124" w:rsidRDefault="001262E3" w:rsidP="001262E3">
      <w:pPr>
        <w:pStyle w:val="NormalBPBHEB"/>
        <w:pPrChange w:id="737" w:author="Editor" w:date="2025-09-08T15:11:00Z">
          <w:pPr>
            <w:pStyle w:val="P-Regular"/>
            <w:jc w:val="both"/>
          </w:pPr>
        </w:pPrChange>
      </w:pPr>
    </w:p>
    <w:p w14:paraId="78803F41" w14:textId="0812079C" w:rsidR="003776FF" w:rsidRPr="009E4B99" w:rsidRDefault="003776FF" w:rsidP="001262E3">
      <w:pPr>
        <w:pStyle w:val="Heading1BPBHEB"/>
        <w:pPrChange w:id="738" w:author="Editor" w:date="2025-09-08T15:11:00Z">
          <w:pPr>
            <w:pStyle w:val="H1-Section"/>
            <w:jc w:val="both"/>
          </w:pPr>
        </w:pPrChange>
      </w:pPr>
      <w:r w:rsidRPr="009E4B99">
        <w:t xml:space="preserve">Overview of </w:t>
      </w:r>
      <w:r w:rsidR="005C032D" w:rsidRPr="009E4B99">
        <w:t>t</w:t>
      </w:r>
      <w:r w:rsidRPr="009E4B99">
        <w:t xml:space="preserve">ext </w:t>
      </w:r>
      <w:r w:rsidR="005C032D" w:rsidRPr="009E4B99">
        <w:t>g</w:t>
      </w:r>
      <w:r w:rsidRPr="009E4B99">
        <w:t>eneration</w:t>
      </w:r>
    </w:p>
    <w:p w14:paraId="1EEAC117" w14:textId="74917877" w:rsidR="003776FF" w:rsidRPr="003776FF" w:rsidRDefault="003776FF" w:rsidP="001262E3">
      <w:pPr>
        <w:pStyle w:val="NormalBPBHEB"/>
        <w:pPrChange w:id="739" w:author="Editor" w:date="2025-09-08T15:11:00Z">
          <w:pPr>
            <w:pStyle w:val="P-Regular"/>
            <w:jc w:val="both"/>
          </w:pPr>
        </w:pPrChange>
      </w:pPr>
      <w:r w:rsidRPr="003776FF">
        <w:t xml:space="preserve">Text generation is a fundamental task in </w:t>
      </w:r>
      <w:del w:id="740" w:author="Editor" w:date="2025-09-08T15:11:00Z">
        <w:r w:rsidRPr="003776FF" w:rsidDel="001262E3">
          <w:delText>natural language processing (</w:delText>
        </w:r>
      </w:del>
      <w:r w:rsidRPr="003776FF">
        <w:t>NLP</w:t>
      </w:r>
      <w:del w:id="741" w:author="Editor" w:date="2025-09-08T15:11:00Z">
        <w:r w:rsidRPr="003776FF" w:rsidDel="001262E3">
          <w:delText>)</w:delText>
        </w:r>
      </w:del>
      <w:r w:rsidRPr="003776FF">
        <w:t xml:space="preserve"> that involves automatically producing coherent and contextually relevant text. This section provides a comprehensive overview of text generation techniques, focusing on methodologies and applications </w:t>
      </w:r>
      <w:r w:rsidR="003B367C">
        <w:t>that utilize the Hugging Face Diffusers</w:t>
      </w:r>
      <w:r w:rsidRPr="003776FF">
        <w:t xml:space="preserve"> library.</w:t>
      </w:r>
      <w:del w:id="742" w:author="Editor" w:date="2025-09-08T15:11:00Z">
        <w:r w:rsidRPr="003776FF" w:rsidDel="001262E3">
          <w:delText> </w:delText>
        </w:r>
      </w:del>
    </w:p>
    <w:p w14:paraId="24063DCD" w14:textId="719E5DD7" w:rsidR="003776FF" w:rsidRPr="003776FF" w:rsidRDefault="003776FF" w:rsidP="001262E3">
      <w:pPr>
        <w:pStyle w:val="NormalBPBHEB"/>
        <w:pPrChange w:id="743" w:author="Editor" w:date="2025-09-08T15:11:00Z">
          <w:pPr>
            <w:pStyle w:val="P-Regular"/>
            <w:jc w:val="both"/>
          </w:pPr>
        </w:pPrChange>
      </w:pPr>
      <w:r w:rsidRPr="003776FF">
        <w:t xml:space="preserve">Text generation involves creating human-like text based on input prompts or contexts. It finds applications in various </w:t>
      </w:r>
      <w:r w:rsidR="00561960">
        <w:t>disciplines</w:t>
      </w:r>
      <w:r w:rsidRPr="003776FF">
        <w:t xml:space="preserve"> such as dialogue generation, story generation, code generation, and</w:t>
      </w:r>
      <w:ins w:id="744" w:author="Editor" w:date="2025-09-08T15:11:00Z">
        <w:r w:rsidR="001262E3">
          <w:t>,</w:t>
        </w:r>
      </w:ins>
      <w:r w:rsidRPr="003776FF">
        <w:t xml:space="preserve"> more recently, in creative writing and content creation. </w:t>
      </w:r>
    </w:p>
    <w:p w14:paraId="1E7DB445" w14:textId="1D8E8C52" w:rsidR="003776FF" w:rsidRPr="009E4B99" w:rsidRDefault="003776FF" w:rsidP="001262E3">
      <w:pPr>
        <w:pStyle w:val="NormalBPBHEB"/>
        <w:pPrChange w:id="745" w:author="Editor" w:date="2025-09-08T15:11:00Z">
          <w:pPr>
            <w:pStyle w:val="H2-Heading"/>
            <w:jc w:val="both"/>
          </w:pPr>
        </w:pPrChange>
      </w:pPr>
      <w:r w:rsidRPr="009E4B99">
        <w:t xml:space="preserve">Methodologies and </w:t>
      </w:r>
      <w:del w:id="746" w:author="Editor" w:date="2025-09-08T15:11:00Z">
        <w:r w:rsidRPr="009E4B99" w:rsidDel="001262E3">
          <w:delText>Techniques</w:delText>
        </w:r>
      </w:del>
      <w:ins w:id="747" w:author="Editor" w:date="2025-09-08T15:11:00Z">
        <w:r w:rsidR="001262E3">
          <w:t>t</w:t>
        </w:r>
        <w:r w:rsidR="001262E3" w:rsidRPr="009E4B99">
          <w:t>echniques</w:t>
        </w:r>
        <w:r w:rsidR="001262E3">
          <w:t xml:space="preserve"> involved include the following:</w:t>
        </w:r>
      </w:ins>
    </w:p>
    <w:p w14:paraId="577989E4" w14:textId="3366141D" w:rsidR="003776FF" w:rsidRPr="00590664" w:rsidRDefault="003776FF" w:rsidP="001262E3">
      <w:pPr>
        <w:pStyle w:val="NormalBPBHEB"/>
        <w:numPr>
          <w:ilvl w:val="0"/>
          <w:numId w:val="34"/>
        </w:numPr>
        <w:pPrChange w:id="748" w:author="Editor" w:date="2025-09-08T15:11:00Z">
          <w:pPr>
            <w:pStyle w:val="L-Bullets"/>
            <w:numPr>
              <w:numId w:val="17"/>
            </w:numPr>
            <w:ind w:left="720" w:hanging="360"/>
            <w:jc w:val="both"/>
          </w:pPr>
        </w:pPrChange>
      </w:pPr>
      <w:r w:rsidRPr="00B56AC9">
        <w:rPr>
          <w:b/>
          <w:bCs/>
        </w:rPr>
        <w:t xml:space="preserve">Rule-based </w:t>
      </w:r>
      <w:r w:rsidR="00C822F2" w:rsidRPr="00B56AC9">
        <w:rPr>
          <w:b/>
          <w:bCs/>
        </w:rPr>
        <w:t>m</w:t>
      </w:r>
      <w:r w:rsidRPr="00B56AC9">
        <w:rPr>
          <w:b/>
          <w:bCs/>
        </w:rPr>
        <w:t>ethods</w:t>
      </w:r>
      <w:r w:rsidRPr="003776FF">
        <w:t xml:space="preserve">: Traditional approaches rely on handcrafted rules and templates to generate text based on predefined patterns </w:t>
      </w:r>
      <w:sdt>
        <w:sdtPr>
          <w:rPr>
            <w:vertAlign w:val="superscript"/>
            <w:rPrChange w:id="749" w:author="Editor" w:date="2025-09-08T15:55:00Z">
              <w:rPr/>
            </w:rPrChange>
          </w:rPr>
          <w:id w:val="774680712"/>
          <w:citation/>
        </w:sdtPr>
        <w:sdtContent>
          <w:r w:rsidR="00B729CB" w:rsidRPr="008D1E9E">
            <w:rPr>
              <w:vertAlign w:val="superscript"/>
              <w:rPrChange w:id="750" w:author="Editor" w:date="2025-09-08T15:55:00Z">
                <w:rPr/>
              </w:rPrChange>
            </w:rPr>
            <w:fldChar w:fldCharType="begin"/>
          </w:r>
          <w:r w:rsidR="00B729CB" w:rsidRPr="008D1E9E">
            <w:rPr>
              <w:vertAlign w:val="superscript"/>
              <w:rPrChange w:id="751" w:author="Editor" w:date="2025-09-08T15:55:00Z">
                <w:rPr>
                  <w:lang w:val="en-US"/>
                </w:rPr>
              </w:rPrChange>
            </w:rPr>
            <w:instrText xml:space="preserve"> CITATION langley1987a \l 1033 </w:instrText>
          </w:r>
          <w:r w:rsidR="00B729CB" w:rsidRPr="008D1E9E">
            <w:rPr>
              <w:vertAlign w:val="superscript"/>
              <w:rPrChange w:id="752" w:author="Editor" w:date="2025-09-08T15:55:00Z">
                <w:rPr/>
              </w:rPrChange>
            </w:rPr>
            <w:fldChar w:fldCharType="separate"/>
          </w:r>
          <w:r w:rsidR="007D51F3" w:rsidRPr="008D1E9E">
            <w:rPr>
              <w:vertAlign w:val="superscript"/>
              <w:rPrChange w:id="753" w:author="Editor" w:date="2025-09-08T15:55:00Z">
                <w:rPr>
                  <w:lang w:val="en-US"/>
                </w:rPr>
              </w:rPrChange>
            </w:rPr>
            <w:t>[21]</w:t>
          </w:r>
          <w:r w:rsidR="00B729CB" w:rsidRPr="008D1E9E">
            <w:rPr>
              <w:vertAlign w:val="superscript"/>
              <w:rPrChange w:id="754" w:author="Editor" w:date="2025-09-08T15:55:00Z">
                <w:rPr/>
              </w:rPrChange>
            </w:rPr>
            <w:fldChar w:fldCharType="end"/>
          </w:r>
        </w:sdtContent>
      </w:sdt>
      <w:r w:rsidRPr="003776FF">
        <w:t>.</w:t>
      </w:r>
    </w:p>
    <w:p w14:paraId="6CABCCF6" w14:textId="44E2AE4F" w:rsidR="003776FF" w:rsidRPr="00590664" w:rsidRDefault="003776FF" w:rsidP="001262E3">
      <w:pPr>
        <w:pStyle w:val="NormalBPBHEB"/>
        <w:numPr>
          <w:ilvl w:val="0"/>
          <w:numId w:val="34"/>
        </w:numPr>
        <w:pPrChange w:id="755" w:author="Editor" w:date="2025-09-08T15:11:00Z">
          <w:pPr>
            <w:pStyle w:val="L-Bullets"/>
            <w:numPr>
              <w:numId w:val="17"/>
            </w:numPr>
            <w:ind w:left="720" w:hanging="360"/>
            <w:jc w:val="both"/>
          </w:pPr>
        </w:pPrChange>
      </w:pPr>
      <w:r w:rsidRPr="00B56AC9">
        <w:rPr>
          <w:b/>
          <w:bCs/>
        </w:rPr>
        <w:t xml:space="preserve">Statistical </w:t>
      </w:r>
      <w:r w:rsidR="00C822F2" w:rsidRPr="00B56AC9">
        <w:rPr>
          <w:b/>
          <w:bCs/>
        </w:rPr>
        <w:t>a</w:t>
      </w:r>
      <w:r w:rsidRPr="00B56AC9">
        <w:rPr>
          <w:b/>
          <w:bCs/>
        </w:rPr>
        <w:t>pproaches</w:t>
      </w:r>
      <w:r w:rsidRPr="003776FF">
        <w:t xml:space="preserve">: Techniques like n-gram models and </w:t>
      </w:r>
      <w:r w:rsidRPr="001262E3">
        <w:rPr>
          <w:b/>
          <w:bCs/>
          <w:rPrChange w:id="756" w:author="Editor" w:date="2025-09-08T15:11:00Z">
            <w:rPr/>
          </w:rPrChange>
        </w:rPr>
        <w:t>hidden Markov models</w:t>
      </w:r>
      <w:r w:rsidRPr="003776FF">
        <w:t xml:space="preserve"> (</w:t>
      </w:r>
      <w:r w:rsidRPr="001262E3">
        <w:rPr>
          <w:b/>
          <w:bCs/>
          <w:rPrChange w:id="757" w:author="Editor" w:date="2025-09-08T15:11:00Z">
            <w:rPr/>
          </w:rPrChange>
        </w:rPr>
        <w:t>HMMs</w:t>
      </w:r>
      <w:r w:rsidRPr="003776FF">
        <w:t xml:space="preserve">) capture statistical dependencies in text to generate sequences of words </w:t>
      </w:r>
      <w:sdt>
        <w:sdtPr>
          <w:rPr>
            <w:vertAlign w:val="superscript"/>
            <w:rPrChange w:id="758" w:author="Editor" w:date="2025-09-08T15:55:00Z">
              <w:rPr/>
            </w:rPrChange>
          </w:rPr>
          <w:id w:val="-1290510725"/>
          <w:citation/>
        </w:sdtPr>
        <w:sdtContent>
          <w:r w:rsidR="00B729CB" w:rsidRPr="008D1E9E">
            <w:rPr>
              <w:vertAlign w:val="superscript"/>
              <w:rPrChange w:id="759" w:author="Editor" w:date="2025-09-08T15:55:00Z">
                <w:rPr/>
              </w:rPrChange>
            </w:rPr>
            <w:fldChar w:fldCharType="begin"/>
          </w:r>
          <w:r w:rsidR="00B729CB" w:rsidRPr="008D1E9E">
            <w:rPr>
              <w:vertAlign w:val="superscript"/>
              <w:rPrChange w:id="760" w:author="Editor" w:date="2025-09-08T15:55:00Z">
                <w:rPr>
                  <w:lang w:val="en-US"/>
                </w:rPr>
              </w:rPrChange>
            </w:rPr>
            <w:instrText xml:space="preserve"> CITATION manning1999a \l 1033 </w:instrText>
          </w:r>
          <w:r w:rsidR="00B729CB" w:rsidRPr="008D1E9E">
            <w:rPr>
              <w:vertAlign w:val="superscript"/>
              <w:rPrChange w:id="761" w:author="Editor" w:date="2025-09-08T15:55:00Z">
                <w:rPr/>
              </w:rPrChange>
            </w:rPr>
            <w:fldChar w:fldCharType="separate"/>
          </w:r>
          <w:r w:rsidR="007D51F3" w:rsidRPr="008D1E9E">
            <w:rPr>
              <w:vertAlign w:val="superscript"/>
              <w:rPrChange w:id="762" w:author="Editor" w:date="2025-09-08T15:55:00Z">
                <w:rPr>
                  <w:lang w:val="en-US"/>
                </w:rPr>
              </w:rPrChange>
            </w:rPr>
            <w:t>[22]</w:t>
          </w:r>
          <w:r w:rsidR="00B729CB" w:rsidRPr="008D1E9E">
            <w:rPr>
              <w:vertAlign w:val="superscript"/>
              <w:rPrChange w:id="763" w:author="Editor" w:date="2025-09-08T15:55:00Z">
                <w:rPr/>
              </w:rPrChange>
            </w:rPr>
            <w:fldChar w:fldCharType="end"/>
          </w:r>
        </w:sdtContent>
      </w:sdt>
      <w:r w:rsidRPr="003776FF">
        <w:t>.</w:t>
      </w:r>
    </w:p>
    <w:p w14:paraId="3E48567A" w14:textId="7B2892C3" w:rsidR="003776FF" w:rsidRDefault="003776FF" w:rsidP="001262E3">
      <w:pPr>
        <w:pStyle w:val="NormalBPBHEB"/>
        <w:numPr>
          <w:ilvl w:val="0"/>
          <w:numId w:val="34"/>
        </w:numPr>
        <w:rPr>
          <w:ins w:id="764" w:author="Editor" w:date="2025-09-08T15:11:00Z"/>
        </w:rPr>
      </w:pPr>
      <w:r w:rsidRPr="00B56AC9">
        <w:rPr>
          <w:b/>
          <w:bCs/>
        </w:rPr>
        <w:lastRenderedPageBreak/>
        <w:t xml:space="preserve">Machine </w:t>
      </w:r>
      <w:r w:rsidR="00B56AC9" w:rsidRPr="00B56AC9">
        <w:rPr>
          <w:b/>
          <w:bCs/>
        </w:rPr>
        <w:t>l</w:t>
      </w:r>
      <w:r w:rsidRPr="00B56AC9">
        <w:rPr>
          <w:b/>
          <w:bCs/>
        </w:rPr>
        <w:t xml:space="preserve">earning </w:t>
      </w:r>
      <w:r w:rsidR="00B56AC9" w:rsidRPr="00B56AC9">
        <w:rPr>
          <w:b/>
          <w:bCs/>
        </w:rPr>
        <w:t>m</w:t>
      </w:r>
      <w:r w:rsidRPr="00B56AC9">
        <w:rPr>
          <w:b/>
          <w:bCs/>
        </w:rPr>
        <w:t>odels</w:t>
      </w:r>
      <w:r w:rsidRPr="003776FF">
        <w:t xml:space="preserve">: Recent advancements </w:t>
      </w:r>
      <w:r w:rsidR="001A2DB0" w:rsidRPr="003776FF">
        <w:t>use</w:t>
      </w:r>
      <w:r w:rsidRPr="003776FF">
        <w:t xml:space="preserve"> deep learning techniques, particularly transformer-based models, for more fluent and context-aware text generation </w:t>
      </w:r>
      <w:sdt>
        <w:sdtPr>
          <w:rPr>
            <w:vertAlign w:val="superscript"/>
            <w:rPrChange w:id="765" w:author="Editor" w:date="2025-09-08T15:55:00Z">
              <w:rPr/>
            </w:rPrChange>
          </w:rPr>
          <w:id w:val="183721990"/>
          <w:citation/>
        </w:sdtPr>
        <w:sdtContent>
          <w:r w:rsidR="003D6C9B" w:rsidRPr="008D1E9E">
            <w:rPr>
              <w:vertAlign w:val="superscript"/>
              <w:rPrChange w:id="766" w:author="Editor" w:date="2025-09-08T15:55:00Z">
                <w:rPr/>
              </w:rPrChange>
            </w:rPr>
            <w:fldChar w:fldCharType="begin"/>
          </w:r>
          <w:r w:rsidR="003D6C9B" w:rsidRPr="008D1E9E">
            <w:rPr>
              <w:vertAlign w:val="superscript"/>
              <w:rPrChange w:id="767" w:author="Editor" w:date="2025-09-08T15:55:00Z">
                <w:rPr/>
              </w:rPrChange>
            </w:rPr>
            <w:instrText xml:space="preserve"> CITATION vaswani2017a \l 1033 </w:instrText>
          </w:r>
          <w:r w:rsidR="003D6C9B" w:rsidRPr="008D1E9E">
            <w:rPr>
              <w:vertAlign w:val="superscript"/>
              <w:rPrChange w:id="768" w:author="Editor" w:date="2025-09-08T15:55:00Z">
                <w:rPr/>
              </w:rPrChange>
            </w:rPr>
            <w:fldChar w:fldCharType="separate"/>
          </w:r>
          <w:r w:rsidR="007D51F3" w:rsidRPr="008D1E9E">
            <w:rPr>
              <w:vertAlign w:val="superscript"/>
              <w:rPrChange w:id="769" w:author="Editor" w:date="2025-09-08T15:55:00Z">
                <w:rPr/>
              </w:rPrChange>
            </w:rPr>
            <w:t>[15]</w:t>
          </w:r>
          <w:r w:rsidR="003D6C9B" w:rsidRPr="008D1E9E">
            <w:rPr>
              <w:vertAlign w:val="superscript"/>
              <w:rPrChange w:id="770" w:author="Editor" w:date="2025-09-08T15:55:00Z">
                <w:rPr/>
              </w:rPrChange>
            </w:rPr>
            <w:fldChar w:fldCharType="end"/>
          </w:r>
        </w:sdtContent>
      </w:sdt>
      <w:r w:rsidRPr="003776FF">
        <w:t>. </w:t>
      </w:r>
    </w:p>
    <w:p w14:paraId="51AF7DB7" w14:textId="77777777" w:rsidR="001262E3" w:rsidRPr="003776FF" w:rsidRDefault="001262E3" w:rsidP="001262E3">
      <w:pPr>
        <w:pStyle w:val="NormalBPBHEB"/>
        <w:pPrChange w:id="771" w:author="Editor" w:date="2025-09-08T15:11:00Z">
          <w:pPr>
            <w:pStyle w:val="L-Bullets"/>
            <w:numPr>
              <w:numId w:val="17"/>
            </w:numPr>
            <w:ind w:left="720" w:hanging="360"/>
            <w:jc w:val="both"/>
          </w:pPr>
        </w:pPrChange>
      </w:pPr>
    </w:p>
    <w:p w14:paraId="782A4C9A" w14:textId="3E6B1EC9" w:rsidR="003776FF" w:rsidRPr="009E4B99" w:rsidRDefault="003776FF" w:rsidP="001262E3">
      <w:pPr>
        <w:pStyle w:val="Heading2BPBHEB"/>
        <w:pPrChange w:id="772" w:author="Editor" w:date="2025-09-08T15:11:00Z">
          <w:pPr>
            <w:pStyle w:val="H2-Heading"/>
          </w:pPr>
        </w:pPrChange>
      </w:pPr>
      <w:r w:rsidRPr="009E4B99">
        <w:t xml:space="preserve">Transformer-based </w:t>
      </w:r>
      <w:r w:rsidR="001262E3" w:rsidRPr="009E4B99">
        <w:t>models for text generation</w:t>
      </w:r>
    </w:p>
    <w:p w14:paraId="15E55CAE" w14:textId="52F6B7B0" w:rsidR="003776FF" w:rsidRDefault="003776FF" w:rsidP="001262E3">
      <w:pPr>
        <w:pStyle w:val="NormalBPBHEB"/>
        <w:rPr>
          <w:ins w:id="773" w:author="Editor" w:date="2025-09-08T15:12:00Z"/>
        </w:rPr>
      </w:pPr>
      <w:r w:rsidRPr="003776FF">
        <w:t>Transformer architectures, such as GPT</w:t>
      </w:r>
      <w:del w:id="774" w:author="Editor" w:date="2025-09-08T15:12:00Z">
        <w:r w:rsidRPr="003776FF" w:rsidDel="001262E3">
          <w:delText xml:space="preserve"> (Generative Pre-trained Transformer)</w:delText>
        </w:r>
      </w:del>
      <w:r w:rsidRPr="003776FF">
        <w:t xml:space="preserve"> and its variants, have </w:t>
      </w:r>
      <w:r w:rsidR="00F03DD7">
        <w:t>redefined</w:t>
      </w:r>
      <w:r w:rsidRPr="003776FF">
        <w:t xml:space="preserve"> text generation tasks. These models </w:t>
      </w:r>
      <w:r w:rsidR="001A2DB0" w:rsidRPr="003776FF">
        <w:t>use</w:t>
      </w:r>
      <w:r w:rsidRPr="003776FF">
        <w:t xml:space="preserve"> self-attention mechanisms to capture long-range dependencies in text and generate coherent sequences.</w:t>
      </w:r>
      <w:del w:id="775" w:author="Editor" w:date="2025-09-08T15:12:00Z">
        <w:r w:rsidRPr="003776FF" w:rsidDel="001262E3">
          <w:delText> </w:delText>
        </w:r>
      </w:del>
    </w:p>
    <w:p w14:paraId="5342CAE9" w14:textId="77777777" w:rsidR="001262E3" w:rsidRPr="003776FF" w:rsidRDefault="001262E3" w:rsidP="001262E3">
      <w:pPr>
        <w:pStyle w:val="NormalBPBHEB"/>
        <w:pPrChange w:id="776" w:author="Editor" w:date="2025-09-08T15:12:00Z">
          <w:pPr>
            <w:pStyle w:val="P-Regular"/>
            <w:jc w:val="both"/>
          </w:pPr>
        </w:pPrChange>
      </w:pPr>
    </w:p>
    <w:p w14:paraId="1B213F5A" w14:textId="2F4C5D35" w:rsidR="003776FF" w:rsidRPr="009E4B99" w:rsidRDefault="003776FF" w:rsidP="001262E3">
      <w:pPr>
        <w:pStyle w:val="Heading2BPBHEB"/>
        <w:pPrChange w:id="777" w:author="Editor" w:date="2025-09-08T15:12:00Z">
          <w:pPr>
            <w:pStyle w:val="H2-Heading"/>
            <w:jc w:val="both"/>
          </w:pPr>
        </w:pPrChange>
      </w:pPr>
      <w:r w:rsidRPr="009E4B99">
        <w:t>Example</w:t>
      </w:r>
      <w:del w:id="778" w:author="Editor" w:date="2025-09-08T15:12:00Z">
        <w:r w:rsidRPr="009E4B99" w:rsidDel="001262E3">
          <w:delText xml:space="preserve">: </w:delText>
        </w:r>
      </w:del>
      <w:ins w:id="779" w:author="Editor" w:date="2025-09-08T15:12:00Z">
        <w:r w:rsidR="001262E3">
          <w:t xml:space="preserve"> of</w:t>
        </w:r>
        <w:r w:rsidR="001262E3" w:rsidRPr="009E4B99">
          <w:t xml:space="preserve"> </w:t>
        </w:r>
      </w:ins>
      <w:r w:rsidR="0017251D">
        <w:t>GPT-3</w:t>
      </w:r>
      <w:r w:rsidRPr="009E4B99">
        <w:t xml:space="preserve"> for </w:t>
      </w:r>
      <w:r w:rsidR="001262E3" w:rsidRPr="009E4B99">
        <w:t>text generation</w:t>
      </w:r>
    </w:p>
    <w:p w14:paraId="331D3096" w14:textId="6D34496C" w:rsidR="003776FF" w:rsidRDefault="001005E7" w:rsidP="001262E3">
      <w:pPr>
        <w:pStyle w:val="NormalBPBHEB"/>
        <w:pPrChange w:id="780" w:author="Editor" w:date="2025-09-08T15:13:00Z">
          <w:pPr>
            <w:pStyle w:val="P-Regular"/>
            <w:jc w:val="both"/>
          </w:pPr>
        </w:pPrChange>
      </w:pPr>
      <w:r>
        <w:t>GPT-3</w:t>
      </w:r>
      <w:r w:rsidR="000E3456">
        <w:t xml:space="preserve">, developed by OpenAI, is an advanced transformer model known for its ability to generate human-like text across various fields. It accomplishes this by fine-tuning on extensive datasets and learning to predict the next word in a sequence based on the preceding context </w:t>
      </w:r>
      <w:sdt>
        <w:sdtPr>
          <w:rPr>
            <w:vertAlign w:val="superscript"/>
            <w:rPrChange w:id="781" w:author="Editor" w:date="2025-09-08T15:55:00Z">
              <w:rPr/>
            </w:rPrChange>
          </w:rPr>
          <w:id w:val="-943607645"/>
          <w:citation/>
        </w:sdtPr>
        <w:sdtContent>
          <w:r w:rsidR="00DC50B7" w:rsidRPr="008D1E9E">
            <w:rPr>
              <w:vertAlign w:val="superscript"/>
              <w:rPrChange w:id="782" w:author="Editor" w:date="2025-09-08T15:55:00Z">
                <w:rPr/>
              </w:rPrChange>
            </w:rPr>
            <w:fldChar w:fldCharType="begin"/>
          </w:r>
          <w:r w:rsidR="00DC50B7" w:rsidRPr="008D1E9E">
            <w:rPr>
              <w:vertAlign w:val="superscript"/>
              <w:rPrChange w:id="783" w:author="Editor" w:date="2025-09-08T15:55:00Z">
                <w:rPr>
                  <w:lang w:val="en-US"/>
                </w:rPr>
              </w:rPrChange>
            </w:rPr>
            <w:instrText xml:space="preserve"> CITATION brown2020a \l 1033 </w:instrText>
          </w:r>
          <w:r w:rsidR="00DC50B7" w:rsidRPr="008D1E9E">
            <w:rPr>
              <w:vertAlign w:val="superscript"/>
              <w:rPrChange w:id="784" w:author="Editor" w:date="2025-09-08T15:55:00Z">
                <w:rPr/>
              </w:rPrChange>
            </w:rPr>
            <w:fldChar w:fldCharType="separate"/>
          </w:r>
          <w:r w:rsidR="007D51F3" w:rsidRPr="008D1E9E">
            <w:rPr>
              <w:vertAlign w:val="superscript"/>
              <w:rPrChange w:id="785" w:author="Editor" w:date="2025-09-08T15:55:00Z">
                <w:rPr>
                  <w:lang w:val="en-US"/>
                </w:rPr>
              </w:rPrChange>
            </w:rPr>
            <w:t>[23]</w:t>
          </w:r>
          <w:r w:rsidR="00DC50B7" w:rsidRPr="008D1E9E">
            <w:rPr>
              <w:vertAlign w:val="superscript"/>
              <w:rPrChange w:id="786" w:author="Editor" w:date="2025-09-08T15:55:00Z">
                <w:rPr/>
              </w:rPrChange>
            </w:rPr>
            <w:fldChar w:fldCharType="end"/>
          </w:r>
        </w:sdtContent>
      </w:sdt>
      <w:r w:rsidR="000E3456">
        <w:t>.</w:t>
      </w:r>
      <w:r w:rsidR="003776FF" w:rsidRPr="003776FF">
        <w:t> </w:t>
      </w:r>
    </w:p>
    <w:p w14:paraId="2162EC8B" w14:textId="78F262C1" w:rsidR="003776FF" w:rsidRPr="00E11D22" w:rsidDel="001262E3" w:rsidRDefault="003776FF" w:rsidP="00ED5FEA">
      <w:pPr>
        <w:pStyle w:val="H2-Heading"/>
        <w:jc w:val="both"/>
        <w:rPr>
          <w:del w:id="787" w:author="Editor" w:date="2025-09-08T15:13:00Z"/>
        </w:rPr>
      </w:pPr>
      <w:del w:id="788" w:author="Editor" w:date="2025-09-08T15:13:00Z">
        <w:r w:rsidRPr="00E11D22" w:rsidDel="001262E3">
          <w:delText>Applications of Text Generation</w:delText>
        </w:r>
      </w:del>
    </w:p>
    <w:p w14:paraId="6B194624" w14:textId="77777777" w:rsidR="003776FF" w:rsidRPr="003776FF" w:rsidRDefault="003776FF" w:rsidP="001262E3">
      <w:pPr>
        <w:pStyle w:val="NormalBPBHEB"/>
        <w:pPrChange w:id="789" w:author="Editor" w:date="2025-09-08T15:13:00Z">
          <w:pPr>
            <w:pStyle w:val="P-Regular"/>
            <w:jc w:val="both"/>
          </w:pPr>
        </w:pPrChange>
      </w:pPr>
      <w:r w:rsidRPr="003776FF">
        <w:t>Text generation finds practical applications in:</w:t>
      </w:r>
    </w:p>
    <w:p w14:paraId="43A4D561" w14:textId="3D1EDB7B" w:rsidR="003776FF" w:rsidRPr="003776FF" w:rsidRDefault="003776FF" w:rsidP="001262E3">
      <w:pPr>
        <w:pStyle w:val="NormalBPBHEB"/>
        <w:numPr>
          <w:ilvl w:val="0"/>
          <w:numId w:val="35"/>
        </w:numPr>
        <w:pPrChange w:id="790" w:author="Editor" w:date="2025-09-08T15:13:00Z">
          <w:pPr>
            <w:pStyle w:val="L-Bullets"/>
            <w:numPr>
              <w:numId w:val="5"/>
            </w:numPr>
            <w:ind w:left="717" w:hanging="360"/>
            <w:jc w:val="both"/>
          </w:pPr>
        </w:pPrChange>
      </w:pPr>
      <w:r w:rsidRPr="00BA1905">
        <w:rPr>
          <w:b/>
          <w:bCs/>
        </w:rPr>
        <w:t xml:space="preserve">Dialogue </w:t>
      </w:r>
      <w:r w:rsidR="00BA1905">
        <w:rPr>
          <w:b/>
          <w:bCs/>
        </w:rPr>
        <w:t>s</w:t>
      </w:r>
      <w:r w:rsidRPr="00BA1905">
        <w:rPr>
          <w:b/>
          <w:bCs/>
        </w:rPr>
        <w:t>ystems</w:t>
      </w:r>
      <w:r w:rsidRPr="003776FF">
        <w:t>: Generating responses in conversational agents and chatbots.</w:t>
      </w:r>
    </w:p>
    <w:p w14:paraId="259ABF49" w14:textId="33107497" w:rsidR="003776FF" w:rsidRPr="003776FF" w:rsidRDefault="003776FF" w:rsidP="001262E3">
      <w:pPr>
        <w:pStyle w:val="NormalBPBHEB"/>
        <w:numPr>
          <w:ilvl w:val="0"/>
          <w:numId w:val="35"/>
        </w:numPr>
        <w:pPrChange w:id="791" w:author="Editor" w:date="2025-09-08T15:13:00Z">
          <w:pPr>
            <w:pStyle w:val="L-Bullets"/>
            <w:numPr>
              <w:numId w:val="5"/>
            </w:numPr>
            <w:ind w:left="717" w:hanging="360"/>
            <w:jc w:val="both"/>
          </w:pPr>
        </w:pPrChange>
      </w:pPr>
      <w:r w:rsidRPr="00BA1905">
        <w:rPr>
          <w:b/>
          <w:bCs/>
        </w:rPr>
        <w:t xml:space="preserve">Content </w:t>
      </w:r>
      <w:r w:rsidR="00BA1905" w:rsidRPr="00BA1905">
        <w:rPr>
          <w:b/>
          <w:bCs/>
        </w:rPr>
        <w:t>c</w:t>
      </w:r>
      <w:r w:rsidRPr="00BA1905">
        <w:rPr>
          <w:b/>
          <w:bCs/>
        </w:rPr>
        <w:t>reation</w:t>
      </w:r>
      <w:r w:rsidRPr="003776FF">
        <w:t>: Automatically generating articles, product descriptions, and reviews.</w:t>
      </w:r>
    </w:p>
    <w:p w14:paraId="3CA90D37" w14:textId="69832638" w:rsidR="003776FF" w:rsidRPr="003776FF" w:rsidRDefault="003776FF" w:rsidP="001262E3">
      <w:pPr>
        <w:pStyle w:val="NormalBPBHEB"/>
        <w:numPr>
          <w:ilvl w:val="0"/>
          <w:numId w:val="35"/>
        </w:numPr>
        <w:pPrChange w:id="792" w:author="Editor" w:date="2025-09-08T15:13:00Z">
          <w:pPr>
            <w:pStyle w:val="L-Bullets"/>
            <w:numPr>
              <w:numId w:val="5"/>
            </w:numPr>
            <w:ind w:left="717" w:hanging="360"/>
            <w:jc w:val="both"/>
          </w:pPr>
        </w:pPrChange>
      </w:pPr>
      <w:r w:rsidRPr="00BA1905">
        <w:rPr>
          <w:b/>
          <w:bCs/>
        </w:rPr>
        <w:t xml:space="preserve">Creative </w:t>
      </w:r>
      <w:r w:rsidR="00BA1905">
        <w:rPr>
          <w:b/>
          <w:bCs/>
        </w:rPr>
        <w:t>w</w:t>
      </w:r>
      <w:r w:rsidRPr="00BA1905">
        <w:rPr>
          <w:b/>
          <w:bCs/>
        </w:rPr>
        <w:t>riting</w:t>
      </w:r>
      <w:r w:rsidRPr="003776FF">
        <w:t xml:space="preserve">: Assisting authors and poets in ideation and inspiration </w:t>
      </w:r>
      <w:sdt>
        <w:sdtPr>
          <w:rPr>
            <w:vertAlign w:val="superscript"/>
            <w:rPrChange w:id="793" w:author="Editor" w:date="2025-09-08T15:55:00Z">
              <w:rPr/>
            </w:rPrChange>
          </w:rPr>
          <w:id w:val="-1815933314"/>
          <w:citation/>
        </w:sdtPr>
        <w:sdtContent>
          <w:r w:rsidR="00171E7B" w:rsidRPr="008D1E9E">
            <w:rPr>
              <w:vertAlign w:val="superscript"/>
              <w:rPrChange w:id="794" w:author="Editor" w:date="2025-09-08T15:55:00Z">
                <w:rPr/>
              </w:rPrChange>
            </w:rPr>
            <w:fldChar w:fldCharType="begin"/>
          </w:r>
          <w:r w:rsidR="00171E7B" w:rsidRPr="008D1E9E">
            <w:rPr>
              <w:vertAlign w:val="superscript"/>
              <w:rPrChange w:id="795" w:author="Editor" w:date="2025-09-08T15:55:00Z">
                <w:rPr>
                  <w:lang w:val="en-US"/>
                </w:rPr>
              </w:rPrChange>
            </w:rPr>
            <w:instrText xml:space="preserve"> CITATION zhang2020a \l 1033 </w:instrText>
          </w:r>
          <w:r w:rsidR="00171E7B" w:rsidRPr="008D1E9E">
            <w:rPr>
              <w:vertAlign w:val="superscript"/>
              <w:rPrChange w:id="796" w:author="Editor" w:date="2025-09-08T15:55:00Z">
                <w:rPr/>
              </w:rPrChange>
            </w:rPr>
            <w:fldChar w:fldCharType="separate"/>
          </w:r>
          <w:r w:rsidR="007D51F3" w:rsidRPr="008D1E9E">
            <w:rPr>
              <w:vertAlign w:val="superscript"/>
              <w:rPrChange w:id="797" w:author="Editor" w:date="2025-09-08T15:55:00Z">
                <w:rPr>
                  <w:lang w:val="en-US"/>
                </w:rPr>
              </w:rPrChange>
            </w:rPr>
            <w:t>[24]</w:t>
          </w:r>
          <w:r w:rsidR="00171E7B" w:rsidRPr="008D1E9E">
            <w:rPr>
              <w:vertAlign w:val="superscript"/>
              <w:rPrChange w:id="798" w:author="Editor" w:date="2025-09-08T15:55:00Z">
                <w:rPr/>
              </w:rPrChange>
            </w:rPr>
            <w:fldChar w:fldCharType="end"/>
          </w:r>
        </w:sdtContent>
      </w:sdt>
      <w:r w:rsidRPr="003776FF">
        <w:t>.</w:t>
      </w:r>
    </w:p>
    <w:p w14:paraId="34CAA304" w14:textId="599BE91F" w:rsidR="003776FF" w:rsidRPr="00E11D22" w:rsidRDefault="003776FF" w:rsidP="001262E3">
      <w:pPr>
        <w:pStyle w:val="NormalBPBHEB"/>
        <w:pPrChange w:id="799" w:author="Editor" w:date="2025-09-08T15:13:00Z">
          <w:pPr>
            <w:pStyle w:val="H2-Heading"/>
            <w:jc w:val="both"/>
          </w:pPr>
        </w:pPrChange>
      </w:pPr>
      <w:del w:id="800" w:author="Editor" w:date="2025-09-08T15:13:00Z">
        <w:r w:rsidRPr="00E11D22" w:rsidDel="001262E3">
          <w:delText> C</w:delText>
        </w:r>
      </w:del>
      <w:ins w:id="801" w:author="Editor" w:date="2025-09-08T15:13:00Z">
        <w:r w:rsidR="001262E3">
          <w:t>The c</w:t>
        </w:r>
      </w:ins>
      <w:r w:rsidRPr="00E11D22">
        <w:t xml:space="preserve">hallenges and </w:t>
      </w:r>
      <w:del w:id="802" w:author="Editor" w:date="2025-09-08T15:13:00Z">
        <w:r w:rsidRPr="00E11D22" w:rsidDel="001262E3">
          <w:delText>Considerations</w:delText>
        </w:r>
      </w:del>
      <w:ins w:id="803" w:author="Editor" w:date="2025-09-08T15:13:00Z">
        <w:r w:rsidR="001262E3">
          <w:t>c</w:t>
        </w:r>
        <w:r w:rsidR="001262E3" w:rsidRPr="00E11D22">
          <w:t>onsiderations</w:t>
        </w:r>
        <w:r w:rsidR="001262E3">
          <w:t xml:space="preserve"> are as follows:</w:t>
        </w:r>
      </w:ins>
    </w:p>
    <w:p w14:paraId="5CDC9769" w14:textId="25C9DFCD" w:rsidR="003776FF" w:rsidRPr="00F06982" w:rsidRDefault="00F06982" w:rsidP="001262E3">
      <w:pPr>
        <w:pStyle w:val="NormalBPBHEB"/>
        <w:numPr>
          <w:ilvl w:val="0"/>
          <w:numId w:val="36"/>
        </w:numPr>
        <w:pPrChange w:id="804" w:author="Editor" w:date="2025-09-08T15:13:00Z">
          <w:pPr>
            <w:pStyle w:val="L-Bullets"/>
            <w:numPr>
              <w:numId w:val="6"/>
            </w:numPr>
            <w:ind w:left="717" w:hanging="360"/>
            <w:jc w:val="both"/>
          </w:pPr>
        </w:pPrChange>
      </w:pPr>
      <w:r>
        <w:rPr>
          <w:b/>
          <w:bCs/>
        </w:rPr>
        <w:t xml:space="preserve">Quality and coherence: </w:t>
      </w:r>
      <w:r w:rsidRPr="001B0990">
        <w:t>Ensuring that the generated text is coherent and contextually relevant remains a challenge, particularly in open-ended scenarios.</w:t>
      </w:r>
    </w:p>
    <w:p w14:paraId="15A97183" w14:textId="52879779" w:rsidR="003776FF" w:rsidRPr="003776FF" w:rsidRDefault="003776FF" w:rsidP="001262E3">
      <w:pPr>
        <w:pStyle w:val="NormalBPBHEB"/>
        <w:numPr>
          <w:ilvl w:val="0"/>
          <w:numId w:val="36"/>
        </w:numPr>
        <w:pPrChange w:id="805" w:author="Editor" w:date="2025-09-08T15:13:00Z">
          <w:pPr>
            <w:pStyle w:val="L-Bullets"/>
            <w:numPr>
              <w:numId w:val="6"/>
            </w:numPr>
            <w:ind w:left="717" w:hanging="360"/>
            <w:jc w:val="both"/>
          </w:pPr>
        </w:pPrChange>
      </w:pPr>
      <w:r w:rsidRPr="00BA1905">
        <w:rPr>
          <w:b/>
          <w:bCs/>
        </w:rPr>
        <w:t xml:space="preserve">Ethical </w:t>
      </w:r>
      <w:r w:rsidR="00BA1905" w:rsidRPr="00BA1905">
        <w:rPr>
          <w:b/>
          <w:bCs/>
        </w:rPr>
        <w:t>c</w:t>
      </w:r>
      <w:r w:rsidRPr="00BA1905">
        <w:rPr>
          <w:b/>
          <w:bCs/>
        </w:rPr>
        <w:t>onsiderations</w:t>
      </w:r>
      <w:r w:rsidRPr="003776FF">
        <w:t xml:space="preserve">: Addressing biases and ethical implications in generated content </w:t>
      </w:r>
      <w:sdt>
        <w:sdtPr>
          <w:rPr>
            <w:vertAlign w:val="superscript"/>
            <w:rPrChange w:id="806" w:author="Editor" w:date="2025-09-08T15:55:00Z">
              <w:rPr/>
            </w:rPrChange>
          </w:rPr>
          <w:id w:val="2143230481"/>
          <w:citation/>
        </w:sdtPr>
        <w:sdtContent>
          <w:r w:rsidR="00F06982" w:rsidRPr="008D1E9E">
            <w:rPr>
              <w:vertAlign w:val="superscript"/>
              <w:rPrChange w:id="807" w:author="Editor" w:date="2025-09-08T15:55:00Z">
                <w:rPr/>
              </w:rPrChange>
            </w:rPr>
            <w:fldChar w:fldCharType="begin"/>
          </w:r>
          <w:r w:rsidR="00F06982" w:rsidRPr="008D1E9E">
            <w:rPr>
              <w:vertAlign w:val="superscript"/>
              <w:rPrChange w:id="808" w:author="Editor" w:date="2025-09-08T15:55:00Z">
                <w:rPr>
                  <w:lang w:val="en-US"/>
                </w:rPr>
              </w:rPrChange>
            </w:rPr>
            <w:instrText xml:space="preserve"> CITATION bender2021a \l 1033 </w:instrText>
          </w:r>
          <w:r w:rsidR="00F06982" w:rsidRPr="008D1E9E">
            <w:rPr>
              <w:vertAlign w:val="superscript"/>
              <w:rPrChange w:id="809" w:author="Editor" w:date="2025-09-08T15:55:00Z">
                <w:rPr/>
              </w:rPrChange>
            </w:rPr>
            <w:fldChar w:fldCharType="separate"/>
          </w:r>
          <w:r w:rsidR="007D51F3" w:rsidRPr="008D1E9E">
            <w:rPr>
              <w:vertAlign w:val="superscript"/>
              <w:rPrChange w:id="810" w:author="Editor" w:date="2025-09-08T15:55:00Z">
                <w:rPr>
                  <w:lang w:val="en-US"/>
                </w:rPr>
              </w:rPrChange>
            </w:rPr>
            <w:t>[25]</w:t>
          </w:r>
          <w:r w:rsidR="00F06982" w:rsidRPr="008D1E9E">
            <w:rPr>
              <w:vertAlign w:val="superscript"/>
              <w:rPrChange w:id="811" w:author="Editor" w:date="2025-09-08T15:55:00Z">
                <w:rPr/>
              </w:rPrChange>
            </w:rPr>
            <w:fldChar w:fldCharType="end"/>
          </w:r>
        </w:sdtContent>
      </w:sdt>
      <w:r w:rsidRPr="003776FF">
        <w:t>.</w:t>
      </w:r>
    </w:p>
    <w:p w14:paraId="2C3933F8" w14:textId="7C071D47" w:rsidR="003776FF" w:rsidRPr="001262E3" w:rsidRDefault="00BA1905" w:rsidP="001262E3">
      <w:pPr>
        <w:pStyle w:val="NormalBPBHEB"/>
        <w:rPr>
          <w:b/>
          <w:bCs/>
          <w:rPrChange w:id="812" w:author="Editor" w:date="2025-09-08T15:13:00Z">
            <w:rPr/>
          </w:rPrChange>
        </w:rPr>
        <w:pPrChange w:id="813" w:author="Editor" w:date="2025-09-08T15:13:00Z">
          <w:pPr>
            <w:pStyle w:val="H2-Heading"/>
            <w:jc w:val="both"/>
          </w:pPr>
        </w:pPrChange>
      </w:pPr>
      <w:commentRangeStart w:id="814"/>
      <w:r w:rsidRPr="001262E3">
        <w:rPr>
          <w:b/>
          <w:bCs/>
          <w:rPrChange w:id="815" w:author="Editor" w:date="2025-09-08T15:13:00Z">
            <w:rPr/>
          </w:rPrChange>
        </w:rPr>
        <w:t xml:space="preserve">Wrap </w:t>
      </w:r>
      <w:r w:rsidR="00DB35B1" w:rsidRPr="001262E3">
        <w:rPr>
          <w:b/>
          <w:bCs/>
          <w:rPrChange w:id="816" w:author="Editor" w:date="2025-09-08T15:13:00Z">
            <w:rPr/>
          </w:rPrChange>
        </w:rPr>
        <w:t>up!</w:t>
      </w:r>
    </w:p>
    <w:p w14:paraId="7FE965F5" w14:textId="7378C063" w:rsidR="009818D2" w:rsidRDefault="00F06982" w:rsidP="001262E3">
      <w:pPr>
        <w:pStyle w:val="NormalBPBHEB"/>
        <w:rPr>
          <w:ins w:id="817" w:author="Editor" w:date="2025-09-08T15:13:00Z"/>
        </w:rPr>
      </w:pPr>
      <w:r>
        <w:t xml:space="preserve">Text generation using transformer-based models such as GPT has advanced, enabling applications in various disciplines. Understanding these methodologies and utilizing tools like the Hugging Face </w:t>
      </w:r>
      <w:r w:rsidR="002B71D8">
        <w:t>diffusers</w:t>
      </w:r>
      <w:r>
        <w:t xml:space="preserve"> library empowers researchers and practitioners to explore innovative applications of text generation in academic and scientific fields.</w:t>
      </w:r>
      <w:commentRangeEnd w:id="814"/>
      <w:r w:rsidR="001262E3">
        <w:rPr>
          <w:rStyle w:val="CommentReference"/>
          <w:rFonts w:ascii="Calibri" w:eastAsia="Calibri" w:hAnsi="Calibri" w:cs="Calibri"/>
        </w:rPr>
        <w:commentReference w:id="814"/>
      </w:r>
    </w:p>
    <w:p w14:paraId="30438707" w14:textId="77777777" w:rsidR="001262E3" w:rsidRPr="003776FF" w:rsidRDefault="001262E3" w:rsidP="001262E3">
      <w:pPr>
        <w:pStyle w:val="NormalBPBHEB"/>
        <w:pPrChange w:id="818" w:author="Editor" w:date="2025-09-08T15:13:00Z">
          <w:pPr>
            <w:pStyle w:val="P-Regular"/>
            <w:jc w:val="both"/>
          </w:pPr>
        </w:pPrChange>
      </w:pPr>
    </w:p>
    <w:p w14:paraId="76C40099" w14:textId="1836B2A6" w:rsidR="00240CDC" w:rsidRPr="00240CDC" w:rsidRDefault="00240CDC" w:rsidP="001262E3">
      <w:pPr>
        <w:pStyle w:val="Heading1BPBHEB"/>
        <w:pPrChange w:id="819" w:author="Editor" w:date="2025-09-08T15:13:00Z">
          <w:pPr>
            <w:pStyle w:val="H1-Section"/>
            <w:jc w:val="both"/>
          </w:pPr>
        </w:pPrChange>
      </w:pPr>
      <w:commentRangeStart w:id="820"/>
      <w:r w:rsidRPr="00240CDC">
        <w:lastRenderedPageBreak/>
        <w:t xml:space="preserve">Autoregressive </w:t>
      </w:r>
      <w:r w:rsidR="009818D2">
        <w:t>m</w:t>
      </w:r>
      <w:r w:rsidRPr="00240CDC">
        <w:t xml:space="preserve">odels: GPT and </w:t>
      </w:r>
      <w:r w:rsidR="009818D2">
        <w:t>i</w:t>
      </w:r>
      <w:r w:rsidRPr="00240CDC">
        <w:t xml:space="preserve">ts </w:t>
      </w:r>
      <w:r w:rsidR="009818D2">
        <w:t>v</w:t>
      </w:r>
      <w:r w:rsidRPr="00240CDC">
        <w:t>ariants</w:t>
      </w:r>
      <w:commentRangeEnd w:id="820"/>
      <w:r w:rsidR="001262E3">
        <w:rPr>
          <w:rStyle w:val="CommentReference"/>
          <w:rFonts w:ascii="Calibri" w:eastAsia="Calibri" w:hAnsi="Calibri" w:cs="Calibri"/>
          <w:b w:val="0"/>
        </w:rPr>
        <w:commentReference w:id="820"/>
      </w:r>
    </w:p>
    <w:p w14:paraId="5857DF8C" w14:textId="48E5FD92" w:rsidR="00240CDC" w:rsidRPr="00240CDC" w:rsidRDefault="00240CDC" w:rsidP="001262E3">
      <w:pPr>
        <w:pStyle w:val="NormalBPBHEB"/>
        <w:pPrChange w:id="821" w:author="Editor" w:date="2025-09-08T15:14:00Z">
          <w:pPr>
            <w:pStyle w:val="P-Regular"/>
            <w:jc w:val="both"/>
          </w:pPr>
        </w:pPrChange>
      </w:pPr>
      <w:r w:rsidRPr="00240CDC">
        <w:t xml:space="preserve">Autoregressive models have become a cornerstone in modern </w:t>
      </w:r>
      <w:del w:id="822" w:author="Editor" w:date="2025-09-08T15:14:00Z">
        <w:r w:rsidRPr="00240CDC" w:rsidDel="001262E3">
          <w:delText>natural language processing (</w:delText>
        </w:r>
      </w:del>
      <w:r w:rsidRPr="00240CDC">
        <w:t>NLP</w:t>
      </w:r>
      <w:del w:id="823" w:author="Editor" w:date="2025-09-08T15:14:00Z">
        <w:r w:rsidRPr="00240CDC" w:rsidDel="001262E3">
          <w:delText>)</w:delText>
        </w:r>
      </w:del>
      <w:r w:rsidRPr="00240CDC">
        <w:t xml:space="preserve">, particularly with the advent of </w:t>
      </w:r>
      <w:del w:id="824" w:author="Editor" w:date="2025-09-08T15:14:00Z">
        <w:r w:rsidRPr="00240CDC" w:rsidDel="001262E3">
          <w:delText>Generative Pre-trained Transformers (</w:delText>
        </w:r>
      </w:del>
      <w:r w:rsidRPr="00240CDC">
        <w:t>GPT</w:t>
      </w:r>
      <w:del w:id="825" w:author="Editor" w:date="2025-09-08T15:14:00Z">
        <w:r w:rsidRPr="00240CDC" w:rsidDel="001262E3">
          <w:delText>)</w:delText>
        </w:r>
      </w:del>
      <w:r w:rsidRPr="00240CDC">
        <w:t xml:space="preserve">. This section </w:t>
      </w:r>
      <w:r w:rsidR="004D46F4">
        <w:t xml:space="preserve">explores </w:t>
      </w:r>
      <w:r w:rsidRPr="00240CDC">
        <w:t>the fundamental principles of autoregressive models, examines the architecture and functionality of GPT and its variants, and explores their applications and advancements.</w:t>
      </w:r>
    </w:p>
    <w:p w14:paraId="1B22ED56" w14:textId="580D03B8" w:rsidR="00240CDC" w:rsidRPr="00BC421A" w:rsidDel="001262E3" w:rsidRDefault="00240CDC" w:rsidP="00ED5FEA">
      <w:pPr>
        <w:pStyle w:val="H2-Heading"/>
        <w:jc w:val="both"/>
        <w:rPr>
          <w:del w:id="826" w:author="Editor" w:date="2025-09-08T15:14:00Z"/>
        </w:rPr>
      </w:pPr>
      <w:del w:id="827" w:author="Editor" w:date="2025-09-08T15:14:00Z">
        <w:r w:rsidRPr="00BC421A" w:rsidDel="001262E3">
          <w:delText>Introduction to Autoregressive Models</w:delText>
        </w:r>
      </w:del>
    </w:p>
    <w:p w14:paraId="1D0FCAB1" w14:textId="3B47097E" w:rsidR="00DA5494" w:rsidRDefault="00240CDC" w:rsidP="001262E3">
      <w:pPr>
        <w:pStyle w:val="NormalBPBHEB"/>
        <w:rPr>
          <w:ins w:id="828" w:author="Editor" w:date="2025-09-08T15:14:00Z"/>
        </w:rPr>
      </w:pPr>
      <w:r w:rsidRPr="00240CDC">
        <w:t>Autoregressive models predict future values in a sequence based on past values. In the context of NLP, these models generate text by predicting the next word in a sequence given the preceding words. This sequential dependency is a key characteristic of autoregressive models, allowing them to produce coherent and contextually relevant text.</w:t>
      </w:r>
    </w:p>
    <w:p w14:paraId="4F948693" w14:textId="77777777" w:rsidR="001262E3" w:rsidRDefault="001262E3" w:rsidP="001262E3">
      <w:pPr>
        <w:pStyle w:val="NormalBPBHEB"/>
        <w:pPrChange w:id="829" w:author="Editor" w:date="2025-09-08T15:14:00Z">
          <w:pPr>
            <w:pStyle w:val="P-Regular"/>
            <w:jc w:val="both"/>
          </w:pPr>
        </w:pPrChange>
      </w:pPr>
    </w:p>
    <w:p w14:paraId="79815A95" w14:textId="0FFB9730" w:rsidR="00240CDC" w:rsidRPr="00BC421A" w:rsidRDefault="00240CDC" w:rsidP="001262E3">
      <w:pPr>
        <w:pStyle w:val="Heading2BPBHEB"/>
        <w:pPrChange w:id="830" w:author="Editor" w:date="2025-09-08T15:14:00Z">
          <w:pPr>
            <w:pStyle w:val="H2-Heading"/>
            <w:jc w:val="both"/>
          </w:pPr>
        </w:pPrChange>
      </w:pPr>
      <w:commentRangeStart w:id="831"/>
      <w:r w:rsidRPr="00BC421A">
        <w:t>Generative Pre-trained Transformers</w:t>
      </w:r>
      <w:del w:id="832" w:author="Editor" w:date="2025-09-08T15:14:00Z">
        <w:r w:rsidRPr="00BC421A" w:rsidDel="001262E3">
          <w:delText xml:space="preserve"> (GPT)</w:delText>
        </w:r>
      </w:del>
      <w:commentRangeEnd w:id="831"/>
      <w:r w:rsidR="00562F95">
        <w:rPr>
          <w:rStyle w:val="CommentReference"/>
          <w:rFonts w:ascii="Calibri" w:eastAsia="Calibri" w:hAnsi="Calibri" w:cs="Calibri"/>
          <w:b w:val="0"/>
          <w:color w:val="auto"/>
        </w:rPr>
        <w:commentReference w:id="831"/>
      </w:r>
    </w:p>
    <w:p w14:paraId="727D0B20" w14:textId="1A324103" w:rsidR="00240CDC" w:rsidRPr="00240CDC" w:rsidRDefault="00240CDC" w:rsidP="001262E3">
      <w:pPr>
        <w:pStyle w:val="NormalBPBHEB"/>
        <w:pPrChange w:id="833" w:author="Editor" w:date="2025-09-08T15:14:00Z">
          <w:pPr>
            <w:pStyle w:val="P-Regular"/>
            <w:jc w:val="both"/>
          </w:pPr>
        </w:pPrChange>
      </w:pPr>
      <w:r w:rsidRPr="00240CDC">
        <w:t xml:space="preserve">GPT, developed by OpenAI, is a prime example of an autoregressive model that has advanced text generation capabilities. The architecture of GPT is based on the </w:t>
      </w:r>
      <w:r w:rsidR="00943673">
        <w:t xml:space="preserve">Transformer model introduced by Vaswani et al. </w:t>
      </w:r>
      <w:sdt>
        <w:sdtPr>
          <w:id w:val="989683637"/>
          <w:citation/>
        </w:sdtPr>
        <w:sdtContent>
          <w:r w:rsidR="00EC76A3">
            <w:fldChar w:fldCharType="begin"/>
          </w:r>
          <w:r w:rsidR="00EC76A3">
            <w:instrText xml:space="preserve"> CITATION vaswani2017a \l 1033 </w:instrText>
          </w:r>
          <w:r w:rsidR="00EC76A3">
            <w:fldChar w:fldCharType="separate"/>
          </w:r>
          <w:r w:rsidR="007D51F3" w:rsidRPr="007D51F3">
            <w:t>[15]</w:t>
          </w:r>
          <w:r w:rsidR="00EC76A3">
            <w:fldChar w:fldCharType="end"/>
          </w:r>
        </w:sdtContent>
      </w:sdt>
      <w:r w:rsidR="00943673">
        <w:t xml:space="preserve">, which utilizes self-attention mechanisms to </w:t>
      </w:r>
      <w:r w:rsidR="00EC76A3">
        <w:t>efficiently manage dependencies across sequences</w:t>
      </w:r>
      <w:r w:rsidRPr="00240CDC">
        <w:t>.</w:t>
      </w:r>
    </w:p>
    <w:p w14:paraId="7BB39F8F" w14:textId="62DDB817" w:rsidR="00240CDC" w:rsidRPr="00BC421A" w:rsidDel="001262E3" w:rsidRDefault="00240CDC" w:rsidP="00ED5FEA">
      <w:pPr>
        <w:pStyle w:val="H3-Subheading"/>
        <w:jc w:val="both"/>
        <w:rPr>
          <w:del w:id="834" w:author="Editor" w:date="2025-09-08T15:14:00Z"/>
        </w:rPr>
      </w:pPr>
      <w:del w:id="835" w:author="Editor" w:date="2025-09-08T15:14:00Z">
        <w:r w:rsidRPr="00BC421A" w:rsidDel="001262E3">
          <w:delText>Architecture of GPT</w:delText>
        </w:r>
      </w:del>
    </w:p>
    <w:p w14:paraId="320ADF06" w14:textId="020C2DEA" w:rsidR="00240CDC" w:rsidRDefault="00240CDC" w:rsidP="001262E3">
      <w:pPr>
        <w:pStyle w:val="NormalBPBHEB"/>
        <w:pPrChange w:id="836" w:author="Editor" w:date="2025-09-08T15:14:00Z">
          <w:pPr>
            <w:pStyle w:val="P-Regular"/>
            <w:jc w:val="both"/>
          </w:pPr>
        </w:pPrChange>
      </w:pPr>
      <w:r w:rsidRPr="00240CDC">
        <w:t xml:space="preserve">The GPT architecture </w:t>
      </w:r>
      <w:r w:rsidR="00DF0F92" w:rsidRPr="00240CDC">
        <w:t>includes</w:t>
      </w:r>
      <w:r w:rsidRPr="00240CDC">
        <w:t xml:space="preserve"> multiple layers of transformer blocks, each </w:t>
      </w:r>
      <w:r w:rsidR="00DF0F92" w:rsidRPr="00240CDC">
        <w:t>holding</w:t>
      </w:r>
      <w:r w:rsidRPr="00240CDC">
        <w:t xml:space="preserve"> a multi-head self-attention mechanism and a position-wise fully connected feed-forward network. The self-attention mechanism enables the model to weigh the importance of different words in the input sequence, capturing long-range </w:t>
      </w:r>
      <w:r w:rsidR="00562C66" w:rsidRPr="00240CDC">
        <w:t>dependencies in a</w:t>
      </w:r>
      <w:r w:rsidRPr="00240CDC">
        <w:t xml:space="preserve"> more </w:t>
      </w:r>
      <w:r w:rsidR="00BC03DC">
        <w:t xml:space="preserve">efficient way </w:t>
      </w:r>
      <w:r w:rsidRPr="00240CDC">
        <w:t xml:space="preserve">than traditional </w:t>
      </w:r>
      <w:commentRangeStart w:id="837"/>
      <w:r w:rsidRPr="00240CDC">
        <w:t>RNNs or LSTMs</w:t>
      </w:r>
      <w:commentRangeEnd w:id="837"/>
      <w:r w:rsidR="001262E3">
        <w:rPr>
          <w:rStyle w:val="CommentReference"/>
          <w:rFonts w:ascii="Calibri" w:eastAsia="Calibri" w:hAnsi="Calibri" w:cs="Calibri"/>
        </w:rPr>
        <w:commentReference w:id="837"/>
      </w:r>
      <w:r w:rsidRPr="00240CDC">
        <w:t>.</w:t>
      </w:r>
      <w:del w:id="838" w:author="Editor" w:date="2025-09-08T15:16:00Z">
        <w:r w:rsidRPr="00240CDC" w:rsidDel="00562F95">
          <w:delText> </w:delText>
        </w:r>
      </w:del>
    </w:p>
    <w:p w14:paraId="10DFB46B" w14:textId="5A00F314" w:rsidR="00240CDC" w:rsidRPr="00BC421A" w:rsidRDefault="00240CDC" w:rsidP="001262E3">
      <w:pPr>
        <w:pStyle w:val="NormalBPBHEB"/>
        <w:pPrChange w:id="839" w:author="Editor" w:date="2025-09-08T15:15:00Z">
          <w:pPr>
            <w:pStyle w:val="H3-Subheading"/>
          </w:pPr>
        </w:pPrChange>
      </w:pPr>
      <w:r w:rsidRPr="00BC421A">
        <w:t>Variants of GPT</w:t>
      </w:r>
      <w:ins w:id="840" w:author="Editor" w:date="2025-09-08T15:15:00Z">
        <w:r w:rsidR="001262E3">
          <w:t xml:space="preserve"> are as follows:</w:t>
        </w:r>
      </w:ins>
    </w:p>
    <w:p w14:paraId="766DF269" w14:textId="284A232E" w:rsidR="00FA4399" w:rsidRPr="00240CDC" w:rsidRDefault="00D14324" w:rsidP="00562F95">
      <w:pPr>
        <w:pStyle w:val="NormalBPBHEB"/>
        <w:numPr>
          <w:ilvl w:val="0"/>
          <w:numId w:val="37"/>
        </w:numPr>
        <w:pPrChange w:id="841" w:author="Editor" w:date="2025-09-08T15:17:00Z">
          <w:pPr>
            <w:pStyle w:val="L-Bullets"/>
            <w:numPr>
              <w:numId w:val="7"/>
            </w:numPr>
            <w:ind w:left="717" w:hanging="360"/>
          </w:pPr>
        </w:pPrChange>
      </w:pPr>
      <w:r>
        <w:rPr>
          <w:b/>
          <w:bCs/>
        </w:rPr>
        <w:t>GPT-2</w:t>
      </w:r>
      <w:r w:rsidR="00FA4399" w:rsidRPr="00240CDC">
        <w:t xml:space="preserve">: </w:t>
      </w:r>
      <w:r w:rsidR="00FA4399">
        <w:t xml:space="preserve">An enhanced version of GPT, equipped with more layers and parameters, can generate more coherent and contextually appropriate text. </w:t>
      </w:r>
      <w:r w:rsidR="0017251D">
        <w:t>GPT-2</w:t>
      </w:r>
      <w:r w:rsidR="00FA4399">
        <w:t xml:space="preserve"> demonstrated significant improvements in various natural language processing (NLP) tasks, including text completion, translation, and summarization. </w:t>
      </w:r>
      <w:sdt>
        <w:sdtPr>
          <w:rPr>
            <w:vertAlign w:val="superscript"/>
            <w:rPrChange w:id="842" w:author="Editor" w:date="2025-09-08T15:55:00Z">
              <w:rPr/>
            </w:rPrChange>
          </w:rPr>
          <w:id w:val="-1592080386"/>
          <w:citation/>
        </w:sdtPr>
        <w:sdtContent>
          <w:r w:rsidR="00FA4399" w:rsidRPr="008D1E9E">
            <w:rPr>
              <w:vertAlign w:val="superscript"/>
              <w:rPrChange w:id="843" w:author="Editor" w:date="2025-09-08T15:55:00Z">
                <w:rPr/>
              </w:rPrChange>
            </w:rPr>
            <w:fldChar w:fldCharType="begin"/>
          </w:r>
          <w:r w:rsidR="00FA4399" w:rsidRPr="008D1E9E">
            <w:rPr>
              <w:vertAlign w:val="superscript"/>
              <w:rPrChange w:id="844" w:author="Editor" w:date="2025-09-08T15:55:00Z">
                <w:rPr>
                  <w:lang w:val="en-US"/>
                </w:rPr>
              </w:rPrChange>
            </w:rPr>
            <w:instrText xml:space="preserve"> CITATION radford2019a \l 1033 </w:instrText>
          </w:r>
          <w:r w:rsidR="00FA4399" w:rsidRPr="008D1E9E">
            <w:rPr>
              <w:vertAlign w:val="superscript"/>
              <w:rPrChange w:id="845" w:author="Editor" w:date="2025-09-08T15:55:00Z">
                <w:rPr/>
              </w:rPrChange>
            </w:rPr>
            <w:fldChar w:fldCharType="separate"/>
          </w:r>
          <w:r w:rsidR="007D51F3" w:rsidRPr="008D1E9E">
            <w:rPr>
              <w:vertAlign w:val="superscript"/>
              <w:rPrChange w:id="846" w:author="Editor" w:date="2025-09-08T15:55:00Z">
                <w:rPr>
                  <w:lang w:val="en-US"/>
                </w:rPr>
              </w:rPrChange>
            </w:rPr>
            <w:t>[26]</w:t>
          </w:r>
          <w:r w:rsidR="00FA4399" w:rsidRPr="008D1E9E">
            <w:rPr>
              <w:vertAlign w:val="superscript"/>
              <w:rPrChange w:id="847" w:author="Editor" w:date="2025-09-08T15:55:00Z">
                <w:rPr/>
              </w:rPrChange>
            </w:rPr>
            <w:fldChar w:fldCharType="end"/>
          </w:r>
        </w:sdtContent>
      </w:sdt>
      <w:r w:rsidR="00FA4399" w:rsidRPr="00240CDC">
        <w:t>.</w:t>
      </w:r>
    </w:p>
    <w:p w14:paraId="72F9A419" w14:textId="6289C6B2" w:rsidR="00FA4399" w:rsidRPr="00240CDC" w:rsidRDefault="00F41048" w:rsidP="00562F95">
      <w:pPr>
        <w:pStyle w:val="NormalBPBHEB"/>
        <w:numPr>
          <w:ilvl w:val="0"/>
          <w:numId w:val="37"/>
        </w:numPr>
        <w:pPrChange w:id="848" w:author="Editor" w:date="2025-09-08T15:17:00Z">
          <w:pPr>
            <w:pStyle w:val="L-Bullets"/>
            <w:numPr>
              <w:numId w:val="7"/>
            </w:numPr>
            <w:ind w:left="717" w:hanging="360"/>
            <w:jc w:val="both"/>
          </w:pPr>
        </w:pPrChange>
      </w:pPr>
      <w:r>
        <w:rPr>
          <w:b/>
          <w:bCs/>
        </w:rPr>
        <w:t xml:space="preserve">GPT-3: </w:t>
      </w:r>
      <w:r w:rsidRPr="00106835">
        <w:t>The latest iteration, GPT-3</w:t>
      </w:r>
      <w:r w:rsidR="00FA4399" w:rsidRPr="00F41048">
        <w:t>,</w:t>
      </w:r>
      <w:r w:rsidR="00FA4399">
        <w:t xml:space="preserve"> boasts 175 billion parameters, making it one of the largest language models to date. It excels in a few short learning</w:t>
      </w:r>
      <w:r>
        <w:t xml:space="preserve"> tasks</w:t>
      </w:r>
      <w:r w:rsidR="00FA4399">
        <w:t xml:space="preserve">, where the model is given a few examples of a task and can generalize from them to perform the task effectively. </w:t>
      </w:r>
      <w:sdt>
        <w:sdtPr>
          <w:id w:val="293952548"/>
          <w:citation/>
        </w:sdtPr>
        <w:sdtEndPr>
          <w:rPr>
            <w:vertAlign w:val="superscript"/>
            <w:rPrChange w:id="849" w:author="Editor" w:date="2025-09-08T15:55:00Z">
              <w:rPr/>
            </w:rPrChange>
          </w:rPr>
        </w:sdtEndPr>
        <w:sdtContent>
          <w:r w:rsidR="00FA4399" w:rsidRPr="008D1E9E">
            <w:rPr>
              <w:vertAlign w:val="superscript"/>
              <w:rPrChange w:id="850" w:author="Editor" w:date="2025-09-08T15:55:00Z">
                <w:rPr/>
              </w:rPrChange>
            </w:rPr>
            <w:fldChar w:fldCharType="begin"/>
          </w:r>
          <w:r w:rsidR="00FA4399" w:rsidRPr="008D1E9E">
            <w:rPr>
              <w:vertAlign w:val="superscript"/>
              <w:rPrChange w:id="851" w:author="Editor" w:date="2025-09-08T15:55:00Z">
                <w:rPr>
                  <w:lang w:val="en-US"/>
                </w:rPr>
              </w:rPrChange>
            </w:rPr>
            <w:instrText xml:space="preserve"> CITATION brown2020a \l 1033 </w:instrText>
          </w:r>
          <w:r w:rsidR="00FA4399" w:rsidRPr="008D1E9E">
            <w:rPr>
              <w:vertAlign w:val="superscript"/>
              <w:rPrChange w:id="852" w:author="Editor" w:date="2025-09-08T15:55:00Z">
                <w:rPr/>
              </w:rPrChange>
            </w:rPr>
            <w:fldChar w:fldCharType="separate"/>
          </w:r>
          <w:r w:rsidR="007D51F3" w:rsidRPr="008D1E9E">
            <w:rPr>
              <w:vertAlign w:val="superscript"/>
              <w:rPrChange w:id="853" w:author="Editor" w:date="2025-09-08T15:55:00Z">
                <w:rPr>
                  <w:lang w:val="en-US"/>
                </w:rPr>
              </w:rPrChange>
            </w:rPr>
            <w:t>[23]</w:t>
          </w:r>
          <w:r w:rsidR="00FA4399" w:rsidRPr="008D1E9E">
            <w:rPr>
              <w:vertAlign w:val="superscript"/>
              <w:rPrChange w:id="854" w:author="Editor" w:date="2025-09-08T15:55:00Z">
                <w:rPr/>
              </w:rPrChange>
            </w:rPr>
            <w:fldChar w:fldCharType="end"/>
          </w:r>
        </w:sdtContent>
      </w:sdt>
      <w:r w:rsidR="00FA4399" w:rsidRPr="00240CDC">
        <w:t>.</w:t>
      </w:r>
    </w:p>
    <w:p w14:paraId="4B6DC1B0" w14:textId="69BF1683" w:rsidR="00D02484" w:rsidRDefault="00562F95" w:rsidP="00562F95">
      <w:pPr>
        <w:pStyle w:val="NormalBPBHEB"/>
        <w:pPrChange w:id="855" w:author="Editor" w:date="2025-09-08T15:19:00Z">
          <w:pPr>
            <w:pStyle w:val="Caption"/>
            <w:keepNext/>
          </w:pPr>
        </w:pPrChange>
      </w:pPr>
      <w:ins w:id="856" w:author="Editor" w:date="2025-09-08T15:19:00Z">
        <w:r>
          <w:t>The following table compares the different GPT variants:</w:t>
        </w:r>
      </w:ins>
      <w:moveFromRangeStart w:id="857" w:author="Editor" w:date="2025-09-08T15:17:00Z" w:name="move208237080"/>
      <w:moveFrom w:id="858" w:author="Editor" w:date="2025-09-08T15:17:00Z">
        <w:r w:rsidR="00D02484" w:rsidDel="00562F95">
          <w:t xml:space="preserve">Table </w:t>
        </w:r>
        <w:r w:rsidR="00D02484" w:rsidDel="00562F95">
          <w:fldChar w:fldCharType="begin"/>
        </w:r>
        <w:r w:rsidR="00D02484" w:rsidDel="00562F95">
          <w:instrText xml:space="preserve"> SEQ Table \* ARABIC </w:instrText>
        </w:r>
        <w:r w:rsidR="00D02484" w:rsidDel="00562F95">
          <w:fldChar w:fldCharType="separate"/>
        </w:r>
        <w:r w:rsidR="00D02484" w:rsidDel="00562F95">
          <w:t>1</w:t>
        </w:r>
        <w:r w:rsidR="00D02484" w:rsidDel="00562F95">
          <w:fldChar w:fldCharType="end"/>
        </w:r>
        <w:r w:rsidR="00D02484" w:rsidDel="00562F95">
          <w:t xml:space="preserve">  </w:t>
        </w:r>
        <w:r w:rsidR="00D02484" w:rsidRPr="00C92893" w:rsidDel="00562F95">
          <w:t>Comparison of GPT Variants</w:t>
        </w:r>
      </w:moveFrom>
      <w:moveFromRangeEnd w:id="8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Change w:id="859" w:author="Editor" w:date="2025-09-08T15:19: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PrChange>
      </w:tblPr>
      <w:tblGrid>
        <w:gridCol w:w="871"/>
        <w:gridCol w:w="1255"/>
        <w:gridCol w:w="2630"/>
        <w:gridCol w:w="3154"/>
        <w:tblGridChange w:id="860">
          <w:tblGrid>
            <w:gridCol w:w="871"/>
            <w:gridCol w:w="1255"/>
            <w:gridCol w:w="2630"/>
            <w:gridCol w:w="3154"/>
          </w:tblGrid>
        </w:tblGridChange>
      </w:tblGrid>
      <w:tr w:rsidR="00240CDC" w:rsidRPr="00240CDC" w14:paraId="3971FA40" w14:textId="77777777" w:rsidTr="00562F95">
        <w:trPr>
          <w:jc w:val="center"/>
        </w:trPr>
        <w:tc>
          <w:tcPr>
            <w:tcW w:w="871" w:type="dxa"/>
            <w:tcMar>
              <w:top w:w="40" w:type="dxa"/>
              <w:left w:w="60" w:type="dxa"/>
              <w:bottom w:w="40" w:type="dxa"/>
              <w:right w:w="60" w:type="dxa"/>
            </w:tcMar>
            <w:vAlign w:val="center"/>
            <w:hideMark/>
            <w:tcPrChange w:id="861" w:author="Editor" w:date="2025-09-08T15:19:00Z">
              <w:tcPr>
                <w:tcW w:w="871" w:type="dxa"/>
                <w:tcMar>
                  <w:top w:w="40" w:type="dxa"/>
                  <w:left w:w="60" w:type="dxa"/>
                  <w:bottom w:w="40" w:type="dxa"/>
                  <w:right w:w="60" w:type="dxa"/>
                </w:tcMar>
                <w:hideMark/>
              </w:tcPr>
            </w:tcPrChange>
          </w:tcPr>
          <w:p w14:paraId="03AEAEB3" w14:textId="4B008983" w:rsidR="00240CDC" w:rsidRPr="00240CDC" w:rsidRDefault="00240CDC" w:rsidP="00562F95">
            <w:pPr>
              <w:pStyle w:val="NormalBPBHEB"/>
              <w:jc w:val="center"/>
              <w:pPrChange w:id="862" w:author="Editor" w:date="2025-09-08T15:18:00Z">
                <w:pPr/>
              </w:pPrChange>
            </w:pPr>
          </w:p>
        </w:tc>
        <w:tc>
          <w:tcPr>
            <w:tcW w:w="1255" w:type="dxa"/>
            <w:tcMar>
              <w:top w:w="40" w:type="dxa"/>
              <w:left w:w="60" w:type="dxa"/>
              <w:bottom w:w="40" w:type="dxa"/>
              <w:right w:w="60" w:type="dxa"/>
            </w:tcMar>
            <w:vAlign w:val="center"/>
            <w:hideMark/>
            <w:tcPrChange w:id="863" w:author="Editor" w:date="2025-09-08T15:19:00Z">
              <w:tcPr>
                <w:tcW w:w="1255" w:type="dxa"/>
                <w:tcMar>
                  <w:top w:w="40" w:type="dxa"/>
                  <w:left w:w="60" w:type="dxa"/>
                  <w:bottom w:w="40" w:type="dxa"/>
                  <w:right w:w="60" w:type="dxa"/>
                </w:tcMar>
                <w:hideMark/>
              </w:tcPr>
            </w:tcPrChange>
          </w:tcPr>
          <w:p w14:paraId="5F70C56B" w14:textId="77777777" w:rsidR="00240CDC" w:rsidRPr="00240CDC" w:rsidRDefault="00240CDC" w:rsidP="00562F95">
            <w:pPr>
              <w:pStyle w:val="NormalBPBHEB"/>
              <w:jc w:val="center"/>
              <w:pPrChange w:id="864" w:author="Editor" w:date="2025-09-08T15:18:00Z">
                <w:pPr/>
              </w:pPrChange>
            </w:pPr>
            <w:r w:rsidRPr="00240CDC">
              <w:rPr>
                <w:b/>
                <w:bCs/>
              </w:rPr>
              <w:t>Parameters</w:t>
            </w:r>
          </w:p>
        </w:tc>
        <w:tc>
          <w:tcPr>
            <w:tcW w:w="2630" w:type="dxa"/>
            <w:tcMar>
              <w:top w:w="40" w:type="dxa"/>
              <w:left w:w="60" w:type="dxa"/>
              <w:bottom w:w="40" w:type="dxa"/>
              <w:right w:w="60" w:type="dxa"/>
            </w:tcMar>
            <w:vAlign w:val="center"/>
            <w:hideMark/>
            <w:tcPrChange w:id="865" w:author="Editor" w:date="2025-09-08T15:19:00Z">
              <w:tcPr>
                <w:tcW w:w="2630" w:type="dxa"/>
                <w:tcMar>
                  <w:top w:w="40" w:type="dxa"/>
                  <w:left w:w="60" w:type="dxa"/>
                  <w:bottom w:w="40" w:type="dxa"/>
                  <w:right w:w="60" w:type="dxa"/>
                </w:tcMar>
                <w:hideMark/>
              </w:tcPr>
            </w:tcPrChange>
          </w:tcPr>
          <w:p w14:paraId="04528326" w14:textId="1A9ED22A" w:rsidR="00240CDC" w:rsidRPr="00240CDC" w:rsidRDefault="00D5064A" w:rsidP="00562F95">
            <w:pPr>
              <w:pStyle w:val="NormalBPBHEB"/>
              <w:jc w:val="center"/>
              <w:pPrChange w:id="866" w:author="Editor" w:date="2025-09-08T15:18:00Z">
                <w:pPr/>
              </w:pPrChange>
            </w:pPr>
            <w:r>
              <w:rPr>
                <w:b/>
                <w:bCs/>
              </w:rPr>
              <w:t>Core</w:t>
            </w:r>
            <w:r w:rsidR="00240CDC" w:rsidRPr="00240CDC">
              <w:rPr>
                <w:b/>
                <w:bCs/>
              </w:rPr>
              <w:t xml:space="preserve"> </w:t>
            </w:r>
            <w:del w:id="867" w:author="Editor" w:date="2025-09-08T15:24:00Z">
              <w:r w:rsidR="00240CDC" w:rsidRPr="00240CDC" w:rsidDel="00562F95">
                <w:rPr>
                  <w:b/>
                  <w:bCs/>
                </w:rPr>
                <w:delText>Features</w:delText>
              </w:r>
            </w:del>
            <w:ins w:id="868" w:author="Editor" w:date="2025-09-08T15:24:00Z">
              <w:r w:rsidR="00562F95">
                <w:rPr>
                  <w:b/>
                  <w:bCs/>
                </w:rPr>
                <w:t>f</w:t>
              </w:r>
              <w:r w:rsidR="00562F95" w:rsidRPr="00240CDC">
                <w:rPr>
                  <w:b/>
                  <w:bCs/>
                </w:rPr>
                <w:t>eatures</w:t>
              </w:r>
            </w:ins>
          </w:p>
        </w:tc>
        <w:tc>
          <w:tcPr>
            <w:tcW w:w="3154" w:type="dxa"/>
            <w:tcMar>
              <w:top w:w="40" w:type="dxa"/>
              <w:left w:w="60" w:type="dxa"/>
              <w:bottom w:w="40" w:type="dxa"/>
              <w:right w:w="60" w:type="dxa"/>
            </w:tcMar>
            <w:vAlign w:val="center"/>
            <w:hideMark/>
            <w:tcPrChange w:id="869" w:author="Editor" w:date="2025-09-08T15:19:00Z">
              <w:tcPr>
                <w:tcW w:w="3154" w:type="dxa"/>
                <w:tcMar>
                  <w:top w:w="40" w:type="dxa"/>
                  <w:left w:w="60" w:type="dxa"/>
                  <w:bottom w:w="40" w:type="dxa"/>
                  <w:right w:w="60" w:type="dxa"/>
                </w:tcMar>
                <w:hideMark/>
              </w:tcPr>
            </w:tcPrChange>
          </w:tcPr>
          <w:p w14:paraId="6C7E0425" w14:textId="093A23A2" w:rsidR="00240CDC" w:rsidRPr="00240CDC" w:rsidRDefault="00240CDC" w:rsidP="00562F95">
            <w:pPr>
              <w:pStyle w:val="NormalBPBHEB"/>
              <w:jc w:val="center"/>
              <w:pPrChange w:id="870" w:author="Editor" w:date="2025-09-08T15:18:00Z">
                <w:pPr/>
              </w:pPrChange>
            </w:pPr>
            <w:r w:rsidRPr="00240CDC">
              <w:rPr>
                <w:b/>
                <w:bCs/>
              </w:rPr>
              <w:t xml:space="preserve">Notable </w:t>
            </w:r>
            <w:del w:id="871" w:author="Editor" w:date="2025-09-08T15:24:00Z">
              <w:r w:rsidRPr="00240CDC" w:rsidDel="00562F95">
                <w:rPr>
                  <w:b/>
                  <w:bCs/>
                </w:rPr>
                <w:delText>Achievements</w:delText>
              </w:r>
            </w:del>
            <w:ins w:id="872" w:author="Editor" w:date="2025-09-08T15:24:00Z">
              <w:r w:rsidR="00562F95">
                <w:rPr>
                  <w:b/>
                  <w:bCs/>
                </w:rPr>
                <w:t>a</w:t>
              </w:r>
              <w:r w:rsidR="00562F95" w:rsidRPr="00240CDC">
                <w:rPr>
                  <w:b/>
                  <w:bCs/>
                </w:rPr>
                <w:t>chievements</w:t>
              </w:r>
            </w:ins>
          </w:p>
        </w:tc>
      </w:tr>
      <w:tr w:rsidR="00240CDC" w:rsidRPr="00240CDC" w14:paraId="14A6D2DE" w14:textId="77777777" w:rsidTr="00562F95">
        <w:trPr>
          <w:jc w:val="center"/>
        </w:trPr>
        <w:tc>
          <w:tcPr>
            <w:tcW w:w="871" w:type="dxa"/>
            <w:tcMar>
              <w:top w:w="40" w:type="dxa"/>
              <w:left w:w="60" w:type="dxa"/>
              <w:bottom w:w="40" w:type="dxa"/>
              <w:right w:w="60" w:type="dxa"/>
            </w:tcMar>
            <w:vAlign w:val="center"/>
            <w:hideMark/>
            <w:tcPrChange w:id="873" w:author="Editor" w:date="2025-09-08T15:19:00Z">
              <w:tcPr>
                <w:tcW w:w="871" w:type="dxa"/>
                <w:tcMar>
                  <w:top w:w="40" w:type="dxa"/>
                  <w:left w:w="60" w:type="dxa"/>
                  <w:bottom w:w="40" w:type="dxa"/>
                  <w:right w:w="60" w:type="dxa"/>
                </w:tcMar>
                <w:hideMark/>
              </w:tcPr>
            </w:tcPrChange>
          </w:tcPr>
          <w:p w14:paraId="649A37FF" w14:textId="77777777" w:rsidR="00240CDC" w:rsidRPr="00240CDC" w:rsidRDefault="00240CDC" w:rsidP="00562F95">
            <w:pPr>
              <w:pStyle w:val="NormalBPBHEB"/>
              <w:jc w:val="center"/>
              <w:pPrChange w:id="874" w:author="Editor" w:date="2025-09-08T15:18:00Z">
                <w:pPr/>
              </w:pPrChange>
            </w:pPr>
            <w:r w:rsidRPr="00240CDC">
              <w:lastRenderedPageBreak/>
              <w:t>GPT-1</w:t>
            </w:r>
          </w:p>
        </w:tc>
        <w:tc>
          <w:tcPr>
            <w:tcW w:w="1255" w:type="dxa"/>
            <w:tcMar>
              <w:top w:w="40" w:type="dxa"/>
              <w:left w:w="60" w:type="dxa"/>
              <w:bottom w:w="40" w:type="dxa"/>
              <w:right w:w="60" w:type="dxa"/>
            </w:tcMar>
            <w:vAlign w:val="center"/>
            <w:hideMark/>
            <w:tcPrChange w:id="875" w:author="Editor" w:date="2025-09-08T15:19:00Z">
              <w:tcPr>
                <w:tcW w:w="1255" w:type="dxa"/>
                <w:tcMar>
                  <w:top w:w="40" w:type="dxa"/>
                  <w:left w:w="60" w:type="dxa"/>
                  <w:bottom w:w="40" w:type="dxa"/>
                  <w:right w:w="60" w:type="dxa"/>
                </w:tcMar>
                <w:hideMark/>
              </w:tcPr>
            </w:tcPrChange>
          </w:tcPr>
          <w:p w14:paraId="0B632E2C" w14:textId="77777777" w:rsidR="00240CDC" w:rsidRPr="00240CDC" w:rsidRDefault="00240CDC" w:rsidP="00562F95">
            <w:pPr>
              <w:pStyle w:val="NormalBPBHEB"/>
              <w:jc w:val="center"/>
              <w:pPrChange w:id="876" w:author="Editor" w:date="2025-09-08T15:18:00Z">
                <w:pPr/>
              </w:pPrChange>
            </w:pPr>
            <w:r w:rsidRPr="00240CDC">
              <w:t>117 million</w:t>
            </w:r>
          </w:p>
        </w:tc>
        <w:tc>
          <w:tcPr>
            <w:tcW w:w="2630" w:type="dxa"/>
            <w:tcMar>
              <w:top w:w="40" w:type="dxa"/>
              <w:left w:w="60" w:type="dxa"/>
              <w:bottom w:w="40" w:type="dxa"/>
              <w:right w:w="60" w:type="dxa"/>
            </w:tcMar>
            <w:vAlign w:val="center"/>
            <w:hideMark/>
            <w:tcPrChange w:id="877" w:author="Editor" w:date="2025-09-08T15:19:00Z">
              <w:tcPr>
                <w:tcW w:w="2630" w:type="dxa"/>
                <w:tcMar>
                  <w:top w:w="40" w:type="dxa"/>
                  <w:left w:w="60" w:type="dxa"/>
                  <w:bottom w:w="40" w:type="dxa"/>
                  <w:right w:w="60" w:type="dxa"/>
                </w:tcMar>
                <w:hideMark/>
              </w:tcPr>
            </w:tcPrChange>
          </w:tcPr>
          <w:p w14:paraId="76EEFD1C" w14:textId="77777777" w:rsidR="00240CDC" w:rsidRPr="00240CDC" w:rsidRDefault="00240CDC" w:rsidP="00562F95">
            <w:pPr>
              <w:pStyle w:val="NormalBPBHEB"/>
              <w:jc w:val="center"/>
              <w:pPrChange w:id="878" w:author="Editor" w:date="2025-09-08T15:18:00Z">
                <w:pPr/>
              </w:pPrChange>
            </w:pPr>
            <w:r w:rsidRPr="00240CDC">
              <w:t>Basic autoregressive text generation</w:t>
            </w:r>
          </w:p>
        </w:tc>
        <w:tc>
          <w:tcPr>
            <w:tcW w:w="3154" w:type="dxa"/>
            <w:tcMar>
              <w:top w:w="40" w:type="dxa"/>
              <w:left w:w="60" w:type="dxa"/>
              <w:bottom w:w="40" w:type="dxa"/>
              <w:right w:w="60" w:type="dxa"/>
            </w:tcMar>
            <w:vAlign w:val="center"/>
            <w:hideMark/>
            <w:tcPrChange w:id="879" w:author="Editor" w:date="2025-09-08T15:19:00Z">
              <w:tcPr>
                <w:tcW w:w="3154" w:type="dxa"/>
                <w:tcMar>
                  <w:top w:w="40" w:type="dxa"/>
                  <w:left w:w="60" w:type="dxa"/>
                  <w:bottom w:w="40" w:type="dxa"/>
                  <w:right w:w="60" w:type="dxa"/>
                </w:tcMar>
                <w:hideMark/>
              </w:tcPr>
            </w:tcPrChange>
          </w:tcPr>
          <w:p w14:paraId="4971250A" w14:textId="77777777" w:rsidR="00240CDC" w:rsidRPr="00240CDC" w:rsidRDefault="00240CDC" w:rsidP="00562F95">
            <w:pPr>
              <w:pStyle w:val="NormalBPBHEB"/>
              <w:jc w:val="center"/>
              <w:pPrChange w:id="880" w:author="Editor" w:date="2025-09-08T15:18:00Z">
                <w:pPr/>
              </w:pPrChange>
            </w:pPr>
            <w:r w:rsidRPr="00240CDC">
              <w:t>Demonstrated feasibility of large-scale pre-training</w:t>
            </w:r>
          </w:p>
        </w:tc>
      </w:tr>
      <w:tr w:rsidR="00240CDC" w:rsidRPr="00240CDC" w14:paraId="7C71888B" w14:textId="77777777" w:rsidTr="00562F95">
        <w:trPr>
          <w:jc w:val="center"/>
        </w:trPr>
        <w:tc>
          <w:tcPr>
            <w:tcW w:w="871" w:type="dxa"/>
            <w:tcMar>
              <w:top w:w="40" w:type="dxa"/>
              <w:left w:w="60" w:type="dxa"/>
              <w:bottom w:w="40" w:type="dxa"/>
              <w:right w:w="60" w:type="dxa"/>
            </w:tcMar>
            <w:vAlign w:val="center"/>
            <w:hideMark/>
            <w:tcPrChange w:id="881" w:author="Editor" w:date="2025-09-08T15:19:00Z">
              <w:tcPr>
                <w:tcW w:w="871" w:type="dxa"/>
                <w:tcMar>
                  <w:top w:w="40" w:type="dxa"/>
                  <w:left w:w="60" w:type="dxa"/>
                  <w:bottom w:w="40" w:type="dxa"/>
                  <w:right w:w="60" w:type="dxa"/>
                </w:tcMar>
                <w:hideMark/>
              </w:tcPr>
            </w:tcPrChange>
          </w:tcPr>
          <w:p w14:paraId="5EF44725" w14:textId="77777777" w:rsidR="00240CDC" w:rsidRPr="00240CDC" w:rsidRDefault="00240CDC" w:rsidP="00562F95">
            <w:pPr>
              <w:pStyle w:val="NormalBPBHEB"/>
              <w:jc w:val="center"/>
              <w:pPrChange w:id="882" w:author="Editor" w:date="2025-09-08T15:18:00Z">
                <w:pPr/>
              </w:pPrChange>
            </w:pPr>
            <w:r w:rsidRPr="00240CDC">
              <w:t>GPT-2</w:t>
            </w:r>
          </w:p>
        </w:tc>
        <w:tc>
          <w:tcPr>
            <w:tcW w:w="1255" w:type="dxa"/>
            <w:tcMar>
              <w:top w:w="40" w:type="dxa"/>
              <w:left w:w="60" w:type="dxa"/>
              <w:bottom w:w="40" w:type="dxa"/>
              <w:right w:w="60" w:type="dxa"/>
            </w:tcMar>
            <w:vAlign w:val="center"/>
            <w:hideMark/>
            <w:tcPrChange w:id="883" w:author="Editor" w:date="2025-09-08T15:19:00Z">
              <w:tcPr>
                <w:tcW w:w="1255" w:type="dxa"/>
                <w:tcMar>
                  <w:top w:w="40" w:type="dxa"/>
                  <w:left w:w="60" w:type="dxa"/>
                  <w:bottom w:w="40" w:type="dxa"/>
                  <w:right w:w="60" w:type="dxa"/>
                </w:tcMar>
                <w:hideMark/>
              </w:tcPr>
            </w:tcPrChange>
          </w:tcPr>
          <w:p w14:paraId="5C5A2EA1" w14:textId="77777777" w:rsidR="00240CDC" w:rsidRPr="00240CDC" w:rsidRDefault="00240CDC" w:rsidP="00562F95">
            <w:pPr>
              <w:pStyle w:val="NormalBPBHEB"/>
              <w:jc w:val="center"/>
              <w:pPrChange w:id="884" w:author="Editor" w:date="2025-09-08T15:18:00Z">
                <w:pPr/>
              </w:pPrChange>
            </w:pPr>
            <w:r w:rsidRPr="00240CDC">
              <w:t>1.5 billion</w:t>
            </w:r>
          </w:p>
        </w:tc>
        <w:tc>
          <w:tcPr>
            <w:tcW w:w="2630" w:type="dxa"/>
            <w:tcMar>
              <w:top w:w="40" w:type="dxa"/>
              <w:left w:w="60" w:type="dxa"/>
              <w:bottom w:w="40" w:type="dxa"/>
              <w:right w:w="60" w:type="dxa"/>
            </w:tcMar>
            <w:vAlign w:val="center"/>
            <w:hideMark/>
            <w:tcPrChange w:id="885" w:author="Editor" w:date="2025-09-08T15:19:00Z">
              <w:tcPr>
                <w:tcW w:w="2630" w:type="dxa"/>
                <w:tcMar>
                  <w:top w:w="40" w:type="dxa"/>
                  <w:left w:w="60" w:type="dxa"/>
                  <w:bottom w:w="40" w:type="dxa"/>
                  <w:right w:w="60" w:type="dxa"/>
                </w:tcMar>
                <w:hideMark/>
              </w:tcPr>
            </w:tcPrChange>
          </w:tcPr>
          <w:p w14:paraId="0ABBCEAD" w14:textId="77777777" w:rsidR="00240CDC" w:rsidRPr="00240CDC" w:rsidRDefault="00240CDC" w:rsidP="00562F95">
            <w:pPr>
              <w:pStyle w:val="NormalBPBHEB"/>
              <w:jc w:val="center"/>
              <w:pPrChange w:id="886" w:author="Editor" w:date="2025-09-08T15:18:00Z">
                <w:pPr/>
              </w:pPrChange>
            </w:pPr>
            <w:r w:rsidRPr="00240CDC">
              <w:t>Improved coherence and contextuality</w:t>
            </w:r>
          </w:p>
        </w:tc>
        <w:tc>
          <w:tcPr>
            <w:tcW w:w="3154" w:type="dxa"/>
            <w:tcMar>
              <w:top w:w="40" w:type="dxa"/>
              <w:left w:w="60" w:type="dxa"/>
              <w:bottom w:w="40" w:type="dxa"/>
              <w:right w:w="60" w:type="dxa"/>
            </w:tcMar>
            <w:vAlign w:val="center"/>
            <w:hideMark/>
            <w:tcPrChange w:id="887" w:author="Editor" w:date="2025-09-08T15:19:00Z">
              <w:tcPr>
                <w:tcW w:w="3154" w:type="dxa"/>
                <w:tcMar>
                  <w:top w:w="40" w:type="dxa"/>
                  <w:left w:w="60" w:type="dxa"/>
                  <w:bottom w:w="40" w:type="dxa"/>
                  <w:right w:w="60" w:type="dxa"/>
                </w:tcMar>
                <w:hideMark/>
              </w:tcPr>
            </w:tcPrChange>
          </w:tcPr>
          <w:p w14:paraId="61F483CF" w14:textId="77777777" w:rsidR="00240CDC" w:rsidRPr="00240CDC" w:rsidRDefault="00240CDC" w:rsidP="00562F95">
            <w:pPr>
              <w:pStyle w:val="NormalBPBHEB"/>
              <w:jc w:val="center"/>
              <w:pPrChange w:id="888" w:author="Editor" w:date="2025-09-08T15:18:00Z">
                <w:pPr/>
              </w:pPrChange>
            </w:pPr>
            <w:r w:rsidRPr="00240CDC">
              <w:t>Breakthrough in text completion and summarization</w:t>
            </w:r>
          </w:p>
        </w:tc>
      </w:tr>
      <w:tr w:rsidR="00240CDC" w:rsidRPr="00240CDC" w14:paraId="07D8725C" w14:textId="77777777" w:rsidTr="00562F95">
        <w:trPr>
          <w:jc w:val="center"/>
        </w:trPr>
        <w:tc>
          <w:tcPr>
            <w:tcW w:w="871" w:type="dxa"/>
            <w:tcMar>
              <w:top w:w="40" w:type="dxa"/>
              <w:left w:w="60" w:type="dxa"/>
              <w:bottom w:w="40" w:type="dxa"/>
              <w:right w:w="60" w:type="dxa"/>
            </w:tcMar>
            <w:vAlign w:val="center"/>
            <w:hideMark/>
            <w:tcPrChange w:id="889" w:author="Editor" w:date="2025-09-08T15:19:00Z">
              <w:tcPr>
                <w:tcW w:w="871" w:type="dxa"/>
                <w:tcMar>
                  <w:top w:w="40" w:type="dxa"/>
                  <w:left w:w="60" w:type="dxa"/>
                  <w:bottom w:w="40" w:type="dxa"/>
                  <w:right w:w="60" w:type="dxa"/>
                </w:tcMar>
                <w:hideMark/>
              </w:tcPr>
            </w:tcPrChange>
          </w:tcPr>
          <w:p w14:paraId="2A902F5D" w14:textId="77777777" w:rsidR="00240CDC" w:rsidRPr="00240CDC" w:rsidRDefault="00240CDC" w:rsidP="00562F95">
            <w:pPr>
              <w:pStyle w:val="NormalBPBHEB"/>
              <w:jc w:val="center"/>
              <w:pPrChange w:id="890" w:author="Editor" w:date="2025-09-08T15:18:00Z">
                <w:pPr/>
              </w:pPrChange>
            </w:pPr>
            <w:r w:rsidRPr="00240CDC">
              <w:t>GPT-3</w:t>
            </w:r>
          </w:p>
        </w:tc>
        <w:tc>
          <w:tcPr>
            <w:tcW w:w="1255" w:type="dxa"/>
            <w:tcMar>
              <w:top w:w="40" w:type="dxa"/>
              <w:left w:w="60" w:type="dxa"/>
              <w:bottom w:w="40" w:type="dxa"/>
              <w:right w:w="60" w:type="dxa"/>
            </w:tcMar>
            <w:vAlign w:val="center"/>
            <w:hideMark/>
            <w:tcPrChange w:id="891" w:author="Editor" w:date="2025-09-08T15:19:00Z">
              <w:tcPr>
                <w:tcW w:w="1255" w:type="dxa"/>
                <w:tcMar>
                  <w:top w:w="40" w:type="dxa"/>
                  <w:left w:w="60" w:type="dxa"/>
                  <w:bottom w:w="40" w:type="dxa"/>
                  <w:right w:w="60" w:type="dxa"/>
                </w:tcMar>
                <w:hideMark/>
              </w:tcPr>
            </w:tcPrChange>
          </w:tcPr>
          <w:p w14:paraId="7875C7CA" w14:textId="77777777" w:rsidR="00240CDC" w:rsidRPr="00240CDC" w:rsidRDefault="00240CDC" w:rsidP="00562F95">
            <w:pPr>
              <w:pStyle w:val="NormalBPBHEB"/>
              <w:jc w:val="center"/>
              <w:pPrChange w:id="892" w:author="Editor" w:date="2025-09-08T15:18:00Z">
                <w:pPr/>
              </w:pPrChange>
            </w:pPr>
            <w:r w:rsidRPr="00240CDC">
              <w:t>175 billion</w:t>
            </w:r>
          </w:p>
        </w:tc>
        <w:tc>
          <w:tcPr>
            <w:tcW w:w="2630" w:type="dxa"/>
            <w:tcMar>
              <w:top w:w="40" w:type="dxa"/>
              <w:left w:w="60" w:type="dxa"/>
              <w:bottom w:w="40" w:type="dxa"/>
              <w:right w:w="60" w:type="dxa"/>
            </w:tcMar>
            <w:vAlign w:val="center"/>
            <w:hideMark/>
            <w:tcPrChange w:id="893" w:author="Editor" w:date="2025-09-08T15:19:00Z">
              <w:tcPr>
                <w:tcW w:w="2630" w:type="dxa"/>
                <w:tcMar>
                  <w:top w:w="40" w:type="dxa"/>
                  <w:left w:w="60" w:type="dxa"/>
                  <w:bottom w:w="40" w:type="dxa"/>
                  <w:right w:w="60" w:type="dxa"/>
                </w:tcMar>
                <w:hideMark/>
              </w:tcPr>
            </w:tcPrChange>
          </w:tcPr>
          <w:p w14:paraId="597E9BC0" w14:textId="77777777" w:rsidR="00240CDC" w:rsidRPr="00240CDC" w:rsidRDefault="00240CDC" w:rsidP="00562F95">
            <w:pPr>
              <w:pStyle w:val="NormalBPBHEB"/>
              <w:jc w:val="center"/>
              <w:pPrChange w:id="894" w:author="Editor" w:date="2025-09-08T15:18:00Z">
                <w:pPr/>
              </w:pPrChange>
            </w:pPr>
            <w:r w:rsidRPr="00240CDC">
              <w:t>Few-shot learning capabilities</w:t>
            </w:r>
          </w:p>
        </w:tc>
        <w:tc>
          <w:tcPr>
            <w:tcW w:w="3154" w:type="dxa"/>
            <w:tcMar>
              <w:top w:w="40" w:type="dxa"/>
              <w:left w:w="60" w:type="dxa"/>
              <w:bottom w:w="40" w:type="dxa"/>
              <w:right w:w="60" w:type="dxa"/>
            </w:tcMar>
            <w:vAlign w:val="center"/>
            <w:hideMark/>
            <w:tcPrChange w:id="895" w:author="Editor" w:date="2025-09-08T15:19:00Z">
              <w:tcPr>
                <w:tcW w:w="3154" w:type="dxa"/>
                <w:tcMar>
                  <w:top w:w="40" w:type="dxa"/>
                  <w:left w:w="60" w:type="dxa"/>
                  <w:bottom w:w="40" w:type="dxa"/>
                  <w:right w:w="60" w:type="dxa"/>
                </w:tcMar>
                <w:hideMark/>
              </w:tcPr>
            </w:tcPrChange>
          </w:tcPr>
          <w:p w14:paraId="6929E8E4" w14:textId="65A793CA" w:rsidR="00240CDC" w:rsidRPr="00240CDC" w:rsidRDefault="00DF0F92" w:rsidP="00562F95">
            <w:pPr>
              <w:pStyle w:val="NormalBPBHEB"/>
              <w:jc w:val="center"/>
              <w:pPrChange w:id="896" w:author="Editor" w:date="2025-09-08T15:18:00Z">
                <w:pPr/>
              </w:pPrChange>
            </w:pPr>
            <w:r w:rsidRPr="00240CDC">
              <w:t>Ultramodern</w:t>
            </w:r>
            <w:r w:rsidR="00240CDC" w:rsidRPr="00240CDC">
              <w:t xml:space="preserve"> performance in diverse NLP tasks</w:t>
            </w:r>
          </w:p>
        </w:tc>
      </w:tr>
    </w:tbl>
    <w:p w14:paraId="00398F1A" w14:textId="7337A55C" w:rsidR="00562F95" w:rsidRDefault="00562F95" w:rsidP="00562F95">
      <w:pPr>
        <w:pStyle w:val="TableCaptionBPBHEB"/>
        <w:rPr>
          <w:ins w:id="897" w:author="Editor" w:date="2025-09-08T15:17:00Z"/>
        </w:rPr>
        <w:pPrChange w:id="898" w:author="Editor" w:date="2025-09-08T15:18:00Z">
          <w:pPr>
            <w:pStyle w:val="H2-Heading"/>
          </w:pPr>
        </w:pPrChange>
      </w:pPr>
      <w:moveToRangeStart w:id="899" w:author="Editor" w:date="2025-09-08T15:17:00Z" w:name="move208237080"/>
      <w:moveTo w:id="900" w:author="Editor" w:date="2025-09-08T15:17:00Z">
        <w:r w:rsidRPr="00562F95">
          <w:rPr>
            <w:b/>
            <w:bCs w:val="0"/>
            <w:rPrChange w:id="901" w:author="Editor" w:date="2025-09-08T15:18:00Z">
              <w:rPr/>
            </w:rPrChange>
          </w:rPr>
          <w:t xml:space="preserve">Table </w:t>
        </w:r>
      </w:moveTo>
      <w:ins w:id="902" w:author="Editor" w:date="2025-09-08T15:18:00Z">
        <w:r w:rsidRPr="00562F95">
          <w:rPr>
            <w:b/>
            <w:bCs w:val="0"/>
            <w:rPrChange w:id="903" w:author="Editor" w:date="2025-09-08T15:18:00Z">
              <w:rPr/>
            </w:rPrChange>
          </w:rPr>
          <w:t>3.</w:t>
        </w:r>
      </w:ins>
      <w:moveTo w:id="904" w:author="Editor" w:date="2025-09-08T15:17:00Z">
        <w:r w:rsidRPr="00562F95">
          <w:rPr>
            <w:b/>
            <w:bCs w:val="0"/>
            <w:rPrChange w:id="905" w:author="Editor" w:date="2025-09-08T15:18:00Z">
              <w:rPr/>
            </w:rPrChange>
          </w:rPr>
          <w:fldChar w:fldCharType="begin"/>
        </w:r>
        <w:r w:rsidRPr="00562F95">
          <w:rPr>
            <w:b/>
            <w:bCs w:val="0"/>
            <w:rPrChange w:id="906" w:author="Editor" w:date="2025-09-08T15:18:00Z">
              <w:rPr/>
            </w:rPrChange>
          </w:rPr>
          <w:instrText xml:space="preserve"> SEQ Table \* ARABIC </w:instrText>
        </w:r>
        <w:r w:rsidRPr="00562F95">
          <w:rPr>
            <w:b/>
            <w:bCs w:val="0"/>
            <w:rPrChange w:id="907" w:author="Editor" w:date="2025-09-08T15:18:00Z">
              <w:rPr/>
            </w:rPrChange>
          </w:rPr>
          <w:fldChar w:fldCharType="separate"/>
        </w:r>
        <w:r w:rsidRPr="00562F95">
          <w:rPr>
            <w:b/>
            <w:bCs w:val="0"/>
            <w:rPrChange w:id="908" w:author="Editor" w:date="2025-09-08T15:18:00Z">
              <w:rPr/>
            </w:rPrChange>
          </w:rPr>
          <w:t>1</w:t>
        </w:r>
        <w:r w:rsidRPr="00562F95">
          <w:rPr>
            <w:b/>
            <w:bCs w:val="0"/>
            <w:rPrChange w:id="909" w:author="Editor" w:date="2025-09-08T15:18:00Z">
              <w:rPr/>
            </w:rPrChange>
          </w:rPr>
          <w:fldChar w:fldCharType="end"/>
        </w:r>
      </w:moveTo>
      <w:ins w:id="910" w:author="Editor" w:date="2025-09-08T15:18:00Z">
        <w:r w:rsidRPr="00562F95">
          <w:rPr>
            <w:b/>
            <w:bCs w:val="0"/>
            <w:rPrChange w:id="911" w:author="Editor" w:date="2025-09-08T15:18:00Z">
              <w:rPr/>
            </w:rPrChange>
          </w:rPr>
          <w:t>:</w:t>
        </w:r>
      </w:ins>
      <w:moveTo w:id="912" w:author="Editor" w:date="2025-09-08T15:17:00Z">
        <w:del w:id="913" w:author="Editor" w:date="2025-09-08T15:18:00Z">
          <w:r w:rsidDel="00562F95">
            <w:delText xml:space="preserve"> </w:delText>
          </w:r>
        </w:del>
        <w:r>
          <w:t xml:space="preserve"> </w:t>
        </w:r>
        <w:r w:rsidRPr="00C92893">
          <w:t xml:space="preserve">Comparison of GPT </w:t>
        </w:r>
        <w:del w:id="914" w:author="Editor" w:date="2025-09-08T15:18:00Z">
          <w:r w:rsidRPr="00C92893" w:rsidDel="00562F95">
            <w:delText>V</w:delText>
          </w:r>
        </w:del>
      </w:moveTo>
      <w:ins w:id="915" w:author="Editor" w:date="2025-09-08T15:18:00Z">
        <w:r>
          <w:t>v</w:t>
        </w:r>
      </w:ins>
      <w:moveTo w:id="916" w:author="Editor" w:date="2025-09-08T15:17:00Z">
        <w:r w:rsidRPr="00C92893">
          <w:t>ariants</w:t>
        </w:r>
      </w:moveTo>
      <w:moveToRangeEnd w:id="899"/>
    </w:p>
    <w:p w14:paraId="107EA11D" w14:textId="77777777" w:rsidR="00562F95" w:rsidRDefault="00562F95" w:rsidP="00562F95">
      <w:pPr>
        <w:pStyle w:val="NormalBPBHEB"/>
        <w:rPr>
          <w:ins w:id="917" w:author="Editor" w:date="2025-09-08T15:19:00Z"/>
        </w:rPr>
      </w:pPr>
    </w:p>
    <w:p w14:paraId="18F2FCC8" w14:textId="70A2CD16" w:rsidR="00462420" w:rsidRPr="00BC421A" w:rsidRDefault="00462420" w:rsidP="00562F95">
      <w:pPr>
        <w:pStyle w:val="NormalBPBHEB"/>
        <w:pPrChange w:id="918" w:author="Editor" w:date="2025-09-08T15:19:00Z">
          <w:pPr>
            <w:pStyle w:val="H2-Heading"/>
          </w:pPr>
        </w:pPrChange>
      </w:pPr>
      <w:r w:rsidRPr="00BC421A">
        <w:t xml:space="preserve">Applications of GPT and </w:t>
      </w:r>
      <w:del w:id="919" w:author="Editor" w:date="2025-09-08T15:19:00Z">
        <w:r w:rsidRPr="00BC421A" w:rsidDel="00562F95">
          <w:delText xml:space="preserve">Its </w:delText>
        </w:r>
      </w:del>
      <w:ins w:id="920" w:author="Editor" w:date="2025-09-08T15:19:00Z">
        <w:r w:rsidR="00562F95">
          <w:t>i</w:t>
        </w:r>
        <w:r w:rsidR="00562F95" w:rsidRPr="00BC421A">
          <w:t xml:space="preserve">ts </w:t>
        </w:r>
      </w:ins>
      <w:del w:id="921" w:author="Editor" w:date="2025-09-08T15:19:00Z">
        <w:r w:rsidRPr="00BC421A" w:rsidDel="00562F95">
          <w:delText>Variants</w:delText>
        </w:r>
      </w:del>
      <w:ins w:id="922" w:author="Editor" w:date="2025-09-08T15:20:00Z">
        <w:r w:rsidR="00562F95">
          <w:t>v</w:t>
        </w:r>
      </w:ins>
      <w:ins w:id="923" w:author="Editor" w:date="2025-09-08T15:19:00Z">
        <w:r w:rsidR="00562F95" w:rsidRPr="00BC421A">
          <w:t>ariants</w:t>
        </w:r>
      </w:ins>
      <w:ins w:id="924" w:author="Editor" w:date="2025-09-08T15:20:00Z">
        <w:r w:rsidR="00562F95">
          <w:t xml:space="preserve"> are as follows:</w:t>
        </w:r>
      </w:ins>
    </w:p>
    <w:p w14:paraId="24F6D354" w14:textId="7E9DF139" w:rsidR="00997173" w:rsidRPr="00590664" w:rsidRDefault="00997173" w:rsidP="00562F95">
      <w:pPr>
        <w:pStyle w:val="NormalBPBHEB"/>
        <w:numPr>
          <w:ilvl w:val="0"/>
          <w:numId w:val="38"/>
        </w:numPr>
        <w:pPrChange w:id="925" w:author="Editor" w:date="2025-09-08T15:25:00Z">
          <w:pPr>
            <w:pStyle w:val="L-Bullets"/>
            <w:numPr>
              <w:numId w:val="8"/>
            </w:numPr>
            <w:ind w:left="720" w:hanging="360"/>
            <w:jc w:val="both"/>
          </w:pPr>
        </w:pPrChange>
      </w:pPr>
      <w:r w:rsidRPr="00BE1747">
        <w:rPr>
          <w:b/>
          <w:bCs/>
        </w:rPr>
        <w:t xml:space="preserve">Text </w:t>
      </w:r>
      <w:r>
        <w:rPr>
          <w:b/>
          <w:bCs/>
        </w:rPr>
        <w:t>g</w:t>
      </w:r>
      <w:r w:rsidRPr="00BE1747">
        <w:rPr>
          <w:b/>
          <w:bCs/>
        </w:rPr>
        <w:t>eneration</w:t>
      </w:r>
      <w:r w:rsidRPr="00462420">
        <w:t xml:space="preserve">: GPT models are widely used for generating human-like text for applications such as chatbots, virtual assistants, and automated content creation </w:t>
      </w:r>
      <w:sdt>
        <w:sdtPr>
          <w:rPr>
            <w:vertAlign w:val="superscript"/>
            <w:rPrChange w:id="926" w:author="Editor" w:date="2025-09-08T15:54:00Z">
              <w:rPr/>
            </w:rPrChange>
          </w:rPr>
          <w:id w:val="-1086532723"/>
          <w:citation/>
        </w:sdtPr>
        <w:sdtEndPr>
          <w:rPr>
            <w:vertAlign w:val="baseline"/>
          </w:rPr>
        </w:sdtEndPr>
        <w:sdtContent>
          <w:r w:rsidRPr="008D1E9E">
            <w:rPr>
              <w:vertAlign w:val="superscript"/>
              <w:rPrChange w:id="927" w:author="Editor" w:date="2025-09-08T15:54:00Z">
                <w:rPr/>
              </w:rPrChange>
            </w:rPr>
            <w:fldChar w:fldCharType="begin"/>
          </w:r>
          <w:r w:rsidRPr="008D1E9E">
            <w:rPr>
              <w:vertAlign w:val="superscript"/>
              <w:rPrChange w:id="928" w:author="Editor" w:date="2025-09-08T15:54:00Z">
                <w:rPr>
                  <w:lang w:val="en-US"/>
                </w:rPr>
              </w:rPrChange>
            </w:rPr>
            <w:instrText xml:space="preserve"> CITATION zhang2020a \l 1033 </w:instrText>
          </w:r>
          <w:r w:rsidRPr="008D1E9E">
            <w:rPr>
              <w:vertAlign w:val="superscript"/>
              <w:rPrChange w:id="929" w:author="Editor" w:date="2025-09-08T15:54:00Z">
                <w:rPr/>
              </w:rPrChange>
            </w:rPr>
            <w:fldChar w:fldCharType="separate"/>
          </w:r>
          <w:r w:rsidR="007D51F3" w:rsidRPr="008D1E9E">
            <w:rPr>
              <w:vertAlign w:val="superscript"/>
              <w:rPrChange w:id="930" w:author="Editor" w:date="2025-09-08T15:54:00Z">
                <w:rPr>
                  <w:lang w:val="en-US"/>
                </w:rPr>
              </w:rPrChange>
            </w:rPr>
            <w:t>[24]</w:t>
          </w:r>
          <w:r w:rsidRPr="008D1E9E">
            <w:rPr>
              <w:vertAlign w:val="superscript"/>
              <w:rPrChange w:id="931" w:author="Editor" w:date="2025-09-08T15:54:00Z">
                <w:rPr/>
              </w:rPrChange>
            </w:rPr>
            <w:fldChar w:fldCharType="end"/>
          </w:r>
        </w:sdtContent>
      </w:sdt>
      <w:r w:rsidRPr="00462420">
        <w:t>.</w:t>
      </w:r>
    </w:p>
    <w:p w14:paraId="7B3B9210" w14:textId="37C54730" w:rsidR="00D24EFB" w:rsidRPr="00590664" w:rsidRDefault="00D24EFB" w:rsidP="00562F95">
      <w:pPr>
        <w:pStyle w:val="NormalBPBHEB"/>
        <w:numPr>
          <w:ilvl w:val="0"/>
          <w:numId w:val="38"/>
        </w:numPr>
        <w:pPrChange w:id="932" w:author="Editor" w:date="2025-09-08T15:25:00Z">
          <w:pPr>
            <w:pStyle w:val="L-Bullets"/>
            <w:numPr>
              <w:numId w:val="8"/>
            </w:numPr>
            <w:ind w:left="720" w:hanging="360"/>
            <w:jc w:val="both"/>
          </w:pPr>
        </w:pPrChange>
      </w:pPr>
      <w:r w:rsidRPr="00BE1747">
        <w:rPr>
          <w:b/>
          <w:bCs/>
        </w:rPr>
        <w:t>Text completion and summarization</w:t>
      </w:r>
      <w:r w:rsidRPr="00462420">
        <w:t xml:space="preserve">: </w:t>
      </w:r>
      <w:r w:rsidR="00D72E7B">
        <w:t>GPT-3</w:t>
      </w:r>
      <w:r>
        <w:t xml:space="preserve">, with its advanced capabilities, is employed to complete partial texts and effectively summarize large documents, assisting in information retrieval and content synthesis. </w:t>
      </w:r>
      <w:sdt>
        <w:sdtPr>
          <w:rPr>
            <w:vertAlign w:val="superscript"/>
            <w:rPrChange w:id="933" w:author="Editor" w:date="2025-09-08T15:54:00Z">
              <w:rPr/>
            </w:rPrChange>
          </w:rPr>
          <w:id w:val="-1495417248"/>
          <w:citation/>
        </w:sdtPr>
        <w:sdtEndPr>
          <w:rPr>
            <w:vertAlign w:val="baseline"/>
          </w:rPr>
        </w:sdtEndPr>
        <w:sdtContent>
          <w:r w:rsidRPr="008D1E9E">
            <w:rPr>
              <w:vertAlign w:val="superscript"/>
              <w:rPrChange w:id="934" w:author="Editor" w:date="2025-09-08T15:54:00Z">
                <w:rPr/>
              </w:rPrChange>
            </w:rPr>
            <w:fldChar w:fldCharType="begin"/>
          </w:r>
          <w:r w:rsidRPr="008D1E9E">
            <w:rPr>
              <w:vertAlign w:val="superscript"/>
              <w:rPrChange w:id="935" w:author="Editor" w:date="2025-09-08T15:54:00Z">
                <w:rPr>
                  <w:lang w:val="en-US"/>
                </w:rPr>
              </w:rPrChange>
            </w:rPr>
            <w:instrText xml:space="preserve"> CITATION liu2021b \l 1033 </w:instrText>
          </w:r>
          <w:r w:rsidRPr="008D1E9E">
            <w:rPr>
              <w:vertAlign w:val="superscript"/>
              <w:rPrChange w:id="936" w:author="Editor" w:date="2025-09-08T15:54:00Z">
                <w:rPr/>
              </w:rPrChange>
            </w:rPr>
            <w:fldChar w:fldCharType="separate"/>
          </w:r>
          <w:r w:rsidR="007D51F3" w:rsidRPr="008D1E9E">
            <w:rPr>
              <w:vertAlign w:val="superscript"/>
              <w:rPrChange w:id="937" w:author="Editor" w:date="2025-09-08T15:54:00Z">
                <w:rPr>
                  <w:lang w:val="en-US"/>
                </w:rPr>
              </w:rPrChange>
            </w:rPr>
            <w:t>[27]</w:t>
          </w:r>
          <w:r w:rsidRPr="008D1E9E">
            <w:rPr>
              <w:vertAlign w:val="superscript"/>
              <w:rPrChange w:id="938" w:author="Editor" w:date="2025-09-08T15:54:00Z">
                <w:rPr/>
              </w:rPrChange>
            </w:rPr>
            <w:fldChar w:fldCharType="end"/>
          </w:r>
        </w:sdtContent>
      </w:sdt>
      <w:r w:rsidRPr="00462420">
        <w:t>.</w:t>
      </w:r>
    </w:p>
    <w:p w14:paraId="375F708A" w14:textId="2E6B348B" w:rsidR="00D24EFB" w:rsidRPr="00590664" w:rsidRDefault="00D24EFB" w:rsidP="00562F95">
      <w:pPr>
        <w:pStyle w:val="NormalBPBHEB"/>
        <w:numPr>
          <w:ilvl w:val="0"/>
          <w:numId w:val="38"/>
        </w:numPr>
        <w:pPrChange w:id="939" w:author="Editor" w:date="2025-09-08T15:25:00Z">
          <w:pPr>
            <w:pStyle w:val="L-Bullets"/>
            <w:numPr>
              <w:numId w:val="8"/>
            </w:numPr>
            <w:ind w:left="720" w:hanging="360"/>
            <w:jc w:val="both"/>
          </w:pPr>
        </w:pPrChange>
      </w:pPr>
      <w:r w:rsidRPr="00BE1747">
        <w:rPr>
          <w:b/>
          <w:bCs/>
        </w:rPr>
        <w:t>Translation</w:t>
      </w:r>
      <w:r w:rsidRPr="00462420">
        <w:t>:</w:t>
      </w:r>
      <w:r>
        <w:t xml:space="preserve"> </w:t>
      </w:r>
      <w:r w:rsidR="003B2BED">
        <w:t>Although not explicitly designed for translation, GPT-3's vast parameter count and advanced language understanding enable</w:t>
      </w:r>
      <w:r>
        <w:t xml:space="preserve"> it to perform surprisingly well in translating text between languages with minimal fine-tuning. </w:t>
      </w:r>
      <w:sdt>
        <w:sdtPr>
          <w:id w:val="-101883134"/>
          <w:citation/>
        </w:sdtPr>
        <w:sdtContent>
          <w:r w:rsidRPr="008D1E9E">
            <w:rPr>
              <w:vertAlign w:val="superscript"/>
              <w:rPrChange w:id="940" w:author="Editor" w:date="2025-09-08T15:54:00Z">
                <w:rPr/>
              </w:rPrChange>
            </w:rPr>
            <w:fldChar w:fldCharType="begin"/>
          </w:r>
          <w:r w:rsidRPr="008D1E9E">
            <w:rPr>
              <w:vertAlign w:val="superscript"/>
              <w:rPrChange w:id="941" w:author="Editor" w:date="2025-09-08T15:54:00Z">
                <w:rPr>
                  <w:lang w:val="en-US"/>
                </w:rPr>
              </w:rPrChange>
            </w:rPr>
            <w:instrText xml:space="preserve"> CITATION Wan21 \l 1033 </w:instrText>
          </w:r>
          <w:r w:rsidRPr="008D1E9E">
            <w:rPr>
              <w:vertAlign w:val="superscript"/>
              <w:rPrChange w:id="942" w:author="Editor" w:date="2025-09-08T15:54:00Z">
                <w:rPr/>
              </w:rPrChange>
            </w:rPr>
            <w:fldChar w:fldCharType="separate"/>
          </w:r>
          <w:r w:rsidR="007D51F3" w:rsidRPr="008D1E9E">
            <w:rPr>
              <w:vertAlign w:val="superscript"/>
              <w:rPrChange w:id="943" w:author="Editor" w:date="2025-09-08T15:54:00Z">
                <w:rPr>
                  <w:lang w:val="en-US"/>
                </w:rPr>
              </w:rPrChange>
            </w:rPr>
            <w:t>[28]</w:t>
          </w:r>
          <w:r w:rsidRPr="008D1E9E">
            <w:rPr>
              <w:vertAlign w:val="superscript"/>
              <w:rPrChange w:id="944" w:author="Editor" w:date="2025-09-08T15:54:00Z">
                <w:rPr/>
              </w:rPrChange>
            </w:rPr>
            <w:fldChar w:fldCharType="end"/>
          </w:r>
        </w:sdtContent>
      </w:sdt>
      <w:r w:rsidRPr="00462420">
        <w:t>.</w:t>
      </w:r>
    </w:p>
    <w:p w14:paraId="636D3A5E" w14:textId="657D6394" w:rsidR="00D24EFB" w:rsidRPr="00590664" w:rsidRDefault="00D24EFB" w:rsidP="00562F95">
      <w:pPr>
        <w:pStyle w:val="NormalBPBHEB"/>
        <w:numPr>
          <w:ilvl w:val="0"/>
          <w:numId w:val="38"/>
        </w:numPr>
        <w:pPrChange w:id="945" w:author="Editor" w:date="2025-09-08T15:25:00Z">
          <w:pPr>
            <w:pStyle w:val="L-Bullets"/>
            <w:numPr>
              <w:numId w:val="8"/>
            </w:numPr>
            <w:ind w:left="720" w:hanging="360"/>
            <w:jc w:val="both"/>
          </w:pPr>
        </w:pPrChange>
      </w:pPr>
      <w:r w:rsidRPr="00BE1747">
        <w:rPr>
          <w:b/>
          <w:bCs/>
        </w:rPr>
        <w:t>Creative writing</w:t>
      </w:r>
      <w:r w:rsidRPr="00462420">
        <w:t xml:space="preserve">: GPT models are utilized </w:t>
      </w:r>
      <w:r>
        <w:t>to generate creative content,</w:t>
      </w:r>
      <w:r w:rsidRPr="00462420">
        <w:t xml:space="preserve"> such as poetry, stories, and dialogues, demonstrating an ability to mimic various writing styles and genres </w:t>
      </w:r>
      <w:sdt>
        <w:sdtPr>
          <w:rPr>
            <w:vertAlign w:val="superscript"/>
            <w:rPrChange w:id="946" w:author="Editor" w:date="2025-09-08T15:54:00Z">
              <w:rPr/>
            </w:rPrChange>
          </w:rPr>
          <w:id w:val="1428776603"/>
          <w:citation/>
        </w:sdtPr>
        <w:sdtContent>
          <w:r w:rsidR="006E32F4" w:rsidRPr="008D1E9E">
            <w:rPr>
              <w:vertAlign w:val="superscript"/>
              <w:rPrChange w:id="947" w:author="Editor" w:date="2025-09-08T15:54:00Z">
                <w:rPr/>
              </w:rPrChange>
            </w:rPr>
            <w:fldChar w:fldCharType="begin"/>
          </w:r>
          <w:r w:rsidR="006E32F4" w:rsidRPr="008D1E9E">
            <w:rPr>
              <w:vertAlign w:val="superscript"/>
              <w:rPrChange w:id="948" w:author="Editor" w:date="2025-09-08T15:54:00Z">
                <w:rPr>
                  <w:lang w:val="en-US"/>
                </w:rPr>
              </w:rPrChange>
            </w:rPr>
            <w:instrText xml:space="preserve"> CITATION Kum21 \l 1033 </w:instrText>
          </w:r>
          <w:r w:rsidR="006E32F4" w:rsidRPr="008D1E9E">
            <w:rPr>
              <w:vertAlign w:val="superscript"/>
              <w:rPrChange w:id="949" w:author="Editor" w:date="2025-09-08T15:54:00Z">
                <w:rPr/>
              </w:rPrChange>
            </w:rPr>
            <w:fldChar w:fldCharType="separate"/>
          </w:r>
          <w:r w:rsidR="007D51F3" w:rsidRPr="008D1E9E">
            <w:rPr>
              <w:vertAlign w:val="superscript"/>
              <w:rPrChange w:id="950" w:author="Editor" w:date="2025-09-08T15:54:00Z">
                <w:rPr>
                  <w:lang w:val="en-US"/>
                </w:rPr>
              </w:rPrChange>
            </w:rPr>
            <w:t>[29]</w:t>
          </w:r>
          <w:r w:rsidR="006E32F4" w:rsidRPr="008D1E9E">
            <w:rPr>
              <w:vertAlign w:val="superscript"/>
              <w:rPrChange w:id="951" w:author="Editor" w:date="2025-09-08T15:54:00Z">
                <w:rPr/>
              </w:rPrChange>
            </w:rPr>
            <w:fldChar w:fldCharType="end"/>
          </w:r>
        </w:sdtContent>
      </w:sdt>
      <w:r w:rsidRPr="00462420">
        <w:t>.</w:t>
      </w:r>
    </w:p>
    <w:p w14:paraId="706518FD" w14:textId="385B42BE" w:rsidR="00D24EFB" w:rsidRPr="00590664" w:rsidRDefault="00D24EFB" w:rsidP="00562F95">
      <w:pPr>
        <w:pStyle w:val="NormalBPBHEB"/>
        <w:numPr>
          <w:ilvl w:val="0"/>
          <w:numId w:val="38"/>
        </w:numPr>
        <w:pPrChange w:id="952" w:author="Editor" w:date="2025-09-08T15:25:00Z">
          <w:pPr>
            <w:pStyle w:val="L-Bullets"/>
            <w:numPr>
              <w:numId w:val="8"/>
            </w:numPr>
            <w:ind w:left="720" w:hanging="360"/>
            <w:jc w:val="both"/>
          </w:pPr>
        </w:pPrChange>
      </w:pPr>
      <w:r w:rsidRPr="00BE1747">
        <w:rPr>
          <w:b/>
          <w:bCs/>
        </w:rPr>
        <w:t>Code generation</w:t>
      </w:r>
      <w:r>
        <w:t xml:space="preserve">: </w:t>
      </w:r>
      <w:r w:rsidR="0017251D">
        <w:t>A notable application of GPT-3 is generating code snippets from natural language descriptions, enabling software developers to write and debug code more efficiently</w:t>
      </w:r>
      <w:r>
        <w:t>.</w:t>
      </w:r>
      <w:r w:rsidRPr="00462420">
        <w:t xml:space="preserve"> </w:t>
      </w:r>
      <w:sdt>
        <w:sdtPr>
          <w:rPr>
            <w:vertAlign w:val="superscript"/>
            <w:rPrChange w:id="953" w:author="Editor" w:date="2025-09-08T15:54:00Z">
              <w:rPr/>
            </w:rPrChange>
          </w:rPr>
          <w:id w:val="-620303026"/>
          <w:citation/>
        </w:sdtPr>
        <w:sdtContent>
          <w:r w:rsidRPr="008D1E9E">
            <w:rPr>
              <w:vertAlign w:val="superscript"/>
              <w:rPrChange w:id="954" w:author="Editor" w:date="2025-09-08T15:54:00Z">
                <w:rPr/>
              </w:rPrChange>
            </w:rPr>
            <w:fldChar w:fldCharType="begin"/>
          </w:r>
          <w:r w:rsidRPr="008D1E9E">
            <w:rPr>
              <w:vertAlign w:val="superscript"/>
              <w:rPrChange w:id="955" w:author="Editor" w:date="2025-09-08T15:54:00Z">
                <w:rPr>
                  <w:lang w:val="en-US"/>
                </w:rPr>
              </w:rPrChange>
            </w:rPr>
            <w:instrText xml:space="preserve"> CITATION chen2014a \l 1033 </w:instrText>
          </w:r>
          <w:r w:rsidRPr="008D1E9E">
            <w:rPr>
              <w:vertAlign w:val="superscript"/>
              <w:rPrChange w:id="956" w:author="Editor" w:date="2025-09-08T15:54:00Z">
                <w:rPr/>
              </w:rPrChange>
            </w:rPr>
            <w:fldChar w:fldCharType="separate"/>
          </w:r>
          <w:r w:rsidR="007D51F3" w:rsidRPr="008D1E9E">
            <w:rPr>
              <w:vertAlign w:val="superscript"/>
              <w:rPrChange w:id="957" w:author="Editor" w:date="2025-09-08T15:54:00Z">
                <w:rPr>
                  <w:lang w:val="en-US"/>
                </w:rPr>
              </w:rPrChange>
            </w:rPr>
            <w:t>[11]</w:t>
          </w:r>
          <w:r w:rsidRPr="008D1E9E">
            <w:rPr>
              <w:vertAlign w:val="superscript"/>
              <w:rPrChange w:id="958" w:author="Editor" w:date="2025-09-08T15:54:00Z">
                <w:rPr/>
              </w:rPrChange>
            </w:rPr>
            <w:fldChar w:fldCharType="end"/>
          </w:r>
        </w:sdtContent>
      </w:sdt>
      <w:r w:rsidRPr="00462420">
        <w:t>.</w:t>
      </w:r>
    </w:p>
    <w:p w14:paraId="717C90E0" w14:textId="7D912290" w:rsidR="00D24EFB" w:rsidRDefault="00D24EFB" w:rsidP="00562F95">
      <w:pPr>
        <w:pStyle w:val="NormalBPBHEB"/>
        <w:numPr>
          <w:ilvl w:val="0"/>
          <w:numId w:val="38"/>
        </w:numPr>
        <w:rPr>
          <w:ins w:id="959" w:author="Editor" w:date="2025-09-08T15:32:00Z"/>
        </w:rPr>
      </w:pPr>
      <w:r w:rsidRPr="00BE1747">
        <w:rPr>
          <w:b/>
          <w:bCs/>
        </w:rPr>
        <w:t>Educational tools</w:t>
      </w:r>
      <w:r w:rsidRPr="00462420">
        <w:t xml:space="preserve">: </w:t>
      </w:r>
      <w:r w:rsidR="003B367C">
        <w:t>GPT-3</w:t>
      </w:r>
      <w:r>
        <w:t xml:space="preserve"> has been utilized to develop educational tools that offer personalized tutoring, create quizzes, and clarify complex topics in a conversational style, thereby enhancing learning experiences</w:t>
      </w:r>
      <w:r w:rsidRPr="00462420">
        <w:t xml:space="preserve"> </w:t>
      </w:r>
      <w:sdt>
        <w:sdtPr>
          <w:rPr>
            <w:vertAlign w:val="superscript"/>
            <w:rPrChange w:id="960" w:author="Editor" w:date="2025-09-08T15:54:00Z">
              <w:rPr/>
            </w:rPrChange>
          </w:rPr>
          <w:id w:val="1403652527"/>
          <w:citation/>
        </w:sdtPr>
        <w:sdtContent>
          <w:r w:rsidRPr="008D1E9E">
            <w:rPr>
              <w:vertAlign w:val="superscript"/>
              <w:rPrChange w:id="961" w:author="Editor" w:date="2025-09-08T15:54:00Z">
                <w:rPr/>
              </w:rPrChange>
            </w:rPr>
            <w:fldChar w:fldCharType="begin"/>
          </w:r>
          <w:r w:rsidRPr="008D1E9E">
            <w:rPr>
              <w:vertAlign w:val="superscript"/>
              <w:rPrChange w:id="962" w:author="Editor" w:date="2025-09-08T15:54:00Z">
                <w:rPr/>
              </w:rPrChange>
            </w:rPr>
            <w:instrText xml:space="preserve"> CITATION Rua21 \l 1033 </w:instrText>
          </w:r>
          <w:r w:rsidRPr="008D1E9E">
            <w:rPr>
              <w:vertAlign w:val="superscript"/>
              <w:rPrChange w:id="963" w:author="Editor" w:date="2025-09-08T15:54:00Z">
                <w:rPr/>
              </w:rPrChange>
            </w:rPr>
            <w:fldChar w:fldCharType="separate"/>
          </w:r>
          <w:r w:rsidR="007D51F3" w:rsidRPr="008D1E9E">
            <w:rPr>
              <w:vertAlign w:val="superscript"/>
              <w:rPrChange w:id="964" w:author="Editor" w:date="2025-09-08T15:54:00Z">
                <w:rPr/>
              </w:rPrChange>
            </w:rPr>
            <w:t>[30]</w:t>
          </w:r>
          <w:r w:rsidRPr="008D1E9E">
            <w:rPr>
              <w:vertAlign w:val="superscript"/>
              <w:rPrChange w:id="965" w:author="Editor" w:date="2025-09-08T15:54:00Z">
                <w:rPr/>
              </w:rPrChange>
            </w:rPr>
            <w:fldChar w:fldCharType="end"/>
          </w:r>
        </w:sdtContent>
      </w:sdt>
      <w:r w:rsidRPr="00462420">
        <w:t>.</w:t>
      </w:r>
    </w:p>
    <w:p w14:paraId="6EDCAA22" w14:textId="1B7851D7" w:rsidR="00467FF2" w:rsidRPr="00590664" w:rsidDel="00467FF2" w:rsidRDefault="00467FF2" w:rsidP="00467FF2">
      <w:pPr>
        <w:pStyle w:val="NormalBPBHEB"/>
        <w:rPr>
          <w:del w:id="966" w:author="Editor" w:date="2025-09-08T15:32:00Z"/>
        </w:rPr>
        <w:pPrChange w:id="967" w:author="Editor" w:date="2025-09-08T15:32:00Z">
          <w:pPr>
            <w:pStyle w:val="L-Bullets"/>
            <w:numPr>
              <w:numId w:val="8"/>
            </w:numPr>
            <w:ind w:left="720" w:hanging="360"/>
            <w:jc w:val="both"/>
          </w:pPr>
        </w:pPrChange>
      </w:pPr>
    </w:p>
    <w:p w14:paraId="687296D0" w14:textId="07A88C86" w:rsidR="00462420" w:rsidRPr="00462420" w:rsidDel="00467FF2" w:rsidRDefault="00462420" w:rsidP="00467FF2">
      <w:pPr>
        <w:pStyle w:val="NormalBPBHEB"/>
        <w:rPr>
          <w:del w:id="968" w:author="Editor" w:date="2025-09-08T15:32:00Z"/>
        </w:rPr>
        <w:pPrChange w:id="969" w:author="Editor" w:date="2025-09-08T15:32:00Z">
          <w:pPr>
            <w:pStyle w:val="H2-Heading"/>
            <w:jc w:val="both"/>
          </w:pPr>
        </w:pPrChange>
      </w:pPr>
      <w:del w:id="970" w:author="Editor" w:date="2025-09-08T15:32:00Z">
        <w:r w:rsidRPr="00462420" w:rsidDel="00467FF2">
          <w:delText>Ethical Considerations and Challenges</w:delText>
        </w:r>
      </w:del>
    </w:p>
    <w:p w14:paraId="0B8D2A0E" w14:textId="0E099D57" w:rsidR="00462420" w:rsidRPr="00462420" w:rsidRDefault="00462420" w:rsidP="00467FF2">
      <w:pPr>
        <w:pStyle w:val="NormalBPBHEB"/>
        <w:pPrChange w:id="971" w:author="Editor" w:date="2025-09-08T15:32:00Z">
          <w:pPr>
            <w:pStyle w:val="P-Regular"/>
            <w:jc w:val="both"/>
          </w:pPr>
        </w:pPrChange>
      </w:pPr>
      <w:r w:rsidRPr="00462420">
        <w:t xml:space="preserve">While the capabilities of GPT models are impressive, they also raise important ethical considerations. Issues such as bias in generated text, the potential for misuse in generating fake news, and the environmental impact of training large models are </w:t>
      </w:r>
      <w:r w:rsidR="00F71853">
        <w:t xml:space="preserve">essential </w:t>
      </w:r>
      <w:r w:rsidRPr="00462420">
        <w:t xml:space="preserve">concerns that need to be addressed </w:t>
      </w:r>
      <w:sdt>
        <w:sdtPr>
          <w:rPr>
            <w:vertAlign w:val="superscript"/>
            <w:rPrChange w:id="972" w:author="Editor" w:date="2025-09-08T15:54:00Z">
              <w:rPr/>
            </w:rPrChange>
          </w:rPr>
          <w:id w:val="-949469075"/>
          <w:citation/>
        </w:sdtPr>
        <w:sdtContent>
          <w:r w:rsidR="00D12CCC" w:rsidRPr="008D1E9E">
            <w:rPr>
              <w:vertAlign w:val="superscript"/>
              <w:rPrChange w:id="973" w:author="Editor" w:date="2025-09-08T15:54:00Z">
                <w:rPr/>
              </w:rPrChange>
            </w:rPr>
            <w:fldChar w:fldCharType="begin"/>
          </w:r>
          <w:r w:rsidR="00D12CCC" w:rsidRPr="008D1E9E">
            <w:rPr>
              <w:vertAlign w:val="superscript"/>
              <w:rPrChange w:id="974" w:author="Editor" w:date="2025-09-08T15:54:00Z">
                <w:rPr>
                  <w:lang w:val="en-US"/>
                </w:rPr>
              </w:rPrChange>
            </w:rPr>
            <w:instrText xml:space="preserve"> CITATION bender2021a \l 1033 </w:instrText>
          </w:r>
          <w:r w:rsidR="00D12CCC" w:rsidRPr="008D1E9E">
            <w:rPr>
              <w:vertAlign w:val="superscript"/>
              <w:rPrChange w:id="975" w:author="Editor" w:date="2025-09-08T15:54:00Z">
                <w:rPr/>
              </w:rPrChange>
            </w:rPr>
            <w:fldChar w:fldCharType="separate"/>
          </w:r>
          <w:r w:rsidR="007D51F3" w:rsidRPr="008D1E9E">
            <w:rPr>
              <w:vertAlign w:val="superscript"/>
              <w:rPrChange w:id="976" w:author="Editor" w:date="2025-09-08T15:54:00Z">
                <w:rPr>
                  <w:lang w:val="en-US"/>
                </w:rPr>
              </w:rPrChange>
            </w:rPr>
            <w:t>[25]</w:t>
          </w:r>
          <w:r w:rsidR="00D12CCC" w:rsidRPr="008D1E9E">
            <w:rPr>
              <w:vertAlign w:val="superscript"/>
              <w:rPrChange w:id="977" w:author="Editor" w:date="2025-09-08T15:54:00Z">
                <w:rPr/>
              </w:rPrChange>
            </w:rPr>
            <w:fldChar w:fldCharType="end"/>
          </w:r>
        </w:sdtContent>
      </w:sdt>
      <w:r w:rsidRPr="00462420">
        <w:t>. </w:t>
      </w:r>
    </w:p>
    <w:p w14:paraId="1091C44B" w14:textId="264DC4A6" w:rsidR="00462420" w:rsidRPr="00BC421A" w:rsidRDefault="00AB07D5" w:rsidP="00467FF2">
      <w:pPr>
        <w:pStyle w:val="NormalBPBHEB"/>
        <w:pPrChange w:id="978" w:author="Editor" w:date="2025-09-08T15:33:00Z">
          <w:pPr>
            <w:pStyle w:val="H2-Heading"/>
            <w:jc w:val="both"/>
          </w:pPr>
        </w:pPrChange>
      </w:pPr>
      <w:commentRangeStart w:id="979"/>
      <w:r w:rsidRPr="00BC421A">
        <w:t xml:space="preserve">Wrap </w:t>
      </w:r>
      <w:r w:rsidR="00DB35B1" w:rsidRPr="00BC421A">
        <w:t>up!</w:t>
      </w:r>
    </w:p>
    <w:p w14:paraId="4324367B" w14:textId="6CACB1D4" w:rsidR="00462420" w:rsidRDefault="00462420" w:rsidP="00467FF2">
      <w:pPr>
        <w:pStyle w:val="NormalBPBHEB"/>
        <w:rPr>
          <w:ins w:id="980" w:author="Editor" w:date="2025-09-08T15:33:00Z"/>
        </w:rPr>
      </w:pPr>
      <w:r w:rsidRPr="00462420">
        <w:lastRenderedPageBreak/>
        <w:t>Autoregressive models, particularly the GPT series developed by OpenAI, represent a</w:t>
      </w:r>
      <w:r w:rsidR="001F3A9B">
        <w:t xml:space="preserve">n </w:t>
      </w:r>
      <w:r w:rsidR="00D14324">
        <w:t xml:space="preserve">unparalleled </w:t>
      </w:r>
      <w:r w:rsidRPr="00462420">
        <w:t xml:space="preserve">leap in NLP capabilities. Their ability to generate coherent, contextually </w:t>
      </w:r>
      <w:r w:rsidR="00E56D61">
        <w:t>correct</w:t>
      </w:r>
      <w:r w:rsidRPr="00462420">
        <w:t xml:space="preserve"> text has </w:t>
      </w:r>
      <w:r w:rsidR="00DB35B1" w:rsidRPr="00462420">
        <w:t>opened</w:t>
      </w:r>
      <w:r w:rsidRPr="00462420">
        <w:t xml:space="preserve"> applications across various </w:t>
      </w:r>
      <w:r w:rsidR="00ED7671">
        <w:t>disciplines</w:t>
      </w:r>
      <w:r w:rsidRPr="00462420">
        <w:t xml:space="preserve">. However, alongside these advancements, it is </w:t>
      </w:r>
      <w:r w:rsidR="00EA02AC">
        <w:t>central</w:t>
      </w:r>
      <w:r w:rsidRPr="00462420">
        <w:t xml:space="preserve"> to consider and address the ethical implications and challenges associated with their use.</w:t>
      </w:r>
      <w:commentRangeEnd w:id="979"/>
      <w:r w:rsidR="00467FF2">
        <w:rPr>
          <w:rStyle w:val="CommentReference"/>
          <w:rFonts w:ascii="Calibri" w:eastAsia="Calibri" w:hAnsi="Calibri" w:cs="Calibri"/>
        </w:rPr>
        <w:commentReference w:id="979"/>
      </w:r>
    </w:p>
    <w:p w14:paraId="3E4CFB1B" w14:textId="77777777" w:rsidR="00467FF2" w:rsidRDefault="00467FF2" w:rsidP="00467FF2">
      <w:pPr>
        <w:pStyle w:val="NormalBPBHEB"/>
        <w:pPrChange w:id="981" w:author="Editor" w:date="2025-09-08T15:33:00Z">
          <w:pPr>
            <w:pStyle w:val="P-Regular"/>
            <w:jc w:val="both"/>
          </w:pPr>
        </w:pPrChange>
      </w:pPr>
    </w:p>
    <w:p w14:paraId="2FC6F7EE" w14:textId="660080EF" w:rsidR="00560483" w:rsidRPr="00BC421A" w:rsidRDefault="00560483" w:rsidP="00467FF2">
      <w:pPr>
        <w:pStyle w:val="Heading1BPBHEB"/>
        <w:pPrChange w:id="982" w:author="Editor" w:date="2025-09-08T15:33:00Z">
          <w:pPr>
            <w:pStyle w:val="H1-Section"/>
          </w:pPr>
        </w:pPrChange>
      </w:pPr>
      <w:r w:rsidRPr="00BC421A">
        <w:t xml:space="preserve">Fine-tuning GPT for </w:t>
      </w:r>
      <w:r w:rsidR="00AB07D5" w:rsidRPr="00BC421A">
        <w:t>t</w:t>
      </w:r>
      <w:r w:rsidRPr="00BC421A">
        <w:t xml:space="preserve">ext </w:t>
      </w:r>
      <w:r w:rsidR="00AB07D5" w:rsidRPr="00BC421A">
        <w:t>g</w:t>
      </w:r>
      <w:r w:rsidRPr="00BC421A">
        <w:t>eneration</w:t>
      </w:r>
    </w:p>
    <w:p w14:paraId="7F22266C" w14:textId="535463D7" w:rsidR="00560483" w:rsidRPr="00560483" w:rsidRDefault="00D14324" w:rsidP="00467FF2">
      <w:pPr>
        <w:pStyle w:val="NormalBPBHEB"/>
        <w:pPrChange w:id="983" w:author="Editor" w:date="2025-09-08T15:33:00Z">
          <w:pPr>
            <w:pStyle w:val="P-Regular"/>
            <w:jc w:val="both"/>
          </w:pPr>
        </w:pPrChange>
      </w:pPr>
      <w:r>
        <w:t xml:space="preserve">Fine-tuning </w:t>
      </w:r>
      <w:del w:id="984" w:author="Editor" w:date="2025-09-08T15:33:00Z">
        <w:r w:rsidDel="00467FF2">
          <w:delText>Generative Pre-Trained Transformers (</w:delText>
        </w:r>
      </w:del>
      <w:r>
        <w:t>GPT</w:t>
      </w:r>
      <w:del w:id="985" w:author="Editor" w:date="2025-09-08T15:33:00Z">
        <w:r w:rsidDel="00467FF2">
          <w:delText>)</w:delText>
        </w:r>
      </w:del>
      <w:r>
        <w:t xml:space="preserve"> for text generation is a crucial step in adapting pre-trained models to specific applications. This section </w:t>
      </w:r>
      <w:r w:rsidR="0017251D">
        <w:t>provides a comprehensive examination of fine-tuning GPT models, with a focus on practical applications</w:t>
      </w:r>
      <w:r>
        <w:t xml:space="preserve"> such as generating dialogue responses and creative writing samples. By fine-tuning GPT models, researchers and practitioners can leverage the model’s generative capabilities to satisfy unique task requirements, resulting in more relevant and coherent outputs.</w:t>
      </w:r>
    </w:p>
    <w:p w14:paraId="2895C5C8" w14:textId="3E993D13" w:rsidR="00560483" w:rsidRPr="00BC421A" w:rsidDel="00467FF2" w:rsidRDefault="00560483" w:rsidP="00A757F0">
      <w:pPr>
        <w:pStyle w:val="H2-Heading"/>
        <w:jc w:val="both"/>
        <w:rPr>
          <w:del w:id="986" w:author="Editor" w:date="2025-09-08T15:33:00Z"/>
        </w:rPr>
      </w:pPr>
      <w:del w:id="987" w:author="Editor" w:date="2025-09-08T15:33:00Z">
        <w:r w:rsidRPr="00BC421A" w:rsidDel="00467FF2">
          <w:delText xml:space="preserve">Introduction to </w:delText>
        </w:r>
        <w:r w:rsidR="00135732" w:rsidRPr="00BC421A" w:rsidDel="00467FF2">
          <w:delText>f</w:delText>
        </w:r>
        <w:r w:rsidRPr="00BC421A" w:rsidDel="00467FF2">
          <w:delText>ine-tuning</w:delText>
        </w:r>
      </w:del>
    </w:p>
    <w:p w14:paraId="14D15C88" w14:textId="31005E7F" w:rsidR="00560483" w:rsidRPr="00560483" w:rsidRDefault="00560483" w:rsidP="00467FF2">
      <w:pPr>
        <w:pStyle w:val="NormalBPBHEB"/>
        <w:pPrChange w:id="988" w:author="Editor" w:date="2025-09-08T15:33:00Z">
          <w:pPr>
            <w:pStyle w:val="P-Regular"/>
            <w:jc w:val="both"/>
          </w:pPr>
        </w:pPrChange>
      </w:pPr>
      <w:r w:rsidRPr="00560483">
        <w:t xml:space="preserve">Fine-tuning involves training a pre-trained model on a specific dataset to tailor its performance to </w:t>
      </w:r>
      <w:r w:rsidR="00A757F0">
        <w:t>a particular task</w:t>
      </w:r>
      <w:r w:rsidRPr="00560483">
        <w:t xml:space="preserve">. The pre-trained model, having already learned general language patterns from vast amounts of text, requires fewer resources and less data to adapt to new tasks </w:t>
      </w:r>
      <w:r w:rsidR="0021118C">
        <w:t xml:space="preserve">with increased </w:t>
      </w:r>
      <w:r w:rsidR="00E56D61">
        <w:t>efficiency</w:t>
      </w:r>
      <w:r w:rsidRPr="00560483">
        <w:t xml:space="preserve">. This process is </w:t>
      </w:r>
      <w:r w:rsidR="00E56D61">
        <w:t>central</w:t>
      </w:r>
      <w:r w:rsidRPr="00560483">
        <w:t xml:space="preserve"> </w:t>
      </w:r>
      <w:del w:id="989" w:author="Editor" w:date="2025-09-08T15:33:00Z">
        <w:r w:rsidRPr="00560483" w:rsidDel="00467FF2">
          <w:delText xml:space="preserve">in </w:delText>
        </w:r>
      </w:del>
      <w:ins w:id="990" w:author="Editor" w:date="2025-09-08T15:33:00Z">
        <w:r w:rsidR="00467FF2">
          <w:t>to</w:t>
        </w:r>
        <w:r w:rsidR="00467FF2" w:rsidRPr="00560483">
          <w:t xml:space="preserve"> </w:t>
        </w:r>
      </w:ins>
      <w:r w:rsidRPr="00560483">
        <w:t>enhancing the model’s performance for specific applications, such as dialogue generation and creative writing.</w:t>
      </w:r>
    </w:p>
    <w:p w14:paraId="6BDCF6C1" w14:textId="13F9ABAD" w:rsidR="00560483" w:rsidRPr="00BC421A" w:rsidRDefault="00560483" w:rsidP="00467FF2">
      <w:pPr>
        <w:pStyle w:val="NormalBPBHEB"/>
        <w:pPrChange w:id="991" w:author="Editor" w:date="2025-09-08T15:33:00Z">
          <w:pPr>
            <w:pStyle w:val="H3-Subheading"/>
            <w:jc w:val="both"/>
          </w:pPr>
        </w:pPrChange>
      </w:pPr>
      <w:r w:rsidRPr="00BC421A">
        <w:t xml:space="preserve">Fine-tuning </w:t>
      </w:r>
      <w:r w:rsidR="005C478F" w:rsidRPr="00BC421A">
        <w:t>p</w:t>
      </w:r>
      <w:r w:rsidRPr="00BC421A">
        <w:t>rocess</w:t>
      </w:r>
      <w:ins w:id="992" w:author="Editor" w:date="2025-09-08T15:33:00Z">
        <w:r w:rsidR="00467FF2">
          <w:t xml:space="preserve"> involves the following steps:</w:t>
        </w:r>
      </w:ins>
    </w:p>
    <w:p w14:paraId="16F3423A" w14:textId="1521DEC1" w:rsidR="00560483" w:rsidRPr="00590664" w:rsidRDefault="00560483" w:rsidP="00467FF2">
      <w:pPr>
        <w:pStyle w:val="NormalBPBHEB"/>
        <w:numPr>
          <w:ilvl w:val="0"/>
          <w:numId w:val="39"/>
        </w:numPr>
        <w:pPrChange w:id="993" w:author="Editor" w:date="2025-09-08T15:33:00Z">
          <w:pPr>
            <w:pStyle w:val="L-Bullets"/>
            <w:numPr>
              <w:numId w:val="9"/>
            </w:numPr>
            <w:ind w:left="720" w:hanging="360"/>
            <w:jc w:val="both"/>
          </w:pPr>
        </w:pPrChange>
      </w:pPr>
      <w:r w:rsidRPr="00135732">
        <w:rPr>
          <w:b/>
          <w:bCs/>
        </w:rPr>
        <w:t xml:space="preserve">Data </w:t>
      </w:r>
      <w:r w:rsidR="005C478F">
        <w:rPr>
          <w:b/>
          <w:bCs/>
        </w:rPr>
        <w:t>p</w:t>
      </w:r>
      <w:r w:rsidRPr="00135732">
        <w:rPr>
          <w:b/>
          <w:bCs/>
        </w:rPr>
        <w:t>reparation</w:t>
      </w:r>
      <w:r w:rsidRPr="00560483">
        <w:t xml:space="preserve">: The first step in fine-tuning is preparing a relevant dataset. This dataset should be representative of the target task. For dialogue generation, for example, a dataset of conversational exchanges is </w:t>
      </w:r>
      <w:r w:rsidR="00DF0F92" w:rsidRPr="00560483">
        <w:t>needed</w:t>
      </w:r>
      <w:r w:rsidRPr="00560483">
        <w:t>. For creative writing, a corpus of literary texts or user-generated content can be used.</w:t>
      </w:r>
    </w:p>
    <w:p w14:paraId="0D406525" w14:textId="7D1D423A" w:rsidR="00560483" w:rsidRPr="00590664" w:rsidRDefault="00560483" w:rsidP="00467FF2">
      <w:pPr>
        <w:pStyle w:val="NormalBPBHEB"/>
        <w:numPr>
          <w:ilvl w:val="0"/>
          <w:numId w:val="39"/>
        </w:numPr>
        <w:pPrChange w:id="994" w:author="Editor" w:date="2025-09-08T15:33:00Z">
          <w:pPr>
            <w:pStyle w:val="L-Bullets"/>
            <w:numPr>
              <w:numId w:val="9"/>
            </w:numPr>
            <w:ind w:left="720" w:hanging="360"/>
            <w:jc w:val="both"/>
          </w:pPr>
        </w:pPrChange>
      </w:pPr>
      <w:r w:rsidRPr="005C478F">
        <w:rPr>
          <w:b/>
          <w:bCs/>
        </w:rPr>
        <w:t xml:space="preserve">Model </w:t>
      </w:r>
      <w:r w:rsidR="005C478F" w:rsidRPr="005C478F">
        <w:rPr>
          <w:b/>
          <w:bCs/>
        </w:rPr>
        <w:t>c</w:t>
      </w:r>
      <w:r w:rsidRPr="005C478F">
        <w:rPr>
          <w:b/>
          <w:bCs/>
        </w:rPr>
        <w:t>onfiguration</w:t>
      </w:r>
      <w:r w:rsidRPr="00560483">
        <w:t xml:space="preserve">: Configuring the model involves setting parameters such as learning rate, batch size, and the number of epochs. These parameters are </w:t>
      </w:r>
      <w:r w:rsidR="00F80358">
        <w:t>relevant</w:t>
      </w:r>
      <w:r w:rsidRPr="00560483">
        <w:t xml:space="preserve"> in ensuring efficient and effective fine-tuning.</w:t>
      </w:r>
    </w:p>
    <w:p w14:paraId="7A74E726" w14:textId="640D6EDF" w:rsidR="00560483" w:rsidRPr="00590664" w:rsidRDefault="005C478F" w:rsidP="00467FF2">
      <w:pPr>
        <w:pStyle w:val="NormalBPBHEB"/>
        <w:numPr>
          <w:ilvl w:val="0"/>
          <w:numId w:val="39"/>
        </w:numPr>
        <w:pPrChange w:id="995" w:author="Editor" w:date="2025-09-08T15:33:00Z">
          <w:pPr>
            <w:pStyle w:val="L-Bullets"/>
            <w:numPr>
              <w:numId w:val="9"/>
            </w:numPr>
            <w:ind w:left="720" w:hanging="360"/>
            <w:jc w:val="both"/>
          </w:pPr>
        </w:pPrChange>
      </w:pPr>
      <w:r>
        <w:rPr>
          <w:b/>
          <w:bCs/>
        </w:rPr>
        <w:t>T</w:t>
      </w:r>
      <w:r w:rsidR="00560483" w:rsidRPr="005C478F">
        <w:rPr>
          <w:b/>
          <w:bCs/>
        </w:rPr>
        <w:t>raining</w:t>
      </w:r>
      <w:r w:rsidR="00560483" w:rsidRPr="00560483">
        <w:t>: The actual fine-tuning process involves training the model on the prepared dataset. During this phase, the model adjusts its weights based on the new data, improving its performance on the specific task.</w:t>
      </w:r>
    </w:p>
    <w:p w14:paraId="71D48B2C" w14:textId="06063FEC" w:rsidR="00560483" w:rsidRPr="00590664" w:rsidRDefault="00560483" w:rsidP="00467FF2">
      <w:pPr>
        <w:pStyle w:val="NormalBPBHEB"/>
        <w:numPr>
          <w:ilvl w:val="0"/>
          <w:numId w:val="39"/>
        </w:numPr>
        <w:pPrChange w:id="996" w:author="Editor" w:date="2025-09-08T15:33:00Z">
          <w:pPr>
            <w:pStyle w:val="L-Bullets"/>
            <w:numPr>
              <w:numId w:val="9"/>
            </w:numPr>
            <w:ind w:left="720" w:hanging="360"/>
            <w:jc w:val="both"/>
          </w:pPr>
        </w:pPrChange>
      </w:pPr>
      <w:r w:rsidRPr="005C478F">
        <w:rPr>
          <w:b/>
          <w:bCs/>
        </w:rPr>
        <w:t>Evaluation</w:t>
      </w:r>
      <w:r w:rsidRPr="00560483">
        <w:t xml:space="preserve">: After fine-tuning, the model’s performance is evaluated using metrics relevant to the task. For dialogue generation, metrics such as coherence, relevance, and </w:t>
      </w:r>
      <w:r w:rsidR="003152F8">
        <w:t>response diversity</w:t>
      </w:r>
      <w:r w:rsidRPr="00560483">
        <w:t xml:space="preserve"> are assessed. For creative writing, metrics may include fluency, originality, and </w:t>
      </w:r>
      <w:r w:rsidR="00C42B47">
        <w:t>adherence to stylistic conventions</w:t>
      </w:r>
      <w:r w:rsidRPr="00560483">
        <w:t>.</w:t>
      </w:r>
    </w:p>
    <w:p w14:paraId="56B8BB69" w14:textId="0BC73324" w:rsidR="00560483" w:rsidRPr="00BC421A" w:rsidRDefault="00560483" w:rsidP="00467FF2">
      <w:pPr>
        <w:pStyle w:val="Heading2BPBHEB"/>
        <w:pPrChange w:id="997" w:author="Editor" w:date="2025-09-08T15:34:00Z">
          <w:pPr>
            <w:pStyle w:val="H2-Heading"/>
            <w:jc w:val="both"/>
          </w:pPr>
        </w:pPrChange>
      </w:pPr>
      <w:del w:id="998" w:author="Editor" w:date="2025-09-08T15:34:00Z">
        <w:r w:rsidRPr="00BC421A" w:rsidDel="00467FF2">
          <w:lastRenderedPageBreak/>
          <w:delText xml:space="preserve">Application: </w:delText>
        </w:r>
      </w:del>
      <w:r w:rsidRPr="00BC421A">
        <w:t xml:space="preserve">Generating </w:t>
      </w:r>
      <w:del w:id="999" w:author="Editor" w:date="2025-09-08T15:34:00Z">
        <w:r w:rsidRPr="00BC421A" w:rsidDel="00467FF2">
          <w:delText xml:space="preserve">Dialogue </w:delText>
        </w:r>
      </w:del>
      <w:ins w:id="1000" w:author="Editor" w:date="2025-09-08T15:34:00Z">
        <w:r w:rsidR="00467FF2">
          <w:t>d</w:t>
        </w:r>
        <w:r w:rsidR="00467FF2" w:rsidRPr="00BC421A">
          <w:t xml:space="preserve">ialogue </w:t>
        </w:r>
      </w:ins>
      <w:del w:id="1001" w:author="Editor" w:date="2025-09-08T15:34:00Z">
        <w:r w:rsidRPr="00BC421A" w:rsidDel="00467FF2">
          <w:delText>Responses</w:delText>
        </w:r>
      </w:del>
      <w:ins w:id="1002" w:author="Editor" w:date="2025-09-08T15:34:00Z">
        <w:r w:rsidR="00467FF2">
          <w:t>r</w:t>
        </w:r>
        <w:r w:rsidR="00467FF2" w:rsidRPr="00BC421A">
          <w:t>esponses</w:t>
        </w:r>
      </w:ins>
    </w:p>
    <w:p w14:paraId="07FA9626" w14:textId="5BEDF92B" w:rsidR="00560483" w:rsidRPr="00560483" w:rsidRDefault="00560483" w:rsidP="00467FF2">
      <w:pPr>
        <w:pStyle w:val="NormalBPBHEB"/>
        <w:pPrChange w:id="1003" w:author="Editor" w:date="2025-09-08T15:34:00Z">
          <w:pPr>
            <w:pStyle w:val="P-Regular"/>
            <w:jc w:val="both"/>
          </w:pPr>
        </w:pPrChange>
      </w:pPr>
      <w:r w:rsidRPr="00560483">
        <w:t xml:space="preserve">Generating dialogue responses is a </w:t>
      </w:r>
      <w:r w:rsidR="00C42B47">
        <w:t>typical</w:t>
      </w:r>
      <w:r w:rsidR="00C42B47" w:rsidRPr="00560483">
        <w:t xml:space="preserve"> </w:t>
      </w:r>
      <w:r w:rsidRPr="00560483">
        <w:t xml:space="preserve">application of fine-tuned GPT models. These models can be </w:t>
      </w:r>
      <w:r w:rsidR="00C42B47">
        <w:t>utilized in chatbots, virtual assistants, and interactive fiction applications</w:t>
      </w:r>
      <w:r w:rsidRPr="00560483">
        <w:t>.</w:t>
      </w:r>
    </w:p>
    <w:p w14:paraId="5A2833FE" w14:textId="23DD3E3B" w:rsidR="00560483" w:rsidRPr="00560483" w:rsidRDefault="00560483" w:rsidP="00467FF2">
      <w:pPr>
        <w:pStyle w:val="NormalBPBHEB"/>
        <w:pPrChange w:id="1004" w:author="Editor" w:date="2025-09-08T15:34:00Z">
          <w:pPr>
            <w:pStyle w:val="P-Regular"/>
            <w:jc w:val="both"/>
          </w:pPr>
        </w:pPrChange>
      </w:pPr>
      <w:r w:rsidRPr="0024302B">
        <w:rPr>
          <w:b/>
          <w:bCs/>
        </w:rPr>
        <w:t xml:space="preserve">Example </w:t>
      </w:r>
      <w:r w:rsidR="00467FF2" w:rsidRPr="0024302B">
        <w:rPr>
          <w:b/>
          <w:bCs/>
        </w:rPr>
        <w:t>use case</w:t>
      </w:r>
      <w:r w:rsidRPr="00DD16BB">
        <w:t>: Chatbots</w:t>
      </w:r>
      <w:r w:rsidRPr="00560483">
        <w:t xml:space="preserve"> Fine-tuned GPT models can be integrated into chatbots to provide more natural and contextually </w:t>
      </w:r>
      <w:r w:rsidR="00E56D61">
        <w:t>more precise</w:t>
      </w:r>
      <w:r w:rsidRPr="00560483">
        <w:t xml:space="preserve"> responses. For instance, a customer service chatbot fine-tuned on a dataset of customer interactions can </w:t>
      </w:r>
      <w:r w:rsidR="00104818" w:rsidRPr="00560483">
        <w:t>manage</w:t>
      </w:r>
      <w:r w:rsidRPr="00560483">
        <w:t xml:space="preserve"> queries </w:t>
      </w:r>
      <w:r w:rsidR="0021118C">
        <w:t xml:space="preserve">with increased </w:t>
      </w:r>
      <w:r w:rsidR="00E56D61">
        <w:t>efficiency</w:t>
      </w:r>
      <w:r w:rsidRPr="00560483">
        <w:t xml:space="preserve">, providing </w:t>
      </w:r>
      <w:r w:rsidR="00DF0F92" w:rsidRPr="00560483">
        <w:t>correct</w:t>
      </w:r>
      <w:r w:rsidRPr="00560483">
        <w:t xml:space="preserve"> and helpful responses.</w:t>
      </w:r>
    </w:p>
    <w:p w14:paraId="0F411A2F" w14:textId="0372EA73" w:rsidR="00560483" w:rsidRPr="00560483" w:rsidRDefault="00560483" w:rsidP="00467FF2">
      <w:pPr>
        <w:pStyle w:val="NormalBPBHEB"/>
        <w:pPrChange w:id="1005" w:author="Editor" w:date="2025-09-08T15:34:00Z">
          <w:pPr>
            <w:pStyle w:val="H3-Subheading"/>
          </w:pPr>
        </w:pPrChange>
      </w:pPr>
      <w:r w:rsidRPr="00560483">
        <w:t xml:space="preserve">Example </w:t>
      </w:r>
      <w:r w:rsidR="00230AFC">
        <w:t>i</w:t>
      </w:r>
      <w:r w:rsidRPr="00560483">
        <w:t xml:space="preserve">mplementation </w:t>
      </w:r>
      <w:r w:rsidR="00230AFC">
        <w:t>s</w:t>
      </w:r>
      <w:r w:rsidRPr="00560483">
        <w:t>teps</w:t>
      </w:r>
      <w:ins w:id="1006" w:author="Editor" w:date="2025-09-08T15:34:00Z">
        <w:r w:rsidR="00467FF2">
          <w:t xml:space="preserve"> are as follows</w:t>
        </w:r>
      </w:ins>
      <w:r w:rsidRPr="00560483">
        <w:t>:</w:t>
      </w:r>
    </w:p>
    <w:p w14:paraId="4F964228" w14:textId="581790F2" w:rsidR="00560483" w:rsidRPr="00590664" w:rsidRDefault="00560483" w:rsidP="00467FF2">
      <w:pPr>
        <w:pStyle w:val="NormalBPBHEB"/>
        <w:numPr>
          <w:ilvl w:val="0"/>
          <w:numId w:val="40"/>
        </w:numPr>
        <w:pPrChange w:id="1007" w:author="Editor" w:date="2025-09-08T15:34:00Z">
          <w:pPr>
            <w:pStyle w:val="L-Bullets"/>
            <w:numPr>
              <w:numId w:val="10"/>
            </w:numPr>
            <w:ind w:left="720" w:hanging="360"/>
          </w:pPr>
        </w:pPrChange>
      </w:pPr>
      <w:r w:rsidRPr="00917CDF">
        <w:rPr>
          <w:b/>
          <w:bCs/>
        </w:rPr>
        <w:t xml:space="preserve">Dataset </w:t>
      </w:r>
      <w:r w:rsidR="00917CDF" w:rsidRPr="00917CDF">
        <w:rPr>
          <w:b/>
          <w:bCs/>
        </w:rPr>
        <w:t>c</w:t>
      </w:r>
      <w:r w:rsidRPr="00917CDF">
        <w:rPr>
          <w:b/>
          <w:bCs/>
        </w:rPr>
        <w:t>ollection</w:t>
      </w:r>
      <w:r w:rsidRPr="00560483">
        <w:t>: Gather a dataset of dialogue exchanges, such as transcripts of customer service interactions.</w:t>
      </w:r>
    </w:p>
    <w:p w14:paraId="5274E481" w14:textId="6E5018D7" w:rsidR="00560483" w:rsidRPr="00590664" w:rsidRDefault="00560483" w:rsidP="00467FF2">
      <w:pPr>
        <w:pStyle w:val="NormalBPBHEB"/>
        <w:numPr>
          <w:ilvl w:val="0"/>
          <w:numId w:val="40"/>
        </w:numPr>
        <w:pPrChange w:id="1008" w:author="Editor" w:date="2025-09-08T15:34:00Z">
          <w:pPr>
            <w:pStyle w:val="L-Bullets"/>
            <w:numPr>
              <w:numId w:val="10"/>
            </w:numPr>
            <w:ind w:left="720" w:hanging="360"/>
            <w:jc w:val="both"/>
          </w:pPr>
        </w:pPrChange>
      </w:pPr>
      <w:r w:rsidRPr="00917CDF">
        <w:rPr>
          <w:b/>
          <w:bCs/>
        </w:rPr>
        <w:t>Fine-tuning</w:t>
      </w:r>
      <w:r w:rsidRPr="00560483">
        <w:t>: Fine-</w:t>
      </w:r>
      <w:r w:rsidR="00917CDF" w:rsidRPr="00560483">
        <w:t>tuning</w:t>
      </w:r>
      <w:r w:rsidRPr="00560483">
        <w:t xml:space="preserve"> the GPT model on this dataset, allowing it to learn the patterns of conversation and typical responses.</w:t>
      </w:r>
    </w:p>
    <w:p w14:paraId="614EF601" w14:textId="57738483" w:rsidR="00560483" w:rsidRDefault="00560483" w:rsidP="00467FF2">
      <w:pPr>
        <w:pStyle w:val="NormalBPBHEB"/>
        <w:numPr>
          <w:ilvl w:val="0"/>
          <w:numId w:val="40"/>
        </w:numPr>
        <w:rPr>
          <w:ins w:id="1009" w:author="Editor" w:date="2025-09-08T15:34:00Z"/>
        </w:rPr>
      </w:pPr>
      <w:r w:rsidRPr="00C42B47">
        <w:rPr>
          <w:b/>
          <w:bCs/>
        </w:rPr>
        <w:t>Evaluation</w:t>
      </w:r>
      <w:r w:rsidRPr="00560483">
        <w:t xml:space="preserve">: </w:t>
      </w:r>
      <w:r w:rsidR="002100AC" w:rsidRPr="00560483">
        <w:t>Assess</w:t>
      </w:r>
      <w:r w:rsidRPr="00560483">
        <w:t xml:space="preserve"> the chatbot's responses in various scenarios to ensure coherence and relevance. </w:t>
      </w:r>
    </w:p>
    <w:p w14:paraId="497CE95B" w14:textId="77777777" w:rsidR="00467FF2" w:rsidRDefault="00467FF2" w:rsidP="00467FF2">
      <w:pPr>
        <w:pStyle w:val="NormalBPBHEB"/>
        <w:pPrChange w:id="1010" w:author="Editor" w:date="2025-09-08T15:34:00Z">
          <w:pPr>
            <w:pStyle w:val="L-Bullets"/>
            <w:numPr>
              <w:numId w:val="10"/>
            </w:numPr>
            <w:ind w:left="720" w:hanging="360"/>
            <w:jc w:val="both"/>
          </w:pPr>
        </w:pPrChange>
      </w:pPr>
    </w:p>
    <w:p w14:paraId="7D2168E6" w14:textId="5F09BBDC" w:rsidR="00560483" w:rsidRPr="0024302B" w:rsidRDefault="00560483" w:rsidP="00467FF2">
      <w:pPr>
        <w:pStyle w:val="Heading2BPBHEB"/>
        <w:pPrChange w:id="1011" w:author="Editor" w:date="2025-09-08T15:34:00Z">
          <w:pPr>
            <w:pStyle w:val="H2-Heading"/>
            <w:jc w:val="both"/>
          </w:pPr>
        </w:pPrChange>
      </w:pPr>
      <w:del w:id="1012" w:author="Editor" w:date="2025-09-08T15:34:00Z">
        <w:r w:rsidRPr="0024302B" w:rsidDel="00467FF2">
          <w:delText xml:space="preserve">Application: </w:delText>
        </w:r>
      </w:del>
      <w:r w:rsidRPr="0024302B">
        <w:t xml:space="preserve">Generating </w:t>
      </w:r>
      <w:r w:rsidR="00917CDF" w:rsidRPr="0024302B">
        <w:t>c</w:t>
      </w:r>
      <w:r w:rsidRPr="0024302B">
        <w:t xml:space="preserve">reative </w:t>
      </w:r>
      <w:r w:rsidR="00917CDF" w:rsidRPr="0024302B">
        <w:t>w</w:t>
      </w:r>
      <w:r w:rsidRPr="0024302B">
        <w:t xml:space="preserve">riting </w:t>
      </w:r>
      <w:r w:rsidR="00917CDF" w:rsidRPr="0024302B">
        <w:t>s</w:t>
      </w:r>
      <w:r w:rsidRPr="0024302B">
        <w:t>amples</w:t>
      </w:r>
    </w:p>
    <w:p w14:paraId="06DB7566" w14:textId="6EFD4FB5" w:rsidR="00560483" w:rsidRPr="00560483" w:rsidRDefault="00560483" w:rsidP="00467FF2">
      <w:pPr>
        <w:pStyle w:val="NormalBPBHEB"/>
        <w:pPrChange w:id="1013" w:author="Editor" w:date="2025-09-08T15:34:00Z">
          <w:pPr>
            <w:pStyle w:val="P-Regular"/>
            <w:jc w:val="both"/>
          </w:pPr>
        </w:pPrChange>
      </w:pPr>
      <w:r w:rsidRPr="00560483">
        <w:t>Fine-tuning GPT models for creative writing involves training the model on a diverse range of literary texts. This enables the model to generate original and stylistically consistent pieces of writing, which can be used for content creation, brainstorming, and artistic experimentation.</w:t>
      </w:r>
    </w:p>
    <w:p w14:paraId="4EBCB812" w14:textId="44ADCB88" w:rsidR="00560483" w:rsidRPr="00560483" w:rsidRDefault="00560483" w:rsidP="00467FF2">
      <w:pPr>
        <w:pStyle w:val="NormalBPBHEB"/>
        <w:pPrChange w:id="1014" w:author="Editor" w:date="2025-09-08T15:34:00Z">
          <w:pPr>
            <w:jc w:val="both"/>
          </w:pPr>
        </w:pPrChange>
      </w:pPr>
      <w:r w:rsidRPr="0024302B">
        <w:rPr>
          <w:b/>
          <w:bCs/>
        </w:rPr>
        <w:t xml:space="preserve">Example </w:t>
      </w:r>
      <w:r w:rsidR="001D3125" w:rsidRPr="0024302B">
        <w:rPr>
          <w:b/>
          <w:bCs/>
        </w:rPr>
        <w:t>u</w:t>
      </w:r>
      <w:r w:rsidRPr="0024302B">
        <w:rPr>
          <w:b/>
          <w:bCs/>
        </w:rPr>
        <w:t xml:space="preserve">se </w:t>
      </w:r>
      <w:r w:rsidR="001D3125" w:rsidRPr="0024302B">
        <w:rPr>
          <w:b/>
          <w:bCs/>
        </w:rPr>
        <w:t>c</w:t>
      </w:r>
      <w:r w:rsidRPr="0024302B">
        <w:rPr>
          <w:b/>
          <w:bCs/>
        </w:rPr>
        <w:t>ase</w:t>
      </w:r>
      <w:r w:rsidR="005B0161">
        <w:rPr>
          <w:b/>
          <w:bCs/>
        </w:rPr>
        <w:t xml:space="preserve"> </w:t>
      </w:r>
      <w:del w:id="1015" w:author="Editor" w:date="2025-09-08T15:34:00Z">
        <w:r w:rsidR="005B0161" w:rsidDel="00467FF2">
          <w:rPr>
            <w:b/>
            <w:bCs/>
          </w:rPr>
          <w:delText>-</w:delText>
        </w:r>
        <w:r w:rsidRPr="001D3125" w:rsidDel="00467FF2">
          <w:rPr>
            <w:b/>
            <w:bCs/>
          </w:rPr>
          <w:delText xml:space="preserve"> C</w:delText>
        </w:r>
      </w:del>
      <w:ins w:id="1016" w:author="Editor" w:date="2025-09-08T15:34:00Z">
        <w:r w:rsidR="00467FF2">
          <w:rPr>
            <w:b/>
            <w:bCs/>
          </w:rPr>
          <w:t>of c</w:t>
        </w:r>
      </w:ins>
      <w:r w:rsidRPr="001D3125">
        <w:rPr>
          <w:b/>
          <w:bCs/>
        </w:rPr>
        <w:t xml:space="preserve">reative </w:t>
      </w:r>
      <w:r w:rsidR="001D3125">
        <w:rPr>
          <w:b/>
          <w:bCs/>
        </w:rPr>
        <w:t>c</w:t>
      </w:r>
      <w:r w:rsidRPr="001D3125">
        <w:rPr>
          <w:b/>
          <w:bCs/>
        </w:rPr>
        <w:t xml:space="preserve">ontent </w:t>
      </w:r>
      <w:r w:rsidR="001D3125">
        <w:rPr>
          <w:b/>
          <w:bCs/>
        </w:rPr>
        <w:t>g</w:t>
      </w:r>
      <w:r w:rsidRPr="001D3125">
        <w:rPr>
          <w:b/>
          <w:bCs/>
        </w:rPr>
        <w:t>eneration</w:t>
      </w:r>
      <w:r w:rsidR="005B0161">
        <w:rPr>
          <w:b/>
          <w:bCs/>
        </w:rPr>
        <w:t>:</w:t>
      </w:r>
      <w:r w:rsidRPr="00560483">
        <w:t xml:space="preserve"> Writers and content creators can use fine-tuned GPT models to generate ideas, plot outlines, or even complete passages of text. For example, a </w:t>
      </w:r>
      <w:r w:rsidR="00A757F0" w:rsidRPr="00560483">
        <w:t>fine-tuned model</w:t>
      </w:r>
      <w:r w:rsidRPr="00560483">
        <w:t xml:space="preserve"> on a corpus of fantasy literature can </w:t>
      </w:r>
      <w:r w:rsidR="00DF0F92" w:rsidRPr="00560483">
        <w:t>help</w:t>
      </w:r>
      <w:r w:rsidRPr="00560483">
        <w:t xml:space="preserve"> in </w:t>
      </w:r>
      <w:r w:rsidR="00C42B47">
        <w:t>developing</w:t>
      </w:r>
      <w:r w:rsidR="00C42B47" w:rsidRPr="00560483">
        <w:t xml:space="preserve"> </w:t>
      </w:r>
      <w:r w:rsidRPr="00560483">
        <w:t>new fantasy storylines. </w:t>
      </w:r>
    </w:p>
    <w:p w14:paraId="38EE5744" w14:textId="7603C326" w:rsidR="00560483" w:rsidRPr="00560483" w:rsidRDefault="00560483" w:rsidP="00467FF2">
      <w:pPr>
        <w:pStyle w:val="NormalBPBHEB"/>
        <w:pPrChange w:id="1017" w:author="Editor" w:date="2025-09-08T15:34:00Z">
          <w:pPr>
            <w:pStyle w:val="H3-Subheading"/>
            <w:jc w:val="both"/>
          </w:pPr>
        </w:pPrChange>
      </w:pPr>
      <w:r w:rsidRPr="00560483">
        <w:t xml:space="preserve">Example </w:t>
      </w:r>
      <w:r w:rsidR="00467FF2" w:rsidRPr="00560483">
        <w:t>implementation steps</w:t>
      </w:r>
      <w:ins w:id="1018" w:author="Editor" w:date="2025-09-08T15:34:00Z">
        <w:r w:rsidR="00467FF2">
          <w:t xml:space="preserve"> are given as follows</w:t>
        </w:r>
      </w:ins>
      <w:r w:rsidRPr="00560483">
        <w:t>:</w:t>
      </w:r>
    </w:p>
    <w:p w14:paraId="2A96A58B" w14:textId="39EB7BE1" w:rsidR="00560483" w:rsidRPr="00590664" w:rsidRDefault="00560483" w:rsidP="00467FF2">
      <w:pPr>
        <w:pStyle w:val="NormalBPBHEB"/>
        <w:numPr>
          <w:ilvl w:val="0"/>
          <w:numId w:val="41"/>
        </w:numPr>
        <w:pPrChange w:id="1019" w:author="Editor" w:date="2025-09-08T15:34:00Z">
          <w:pPr>
            <w:pStyle w:val="L-Bullets"/>
            <w:numPr>
              <w:numId w:val="11"/>
            </w:numPr>
            <w:ind w:left="720" w:hanging="360"/>
            <w:jc w:val="both"/>
          </w:pPr>
        </w:pPrChange>
      </w:pPr>
      <w:r w:rsidRPr="00E16A4C">
        <w:rPr>
          <w:b/>
          <w:bCs/>
        </w:rPr>
        <w:t xml:space="preserve">Dataset </w:t>
      </w:r>
      <w:r w:rsidR="00E16A4C" w:rsidRPr="00E16A4C">
        <w:rPr>
          <w:b/>
          <w:bCs/>
        </w:rPr>
        <w:t>c</w:t>
      </w:r>
      <w:r w:rsidRPr="00E16A4C">
        <w:rPr>
          <w:b/>
          <w:bCs/>
        </w:rPr>
        <w:t>ollection</w:t>
      </w:r>
      <w:r w:rsidRPr="00560483">
        <w:t>: Compile a corpus of creative writing samples, such as short stories or novels in a specific genre.</w:t>
      </w:r>
    </w:p>
    <w:p w14:paraId="7059972A" w14:textId="16C6D27D" w:rsidR="00560483" w:rsidRPr="00590664" w:rsidRDefault="00560483" w:rsidP="00467FF2">
      <w:pPr>
        <w:pStyle w:val="NormalBPBHEB"/>
        <w:numPr>
          <w:ilvl w:val="0"/>
          <w:numId w:val="41"/>
        </w:numPr>
        <w:pPrChange w:id="1020" w:author="Editor" w:date="2025-09-08T15:34:00Z">
          <w:pPr>
            <w:pStyle w:val="L-Bullets"/>
            <w:numPr>
              <w:numId w:val="11"/>
            </w:numPr>
            <w:ind w:left="720" w:hanging="360"/>
            <w:jc w:val="both"/>
          </w:pPr>
        </w:pPrChange>
      </w:pPr>
      <w:r w:rsidRPr="00E16A4C">
        <w:rPr>
          <w:b/>
          <w:bCs/>
        </w:rPr>
        <w:t>Fine-tuning</w:t>
      </w:r>
      <w:r w:rsidRPr="00560483">
        <w:t>: Train the GPT model on this dataset to capture the stylistic and thematic elements of the genre.</w:t>
      </w:r>
    </w:p>
    <w:p w14:paraId="52040F64" w14:textId="7AE4C8E1" w:rsidR="00560483" w:rsidRDefault="00560483" w:rsidP="00467FF2">
      <w:pPr>
        <w:pStyle w:val="NormalBPBHEB"/>
        <w:numPr>
          <w:ilvl w:val="0"/>
          <w:numId w:val="41"/>
        </w:numPr>
        <w:pPrChange w:id="1021" w:author="Editor" w:date="2025-09-08T15:34:00Z">
          <w:pPr>
            <w:pStyle w:val="L-Bullets"/>
            <w:numPr>
              <w:numId w:val="11"/>
            </w:numPr>
            <w:ind w:left="720" w:hanging="360"/>
            <w:jc w:val="both"/>
          </w:pPr>
        </w:pPrChange>
      </w:pPr>
      <w:r w:rsidRPr="00CA0F27">
        <w:rPr>
          <w:b/>
          <w:bCs/>
        </w:rPr>
        <w:t>Evaluation</w:t>
      </w:r>
      <w:r w:rsidRPr="00560483">
        <w:t>: Assess the generated texts for originality, coherence, and adherence to the desired style. </w:t>
      </w:r>
    </w:p>
    <w:p w14:paraId="648289AD" w14:textId="6E75FFAA" w:rsidR="00560483" w:rsidRPr="00560483" w:rsidRDefault="00560483" w:rsidP="00467FF2">
      <w:pPr>
        <w:pStyle w:val="NormalBPBHEB"/>
        <w:pPrChange w:id="1022" w:author="Editor" w:date="2025-09-08T15:34:00Z">
          <w:pPr>
            <w:pStyle w:val="H2-Heading"/>
          </w:pPr>
        </w:pPrChange>
      </w:pPr>
      <w:r w:rsidRPr="00560483">
        <w:t xml:space="preserve">Practical </w:t>
      </w:r>
      <w:del w:id="1023" w:author="Editor" w:date="2025-09-08T15:34:00Z">
        <w:r w:rsidRPr="00560483" w:rsidDel="00467FF2">
          <w:delText xml:space="preserve">Considerations </w:delText>
        </w:r>
      </w:del>
      <w:ins w:id="1024" w:author="Editor" w:date="2025-09-08T15:34:00Z">
        <w:r w:rsidR="00467FF2">
          <w:t>c</w:t>
        </w:r>
        <w:r w:rsidR="00467FF2" w:rsidRPr="00560483">
          <w:t xml:space="preserve">onsiderations </w:t>
        </w:r>
      </w:ins>
      <w:r w:rsidRPr="00560483">
        <w:t xml:space="preserve">and </w:t>
      </w:r>
      <w:del w:id="1025" w:author="Editor" w:date="2025-09-08T15:34:00Z">
        <w:r w:rsidRPr="00560483" w:rsidDel="00467FF2">
          <w:delText xml:space="preserve">Best </w:delText>
        </w:r>
      </w:del>
      <w:ins w:id="1026" w:author="Editor" w:date="2025-09-08T15:34:00Z">
        <w:r w:rsidR="00467FF2">
          <w:t>b</w:t>
        </w:r>
        <w:r w:rsidR="00467FF2" w:rsidRPr="00560483">
          <w:t xml:space="preserve">est </w:t>
        </w:r>
      </w:ins>
      <w:del w:id="1027" w:author="Editor" w:date="2025-09-08T15:35:00Z">
        <w:r w:rsidRPr="00560483" w:rsidDel="00467FF2">
          <w:delText>Practices</w:delText>
        </w:r>
      </w:del>
      <w:ins w:id="1028" w:author="Editor" w:date="2025-09-08T15:35:00Z">
        <w:r w:rsidR="00467FF2">
          <w:t>p</w:t>
        </w:r>
        <w:r w:rsidR="00467FF2" w:rsidRPr="00560483">
          <w:t>ractices</w:t>
        </w:r>
        <w:r w:rsidR="00467FF2">
          <w:t xml:space="preserve"> for fine tuning are as follows:</w:t>
        </w:r>
      </w:ins>
    </w:p>
    <w:p w14:paraId="7EE8A7E5" w14:textId="44A62225" w:rsidR="00560483" w:rsidRPr="0031689B" w:rsidRDefault="00560483" w:rsidP="00467FF2">
      <w:pPr>
        <w:pStyle w:val="NormalBPBHEB"/>
        <w:numPr>
          <w:ilvl w:val="0"/>
          <w:numId w:val="42"/>
        </w:numPr>
        <w:pPrChange w:id="1029" w:author="Editor" w:date="2025-09-08T15:35:00Z">
          <w:pPr>
            <w:pStyle w:val="L-Bullets"/>
            <w:numPr>
              <w:numId w:val="13"/>
            </w:numPr>
            <w:ind w:left="720" w:hanging="360"/>
          </w:pPr>
        </w:pPrChange>
      </w:pPr>
      <w:r w:rsidRPr="0031689B">
        <w:rPr>
          <w:b/>
          <w:bCs/>
        </w:rPr>
        <w:lastRenderedPageBreak/>
        <w:t xml:space="preserve">Quality of </w:t>
      </w:r>
      <w:r w:rsidR="0031689B" w:rsidRPr="0031689B">
        <w:rPr>
          <w:b/>
          <w:bCs/>
        </w:rPr>
        <w:t>d</w:t>
      </w:r>
      <w:r w:rsidRPr="0031689B">
        <w:rPr>
          <w:b/>
          <w:bCs/>
        </w:rPr>
        <w:t>ataset</w:t>
      </w:r>
      <w:r w:rsidRPr="0031689B">
        <w:t xml:space="preserve">: The quality of the dataset </w:t>
      </w:r>
      <w:r w:rsidR="003B1777">
        <w:t>has a</w:t>
      </w:r>
      <w:r w:rsidR="009F004C">
        <w:t xml:space="preserve"> fundamental </w:t>
      </w:r>
      <w:r w:rsidRPr="0031689B">
        <w:t>impact</w:t>
      </w:r>
      <w:r w:rsidR="009F004C">
        <w:t xml:space="preserve"> </w:t>
      </w:r>
      <w:r w:rsidR="00562C66">
        <w:t>on</w:t>
      </w:r>
      <w:r w:rsidR="009F004C">
        <w:t xml:space="preserve"> the </w:t>
      </w:r>
      <w:r w:rsidRPr="0031689B">
        <w:t>performance of the fine-tuned model. Ensure the dataset is clean, well-annotated, and representative of the target application.</w:t>
      </w:r>
    </w:p>
    <w:p w14:paraId="3E7DEFE2" w14:textId="6ED44CC2" w:rsidR="00560483" w:rsidRPr="0031689B" w:rsidRDefault="00560483" w:rsidP="00467FF2">
      <w:pPr>
        <w:pStyle w:val="NormalBPBHEB"/>
        <w:numPr>
          <w:ilvl w:val="0"/>
          <w:numId w:val="42"/>
        </w:numPr>
        <w:pPrChange w:id="1030" w:author="Editor" w:date="2025-09-08T15:35:00Z">
          <w:pPr>
            <w:pStyle w:val="L-Bullets"/>
            <w:numPr>
              <w:numId w:val="13"/>
            </w:numPr>
            <w:ind w:left="720" w:hanging="360"/>
            <w:jc w:val="both"/>
          </w:pPr>
        </w:pPrChange>
      </w:pPr>
      <w:r w:rsidRPr="0031689B">
        <w:rPr>
          <w:b/>
          <w:bCs/>
        </w:rPr>
        <w:t xml:space="preserve">Hyperparameter </w:t>
      </w:r>
      <w:r w:rsidR="0031689B" w:rsidRPr="0031689B">
        <w:rPr>
          <w:b/>
          <w:bCs/>
        </w:rPr>
        <w:t>t</w:t>
      </w:r>
      <w:r w:rsidRPr="0031689B">
        <w:rPr>
          <w:b/>
          <w:bCs/>
        </w:rPr>
        <w:t>uning</w:t>
      </w:r>
      <w:r w:rsidRPr="0031689B">
        <w:t xml:space="preserve">: Experiment with different hyperparameters to </w:t>
      </w:r>
      <w:r w:rsidR="00DF0F92" w:rsidRPr="0031689B">
        <w:t>improve</w:t>
      </w:r>
      <w:r w:rsidRPr="0031689B">
        <w:t xml:space="preserve"> the fine-tuning process. This includes adjusting the learning rate, batch size, and number of epochs.</w:t>
      </w:r>
    </w:p>
    <w:p w14:paraId="006875F7" w14:textId="2D123918" w:rsidR="00560483" w:rsidRPr="0031689B" w:rsidRDefault="00560483" w:rsidP="00467FF2">
      <w:pPr>
        <w:pStyle w:val="NormalBPBHEB"/>
        <w:numPr>
          <w:ilvl w:val="0"/>
          <w:numId w:val="42"/>
        </w:numPr>
        <w:pPrChange w:id="1031" w:author="Editor" w:date="2025-09-08T15:35:00Z">
          <w:pPr>
            <w:pStyle w:val="L-Bullets"/>
            <w:numPr>
              <w:numId w:val="13"/>
            </w:numPr>
            <w:ind w:left="720" w:hanging="360"/>
            <w:jc w:val="both"/>
          </w:pPr>
        </w:pPrChange>
      </w:pPr>
      <w:r w:rsidRPr="0031689B">
        <w:rPr>
          <w:b/>
          <w:bCs/>
        </w:rPr>
        <w:t xml:space="preserve">Regular </w:t>
      </w:r>
      <w:r w:rsidR="0031689B" w:rsidRPr="0031689B">
        <w:rPr>
          <w:b/>
          <w:bCs/>
        </w:rPr>
        <w:t>e</w:t>
      </w:r>
      <w:r w:rsidRPr="0031689B">
        <w:rPr>
          <w:b/>
          <w:bCs/>
        </w:rPr>
        <w:t>valuation</w:t>
      </w:r>
      <w:r w:rsidRPr="0031689B">
        <w:t xml:space="preserve">: Continuously evaluate the model during fine-tuning to </w:t>
      </w:r>
      <w:r w:rsidR="00DF0F92" w:rsidRPr="0031689B">
        <w:t>watch</w:t>
      </w:r>
      <w:r w:rsidRPr="0031689B">
        <w:t xml:space="preserve"> its performance and make necessary adjustments.</w:t>
      </w:r>
    </w:p>
    <w:p w14:paraId="4282356F" w14:textId="26D49153" w:rsidR="00560483" w:rsidRPr="0031689B" w:rsidRDefault="00560483" w:rsidP="00467FF2">
      <w:pPr>
        <w:pStyle w:val="NormalBPBHEB"/>
        <w:numPr>
          <w:ilvl w:val="0"/>
          <w:numId w:val="42"/>
        </w:numPr>
        <w:pPrChange w:id="1032" w:author="Editor" w:date="2025-09-08T15:35:00Z">
          <w:pPr>
            <w:pStyle w:val="L-Bullets"/>
            <w:numPr>
              <w:numId w:val="13"/>
            </w:numPr>
            <w:ind w:left="720" w:hanging="360"/>
            <w:jc w:val="both"/>
          </w:pPr>
        </w:pPrChange>
      </w:pPr>
      <w:r w:rsidRPr="0031689B">
        <w:rPr>
          <w:b/>
          <w:bCs/>
        </w:rPr>
        <w:t xml:space="preserve">Ethical </w:t>
      </w:r>
      <w:r w:rsidR="0031689B" w:rsidRPr="0031689B">
        <w:rPr>
          <w:b/>
          <w:bCs/>
        </w:rPr>
        <w:t>c</w:t>
      </w:r>
      <w:r w:rsidRPr="0031689B">
        <w:rPr>
          <w:b/>
          <w:bCs/>
        </w:rPr>
        <w:t>onsiderations</w:t>
      </w:r>
      <w:r w:rsidRPr="0031689B">
        <w:t xml:space="preserve">: Be mindful of ethical </w:t>
      </w:r>
      <w:r w:rsidR="00C42B47">
        <w:t>concerns</w:t>
      </w:r>
      <w:r w:rsidRPr="0031689B">
        <w:t>, such as avoiding biased or harmful outputs. Implement safeguards to mitigate potential risks.</w:t>
      </w:r>
    </w:p>
    <w:p w14:paraId="39EF8FEB" w14:textId="47682F61" w:rsidR="00560483" w:rsidRPr="00560483" w:rsidRDefault="0031689B" w:rsidP="00467FF2">
      <w:pPr>
        <w:pStyle w:val="NormalBPBHEB"/>
        <w:pPrChange w:id="1033" w:author="Editor" w:date="2025-09-08T15:35:00Z">
          <w:pPr>
            <w:pStyle w:val="H2-Heading"/>
            <w:jc w:val="both"/>
          </w:pPr>
        </w:pPrChange>
      </w:pPr>
      <w:commentRangeStart w:id="1034"/>
      <w:r>
        <w:t xml:space="preserve">Wrap </w:t>
      </w:r>
      <w:r w:rsidR="00DB35B1">
        <w:t>up!</w:t>
      </w:r>
    </w:p>
    <w:p w14:paraId="36710C4E" w14:textId="44F8FDC4" w:rsidR="00560483" w:rsidRDefault="00560483" w:rsidP="00467FF2">
      <w:pPr>
        <w:pStyle w:val="NormalBPBHEB"/>
        <w:rPr>
          <w:ins w:id="1035" w:author="Editor" w:date="2025-09-08T15:35:00Z"/>
        </w:rPr>
      </w:pPr>
      <w:r w:rsidRPr="00560483">
        <w:t xml:space="preserve">Fine-tuning GPT models for specific text generation tasks </w:t>
      </w:r>
      <w:r w:rsidR="00666AE7">
        <w:t>unlock</w:t>
      </w:r>
      <w:r w:rsidR="00CA0F27" w:rsidRPr="00560483">
        <w:t xml:space="preserve"> </w:t>
      </w:r>
      <w:r w:rsidRPr="00560483">
        <w:t xml:space="preserve">their full potential, enabling customized applications in dialogue generation and creative writing. By carefully preparing datasets, configuring models, and </w:t>
      </w:r>
      <w:r w:rsidR="00CA0F27">
        <w:t>adhering to best practices, researchers and practitioners can achieve impressive results, leveraging</w:t>
      </w:r>
      <w:r w:rsidRPr="00560483">
        <w:t xml:space="preserve"> the advanced capabilities of GPT models to meet diverse generative text needs.</w:t>
      </w:r>
      <w:commentRangeEnd w:id="1034"/>
      <w:r w:rsidR="00467FF2">
        <w:rPr>
          <w:rStyle w:val="CommentReference"/>
          <w:rFonts w:ascii="Calibri" w:eastAsia="Calibri" w:hAnsi="Calibri" w:cs="Calibri"/>
        </w:rPr>
        <w:commentReference w:id="1034"/>
      </w:r>
    </w:p>
    <w:p w14:paraId="27461E4B" w14:textId="77777777" w:rsidR="00467FF2" w:rsidRPr="00560483" w:rsidRDefault="00467FF2" w:rsidP="00467FF2">
      <w:pPr>
        <w:pStyle w:val="NormalBPBHEB"/>
        <w:pPrChange w:id="1036" w:author="Editor" w:date="2025-09-08T15:35:00Z">
          <w:pPr>
            <w:pStyle w:val="P-Regular"/>
            <w:jc w:val="both"/>
          </w:pPr>
        </w:pPrChange>
      </w:pPr>
    </w:p>
    <w:p w14:paraId="107FCC4B" w14:textId="77777777" w:rsidR="00605445" w:rsidRDefault="00605445" w:rsidP="00467FF2">
      <w:pPr>
        <w:pStyle w:val="Heading1BPBHEB"/>
        <w:rPr>
          <w:ins w:id="1037" w:author="Editor" w:date="2025-09-08T15:37:00Z"/>
        </w:rPr>
      </w:pPr>
      <w:commentRangeStart w:id="1038"/>
      <w:ins w:id="1039" w:author="Editor" w:date="2025-09-08T15:37:00Z">
        <w:r>
          <w:t>Key takeaways</w:t>
        </w:r>
        <w:commentRangeEnd w:id="1038"/>
        <w:r>
          <w:rPr>
            <w:rStyle w:val="CommentReference"/>
            <w:rFonts w:ascii="Calibri" w:eastAsia="Calibri" w:hAnsi="Calibri" w:cs="Calibri"/>
            <w:b w:val="0"/>
          </w:rPr>
          <w:commentReference w:id="1038"/>
        </w:r>
      </w:ins>
    </w:p>
    <w:p w14:paraId="3DD4D70C" w14:textId="77777777" w:rsidR="00605445" w:rsidRDefault="00605445" w:rsidP="00605445">
      <w:pPr>
        <w:pStyle w:val="NormalBPBHEB"/>
        <w:rPr>
          <w:ins w:id="1040" w:author="Editor" w:date="2025-09-08T15:37:00Z"/>
        </w:rPr>
        <w:pPrChange w:id="1041" w:author="Editor" w:date="2025-09-08T15:37:00Z">
          <w:pPr>
            <w:pStyle w:val="Heading1BPBHEB"/>
          </w:pPr>
        </w:pPrChange>
      </w:pPr>
    </w:p>
    <w:p w14:paraId="48D9B1A7" w14:textId="42F7F73E" w:rsidR="00A90405" w:rsidRPr="00A90405" w:rsidRDefault="00955526" w:rsidP="00467FF2">
      <w:pPr>
        <w:pStyle w:val="Heading1BPBHEB"/>
        <w:pPrChange w:id="1042" w:author="Editor" w:date="2025-09-08T15:35:00Z">
          <w:pPr>
            <w:pStyle w:val="H1-Section"/>
          </w:pPr>
        </w:pPrChange>
      </w:pPr>
      <w:del w:id="1043" w:author="Editor" w:date="2025-09-08T15:35:00Z">
        <w:r w:rsidDel="00467FF2">
          <w:delText>C</w:delText>
        </w:r>
        <w:r w:rsidR="00A90405" w:rsidRPr="00A90405" w:rsidDel="00467FF2">
          <w:delText xml:space="preserve">hapter </w:delText>
        </w:r>
        <w:r w:rsidDel="00467FF2">
          <w:delText>2 c</w:delText>
        </w:r>
      </w:del>
      <w:ins w:id="1044" w:author="Editor" w:date="2025-09-08T15:35:00Z">
        <w:r w:rsidR="00467FF2">
          <w:t>C</w:t>
        </w:r>
      </w:ins>
      <w:r>
        <w:t>onclusion</w:t>
      </w:r>
    </w:p>
    <w:p w14:paraId="13312994" w14:textId="1E04C814" w:rsidR="00A90405" w:rsidRPr="00A90405" w:rsidRDefault="00A90405" w:rsidP="00467FF2">
      <w:pPr>
        <w:pStyle w:val="NormalBPBHEB"/>
        <w:pPrChange w:id="1045" w:author="Editor" w:date="2025-09-08T15:37:00Z">
          <w:pPr>
            <w:pStyle w:val="P-Regular"/>
            <w:jc w:val="both"/>
          </w:pPr>
        </w:pPrChange>
      </w:pPr>
      <w:r w:rsidRPr="00A90405">
        <w:t xml:space="preserve">In this chapter, we </w:t>
      </w:r>
      <w:r w:rsidR="004D46F4">
        <w:t>explored</w:t>
      </w:r>
      <w:r w:rsidRPr="00A90405">
        <w:t xml:space="preserve"> the practical applications of </w:t>
      </w:r>
      <w:r w:rsidR="00C42B47">
        <w:t xml:space="preserve">the </w:t>
      </w:r>
      <w:r w:rsidRPr="00A90405">
        <w:t xml:space="preserve">Hugging Face </w:t>
      </w:r>
      <w:r w:rsidR="002B71D8">
        <w:t>diffusers</w:t>
      </w:r>
      <w:r w:rsidRPr="00A90405">
        <w:t xml:space="preserve"> library for text classification and generation tasks. Our exploration covered a comprehensive range of topics essential for mastering the use of this powerful library in real-world NLP scenarios.</w:t>
      </w:r>
    </w:p>
    <w:p w14:paraId="1AAF4B8C" w14:textId="1006007D" w:rsidR="00A90405" w:rsidRPr="00A90405" w:rsidRDefault="00A90405" w:rsidP="00467FF2">
      <w:pPr>
        <w:pStyle w:val="NormalBPBHEB"/>
        <w:pPrChange w:id="1046" w:author="Editor" w:date="2025-09-08T15:37:00Z">
          <w:pPr>
            <w:pStyle w:val="P-Regular"/>
            <w:jc w:val="both"/>
          </w:pPr>
        </w:pPrChange>
      </w:pPr>
      <w:r w:rsidRPr="00A90405">
        <w:t xml:space="preserve">We began with an introduction to text classification, emphasizing </w:t>
      </w:r>
      <w:r w:rsidR="00CA0F27">
        <w:t>its importance in various applications,</w:t>
      </w:r>
      <w:r w:rsidRPr="00A90405">
        <w:t xml:space="preserve"> such as sentiment analysis and topic classification. By understanding the fundamentals and the role of preprocessing text data, we laid the groundwork for </w:t>
      </w:r>
      <w:r w:rsidR="00CA0F27">
        <w:t>efficiently using pre-trained models</w:t>
      </w:r>
      <w:r w:rsidRPr="00A90405">
        <w:t>.</w:t>
      </w:r>
    </w:p>
    <w:p w14:paraId="4C35CADE" w14:textId="6BC21122" w:rsidR="00A90405" w:rsidRPr="00A90405" w:rsidRDefault="00A90405" w:rsidP="00467FF2">
      <w:pPr>
        <w:pStyle w:val="NormalBPBHEB"/>
        <w:pPrChange w:id="1047" w:author="Editor" w:date="2025-09-08T15:37:00Z">
          <w:pPr>
            <w:pStyle w:val="P-Regular"/>
            <w:jc w:val="both"/>
          </w:pPr>
        </w:pPrChange>
      </w:pPr>
      <w:r w:rsidRPr="00A90405">
        <w:t xml:space="preserve">Next, we explored the intricacies of fine-tuning pre-trained models with the Hugging Face </w:t>
      </w:r>
      <w:r w:rsidR="002B71D8">
        <w:t>diffusers</w:t>
      </w:r>
      <w:r w:rsidRPr="00A90405">
        <w:t xml:space="preserve"> library. This process is </w:t>
      </w:r>
      <w:r w:rsidR="0093583D">
        <w:t>core</w:t>
      </w:r>
      <w:r w:rsidRPr="00A90405">
        <w:t xml:space="preserve"> in adapting generic models to specific tasks, enhancing their </w:t>
      </w:r>
      <w:r w:rsidR="00DB35B1" w:rsidRPr="00A90405">
        <w:t>performance,</w:t>
      </w:r>
      <w:r w:rsidRPr="00A90405">
        <w:t xml:space="preserve"> and making them more relevant to </w:t>
      </w:r>
      <w:r w:rsidR="007E26DE" w:rsidRPr="00A90405">
        <w:t>applications</w:t>
      </w:r>
      <w:r w:rsidRPr="00A90405">
        <w:t xml:space="preserve">. We examined the step-by-step </w:t>
      </w:r>
      <w:r w:rsidR="00DF0F92" w:rsidRPr="00A90405">
        <w:lastRenderedPageBreak/>
        <w:t>method</w:t>
      </w:r>
      <w:r w:rsidRPr="00A90405">
        <w:t>, from setting up the environment and preparing datasets to the actual fine-tuning process.</w:t>
      </w:r>
    </w:p>
    <w:p w14:paraId="14FCF53C" w14:textId="03B8DEF2" w:rsidR="00A90405" w:rsidRPr="00A90405" w:rsidRDefault="00A90405" w:rsidP="00467FF2">
      <w:pPr>
        <w:pStyle w:val="NormalBPBHEB"/>
        <w:pPrChange w:id="1048" w:author="Editor" w:date="2025-09-08T15:37:00Z">
          <w:pPr>
            <w:pStyle w:val="P-Regular"/>
            <w:jc w:val="both"/>
          </w:pPr>
        </w:pPrChange>
      </w:pPr>
      <w:r w:rsidRPr="00A90405">
        <w:t xml:space="preserve">We then </w:t>
      </w:r>
      <w:r w:rsidR="00CA0F27">
        <w:t>proceeded to evaluate</w:t>
      </w:r>
      <w:r w:rsidRPr="00A90405">
        <w:t xml:space="preserve"> model performance, using applications such as sentiment analysis and topic classification as case studies. This section highlighted the importance of thorough evaluation metrics and methodologies to ensure that the models not only perform well on training data but also generalize </w:t>
      </w:r>
      <w:r w:rsidR="00592128">
        <w:t xml:space="preserve">with </w:t>
      </w:r>
      <w:r w:rsidR="00C906DC">
        <w:t>more efficiency</w:t>
      </w:r>
      <w:r w:rsidRPr="00A90405">
        <w:t xml:space="preserve"> to unseen data.</w:t>
      </w:r>
    </w:p>
    <w:p w14:paraId="2F54A945" w14:textId="3ED6BCAC" w:rsidR="00A90405" w:rsidRPr="00A90405" w:rsidRDefault="00A90405" w:rsidP="00467FF2">
      <w:pPr>
        <w:pStyle w:val="NormalBPBHEB"/>
        <w:pPrChange w:id="1049" w:author="Editor" w:date="2025-09-08T15:37:00Z">
          <w:pPr>
            <w:pStyle w:val="P-Regular"/>
            <w:jc w:val="both"/>
          </w:pPr>
        </w:pPrChange>
      </w:pPr>
      <w:r w:rsidRPr="00A90405">
        <w:t xml:space="preserve">Following this, we provided an overview of text generation, introducing the foundational concepts and the significance of generative models in </w:t>
      </w:r>
      <w:del w:id="1050" w:author="Editor" w:date="2025-09-08T15:37:00Z">
        <w:r w:rsidR="00C42B47" w:rsidDel="00605445">
          <w:delText>natural language processing (</w:delText>
        </w:r>
      </w:del>
      <w:r w:rsidR="00C42B47">
        <w:t>NLP</w:t>
      </w:r>
      <w:del w:id="1051" w:author="Editor" w:date="2025-09-08T15:37:00Z">
        <w:r w:rsidR="00C42B47" w:rsidDel="00605445">
          <w:delText>)</w:delText>
        </w:r>
      </w:del>
      <w:r w:rsidRPr="00A90405">
        <w:t xml:space="preserve">. This was complemented by a detailed examination of autoregressive models, particularly GPT and its variants. We discussed the architecture, innovations, and the advancements brought about by these models, providing a solid understanding of how they </w:t>
      </w:r>
      <w:r w:rsidR="00996C7D">
        <w:t>reshape</w:t>
      </w:r>
      <w:r w:rsidRPr="00A90405">
        <w:t xml:space="preserve"> text generation tasks.</w:t>
      </w:r>
    </w:p>
    <w:p w14:paraId="5DEE7F80" w14:textId="307FDE9A" w:rsidR="00A90405" w:rsidRDefault="00A90405" w:rsidP="00467FF2">
      <w:pPr>
        <w:pStyle w:val="NormalBPBHEB"/>
        <w:rPr>
          <w:ins w:id="1052" w:author="Editor" w:date="2025-09-08T15:40:00Z"/>
        </w:rPr>
      </w:pPr>
      <w:r w:rsidRPr="00A90405">
        <w:t xml:space="preserve">Finally, we focused on the practical aspects of fine-tuning GPT models for specific text generation tasks. Through applications </w:t>
      </w:r>
      <w:r w:rsidR="00C42B47">
        <w:t>such as generating dialogue responses and creative writing samples, we demonstrated</w:t>
      </w:r>
      <w:r w:rsidRPr="00A90405">
        <w:t xml:space="preserve"> the versatility and power of GPT models in producing contextually relevant and imaginative text.</w:t>
      </w:r>
    </w:p>
    <w:p w14:paraId="02D8924E" w14:textId="77777777" w:rsidR="00605445" w:rsidRPr="00A90405" w:rsidDel="00605445" w:rsidRDefault="00605445" w:rsidP="00605445">
      <w:pPr>
        <w:pStyle w:val="NormalBPBHEB"/>
        <w:rPr>
          <w:del w:id="1053" w:author="Editor" w:date="2025-09-08T15:40:00Z"/>
          <w:moveTo w:id="1054" w:author="Editor" w:date="2025-09-08T15:40:00Z"/>
        </w:rPr>
      </w:pPr>
      <w:moveToRangeStart w:id="1055" w:author="Editor" w:date="2025-09-08T15:40:00Z" w:name="move208238424"/>
      <w:moveTo w:id="1056" w:author="Editor" w:date="2025-09-08T15:40:00Z">
        <w:r w:rsidRPr="00A90405">
          <w:t>In th</w:t>
        </w:r>
        <w:r>
          <w:t>e</w:t>
        </w:r>
        <w:r w:rsidRPr="00A90405">
          <w:t xml:space="preserve"> next chapter, you will gain direct experience and insights into fine-tuning models for specific tasks, ensuring they perform optimally in real-world scenarios. Prepare to deepen your understanding of model deployment, evaluation, and the intricacies of text classification and generation with Hugging Face Diffus</w:t>
        </w:r>
        <w:r>
          <w:t>ers</w:t>
        </w:r>
        <w:r w:rsidRPr="00A90405">
          <w:t>.</w:t>
        </w:r>
        <w:del w:id="1057" w:author="Editor" w:date="2025-09-08T15:40:00Z">
          <w:r w:rsidRPr="00A90405" w:rsidDel="00605445">
            <w:delText> </w:delText>
          </w:r>
        </w:del>
      </w:moveTo>
    </w:p>
    <w:moveToRangeEnd w:id="1055"/>
    <w:p w14:paraId="64F16E65" w14:textId="77777777" w:rsidR="00605445" w:rsidRDefault="00605445" w:rsidP="00467FF2">
      <w:pPr>
        <w:pStyle w:val="NormalBPBHEB"/>
        <w:rPr>
          <w:ins w:id="1058" w:author="Editor" w:date="2025-09-08T15:37:00Z"/>
        </w:rPr>
      </w:pPr>
    </w:p>
    <w:p w14:paraId="334ABC24" w14:textId="77777777" w:rsidR="00605445" w:rsidRDefault="00605445" w:rsidP="00467FF2">
      <w:pPr>
        <w:pStyle w:val="NormalBPBHEB"/>
        <w:pPrChange w:id="1059" w:author="Editor" w:date="2025-09-08T15:37:00Z">
          <w:pPr>
            <w:pStyle w:val="P-Regular"/>
            <w:jc w:val="both"/>
          </w:pPr>
        </w:pPrChange>
      </w:pPr>
    </w:p>
    <w:p w14:paraId="031CDBC3" w14:textId="62858943" w:rsidR="00ED7D20" w:rsidRPr="00462420" w:rsidRDefault="003B3135" w:rsidP="00605445">
      <w:pPr>
        <w:pStyle w:val="Heading1BPBHEB"/>
        <w:pPrChange w:id="1060" w:author="Editor" w:date="2025-09-08T15:37:00Z">
          <w:pPr>
            <w:pStyle w:val="H1-Section"/>
            <w:jc w:val="both"/>
          </w:pPr>
        </w:pPrChange>
      </w:pPr>
      <w:commentRangeStart w:id="1061"/>
      <w:r>
        <w:t>C</w:t>
      </w:r>
      <w:r w:rsidR="00072D2F">
        <w:t xml:space="preserve">hapter </w:t>
      </w:r>
      <w:r>
        <w:t xml:space="preserve">2 </w:t>
      </w:r>
      <w:r w:rsidR="00036A43">
        <w:t>wrap-up</w:t>
      </w:r>
      <w:r w:rsidR="00D978C9">
        <w:t xml:space="preserve"> </w:t>
      </w:r>
      <w:r w:rsidR="004E762F">
        <w:t>examples</w:t>
      </w:r>
      <w:commentRangeEnd w:id="1061"/>
      <w:r w:rsidR="008D1E9E">
        <w:rPr>
          <w:rStyle w:val="CommentReference"/>
          <w:rFonts w:ascii="Calibri" w:eastAsia="Calibri" w:hAnsi="Calibri" w:cs="Calibri"/>
          <w:b w:val="0"/>
        </w:rPr>
        <w:commentReference w:id="1061"/>
      </w:r>
    </w:p>
    <w:p w14:paraId="53D2C535" w14:textId="37EFA9B4" w:rsidR="00ED7D20" w:rsidRDefault="00ED7D20" w:rsidP="00605445">
      <w:pPr>
        <w:pStyle w:val="NormalBPBHEB"/>
        <w:rPr>
          <w:ins w:id="1062" w:author="Editor" w:date="2025-09-08T15:50:00Z"/>
        </w:rPr>
      </w:pPr>
      <w:r>
        <w:t>This c</w:t>
      </w:r>
      <w:r w:rsidRPr="00463E4B">
        <w:t xml:space="preserve">hapter focuses on the </w:t>
      </w:r>
      <w:r w:rsidR="00DF0F92" w:rsidRPr="00463E4B">
        <w:t>use</w:t>
      </w:r>
      <w:r w:rsidRPr="00463E4B">
        <w:t xml:space="preserve"> of Hugging Face </w:t>
      </w:r>
      <w:r w:rsidR="002B71D8">
        <w:t>diffusers</w:t>
      </w:r>
      <w:r w:rsidRPr="00463E4B">
        <w:t xml:space="preserve"> for text classification and generation. With a deep dive into autoregressive models like GPT, we can </w:t>
      </w:r>
      <w:r w:rsidR="00DF0F92" w:rsidRPr="00463E4B">
        <w:t>give</w:t>
      </w:r>
      <w:r w:rsidRPr="00463E4B">
        <w:t xml:space="preserve"> a comprehensive example using the Hugging Face transformers library. The example will cover text classification and generating text with a fine-tuned GPT model.</w:t>
      </w:r>
    </w:p>
    <w:p w14:paraId="72C14791" w14:textId="77777777" w:rsidR="008D1E9E" w:rsidRPr="00463E4B" w:rsidRDefault="008D1E9E" w:rsidP="00605445">
      <w:pPr>
        <w:pStyle w:val="NormalBPBHEB"/>
        <w:pPrChange w:id="1063" w:author="Editor" w:date="2025-09-08T15:37:00Z">
          <w:pPr>
            <w:pStyle w:val="P-Regular"/>
            <w:jc w:val="both"/>
          </w:pPr>
        </w:pPrChange>
      </w:pPr>
    </w:p>
    <w:p w14:paraId="57E45F74" w14:textId="0E6E1B06" w:rsidR="00ED7D20" w:rsidRPr="00DB039A" w:rsidRDefault="00ED7D20" w:rsidP="00605445">
      <w:pPr>
        <w:pStyle w:val="Heading2BPBHEB"/>
        <w:pPrChange w:id="1064" w:author="Editor" w:date="2025-09-08T15:37:00Z">
          <w:pPr>
            <w:pStyle w:val="H2-Heading"/>
            <w:jc w:val="both"/>
          </w:pPr>
        </w:pPrChange>
      </w:pPr>
      <w:del w:id="1065" w:author="Editor" w:date="2025-09-08T15:38:00Z">
        <w:r w:rsidRPr="00DB039A" w:rsidDel="00605445">
          <w:delText xml:space="preserve">1. </w:delText>
        </w:r>
      </w:del>
      <w:r w:rsidR="003C3718" w:rsidRPr="003C3718">
        <w:t>Fine-</w:t>
      </w:r>
      <w:del w:id="1066" w:author="Editor" w:date="2025-09-08T15:38:00Z">
        <w:r w:rsidR="003C3718" w:rsidRPr="003C3718" w:rsidDel="00605445">
          <w:delText xml:space="preserve">Tuning </w:delText>
        </w:r>
      </w:del>
      <w:ins w:id="1067" w:author="Editor" w:date="2025-09-08T15:38:00Z">
        <w:r w:rsidR="00605445">
          <w:t>t</w:t>
        </w:r>
        <w:r w:rsidR="00605445" w:rsidRPr="003C3718">
          <w:t xml:space="preserve">uning </w:t>
        </w:r>
      </w:ins>
      <w:r w:rsidR="003C3718" w:rsidRPr="003C3718">
        <w:t xml:space="preserve">DistilBERT for </w:t>
      </w:r>
      <w:r w:rsidR="00605445" w:rsidRPr="003C3718">
        <w:t>sentiment analysis</w:t>
      </w:r>
    </w:p>
    <w:p w14:paraId="6F2ED48E" w14:textId="46F333AD" w:rsidR="00ED7D20" w:rsidRDefault="000D724F" w:rsidP="00605445">
      <w:pPr>
        <w:pStyle w:val="NormalBPBHEB"/>
        <w:pPrChange w:id="1068" w:author="Editor" w:date="2025-09-08T15:38:00Z">
          <w:pPr>
            <w:pStyle w:val="P-Regular"/>
            <w:jc w:val="both"/>
          </w:pPr>
        </w:pPrChange>
      </w:pPr>
      <w:r w:rsidRPr="000D724F">
        <w:t xml:space="preserve">In this example, we will </w:t>
      </w:r>
      <w:r w:rsidR="00036A43">
        <w:t xml:space="preserve">demonstrate how to fine-tune a pre-trained DistilBERT model for sentiment analysis, </w:t>
      </w:r>
      <w:r w:rsidRPr="000D724F">
        <w:t>a common text classification task. We will use a subset of the IMDb dataset and the Hugging Face Transformers library to achieve this. The fine-tuned model will classify text data as either positive or negative sentiment</w:t>
      </w:r>
      <w:r>
        <w:t>:</w:t>
      </w:r>
    </w:p>
    <w:p w14:paraId="729D4F9B" w14:textId="77777777" w:rsidR="00ED7D20" w:rsidRPr="00605445" w:rsidRDefault="00ED7D20" w:rsidP="00ED7D20">
      <w:pPr>
        <w:pStyle w:val="SC-Source"/>
        <w:rPr>
          <w:rFonts w:ascii="Consolas" w:hAnsi="Consolas"/>
          <w:sz w:val="20"/>
          <w:szCs w:val="20"/>
          <w:rPrChange w:id="1069" w:author="Editor" w:date="2025-09-08T15:38:00Z">
            <w:rPr/>
          </w:rPrChange>
        </w:rPr>
      </w:pPr>
      <w:r w:rsidRPr="00605445">
        <w:rPr>
          <w:rFonts w:ascii="Consolas" w:hAnsi="Consolas"/>
          <w:sz w:val="20"/>
          <w:szCs w:val="20"/>
          <w:rPrChange w:id="1070" w:author="Editor" w:date="2025-09-08T15:38:00Z">
            <w:rPr/>
          </w:rPrChange>
        </w:rPr>
        <w:t>‘’python</w:t>
      </w:r>
    </w:p>
    <w:p w14:paraId="1803EF9D" w14:textId="77777777" w:rsidR="00ED7D20" w:rsidRPr="00605445" w:rsidRDefault="00ED7D20" w:rsidP="00ED7D20">
      <w:pPr>
        <w:pStyle w:val="SC-Source"/>
        <w:rPr>
          <w:rFonts w:ascii="Consolas" w:hAnsi="Consolas"/>
          <w:sz w:val="20"/>
          <w:szCs w:val="20"/>
          <w:rPrChange w:id="1071" w:author="Editor" w:date="2025-09-08T15:38:00Z">
            <w:rPr/>
          </w:rPrChange>
        </w:rPr>
      </w:pPr>
      <w:r w:rsidRPr="00605445">
        <w:rPr>
          <w:rFonts w:ascii="Consolas" w:hAnsi="Consolas"/>
          <w:sz w:val="20"/>
          <w:szCs w:val="20"/>
          <w:rPrChange w:id="1072" w:author="Editor" w:date="2025-09-08T15:38:00Z">
            <w:rPr/>
          </w:rPrChange>
        </w:rPr>
        <w:lastRenderedPageBreak/>
        <w:t>from transformers import DistilBertTokenizer, DistilBertForSequenceClassification, Trainer, TrainingArguments</w:t>
      </w:r>
    </w:p>
    <w:p w14:paraId="6A0C08B7" w14:textId="141521BA" w:rsidR="00ED7D20" w:rsidRPr="00605445" w:rsidRDefault="00ED7D20" w:rsidP="00ED7D20">
      <w:pPr>
        <w:pStyle w:val="SC-Source"/>
        <w:rPr>
          <w:rFonts w:ascii="Consolas" w:hAnsi="Consolas"/>
          <w:sz w:val="20"/>
          <w:szCs w:val="20"/>
          <w:rPrChange w:id="1073" w:author="Editor" w:date="2025-09-08T15:38:00Z">
            <w:rPr/>
          </w:rPrChange>
        </w:rPr>
      </w:pPr>
      <w:r w:rsidRPr="00605445">
        <w:rPr>
          <w:rFonts w:ascii="Consolas" w:hAnsi="Consolas"/>
          <w:sz w:val="20"/>
          <w:szCs w:val="20"/>
          <w:rPrChange w:id="1074" w:author="Editor" w:date="2025-09-08T15:38:00Z">
            <w:rPr/>
          </w:rPrChange>
        </w:rPr>
        <w:t xml:space="preserve">import numpy as </w:t>
      </w:r>
      <w:r w:rsidR="004E762F" w:rsidRPr="00605445">
        <w:rPr>
          <w:rFonts w:ascii="Consolas" w:hAnsi="Consolas"/>
          <w:sz w:val="20"/>
          <w:szCs w:val="20"/>
          <w:rPrChange w:id="1075" w:author="Editor" w:date="2025-09-08T15:38:00Z">
            <w:rPr/>
          </w:rPrChange>
        </w:rPr>
        <w:t>np.</w:t>
      </w:r>
    </w:p>
    <w:p w14:paraId="6AB73489" w14:textId="77777777" w:rsidR="00ED7D20" w:rsidRPr="00605445" w:rsidRDefault="00ED7D20" w:rsidP="00ED7D20">
      <w:pPr>
        <w:pStyle w:val="SC-Source"/>
        <w:rPr>
          <w:rFonts w:ascii="Consolas" w:hAnsi="Consolas"/>
          <w:sz w:val="20"/>
          <w:szCs w:val="20"/>
          <w:rPrChange w:id="1076" w:author="Editor" w:date="2025-09-08T15:38:00Z">
            <w:rPr/>
          </w:rPrChange>
        </w:rPr>
      </w:pPr>
      <w:r w:rsidRPr="00605445">
        <w:rPr>
          <w:rFonts w:ascii="Consolas" w:hAnsi="Consolas"/>
          <w:sz w:val="20"/>
          <w:szCs w:val="20"/>
          <w:rPrChange w:id="1077" w:author="Editor" w:date="2025-09-08T15:38:00Z">
            <w:rPr/>
          </w:rPrChange>
        </w:rPr>
        <w:t>from datasets import load_dataset</w:t>
      </w:r>
    </w:p>
    <w:p w14:paraId="116766BB" w14:textId="77777777" w:rsidR="00ED7D20" w:rsidRPr="00605445" w:rsidRDefault="00ED7D20" w:rsidP="00ED7D20">
      <w:pPr>
        <w:pStyle w:val="SC-Source"/>
        <w:rPr>
          <w:rFonts w:ascii="Consolas" w:hAnsi="Consolas"/>
          <w:sz w:val="20"/>
          <w:szCs w:val="20"/>
          <w:rPrChange w:id="1078" w:author="Editor" w:date="2025-09-08T15:38:00Z">
            <w:rPr/>
          </w:rPrChange>
        </w:rPr>
      </w:pPr>
      <w:r w:rsidRPr="00605445">
        <w:rPr>
          <w:rFonts w:ascii="Consolas" w:hAnsi="Consolas"/>
          <w:sz w:val="20"/>
          <w:szCs w:val="20"/>
          <w:rPrChange w:id="1079" w:author="Editor" w:date="2025-09-08T15:38:00Z">
            <w:rPr/>
          </w:rPrChange>
        </w:rPr>
        <w:t># Load dataset</w:t>
      </w:r>
    </w:p>
    <w:p w14:paraId="46DCCA2E" w14:textId="6D26BC74" w:rsidR="00ED7D20" w:rsidRPr="00605445" w:rsidRDefault="00ED7D20" w:rsidP="00ED7D20">
      <w:pPr>
        <w:pStyle w:val="SC-Source"/>
        <w:rPr>
          <w:rFonts w:ascii="Consolas" w:hAnsi="Consolas"/>
          <w:sz w:val="20"/>
          <w:szCs w:val="20"/>
          <w:rPrChange w:id="1080" w:author="Editor" w:date="2025-09-08T15:38:00Z">
            <w:rPr/>
          </w:rPrChange>
        </w:rPr>
      </w:pPr>
      <w:r w:rsidRPr="00605445">
        <w:rPr>
          <w:rFonts w:ascii="Consolas" w:hAnsi="Consolas"/>
          <w:sz w:val="20"/>
          <w:szCs w:val="20"/>
          <w:rPrChange w:id="1081" w:author="Editor" w:date="2025-09-08T15:38:00Z">
            <w:rPr/>
          </w:rPrChange>
        </w:rPr>
        <w:t>dataset = load_</w:t>
      </w:r>
      <w:r w:rsidR="004E762F" w:rsidRPr="00605445">
        <w:rPr>
          <w:rFonts w:ascii="Consolas" w:hAnsi="Consolas"/>
          <w:sz w:val="20"/>
          <w:szCs w:val="20"/>
          <w:rPrChange w:id="1082" w:author="Editor" w:date="2025-09-08T15:38:00Z">
            <w:rPr/>
          </w:rPrChange>
        </w:rPr>
        <w:t>dataset (</w:t>
      </w:r>
      <w:r w:rsidRPr="00605445">
        <w:rPr>
          <w:rFonts w:ascii="Consolas" w:hAnsi="Consolas"/>
          <w:sz w:val="20"/>
          <w:szCs w:val="20"/>
          <w:rPrChange w:id="1083" w:author="Editor" w:date="2025-09-08T15:38:00Z">
            <w:rPr/>
          </w:rPrChange>
        </w:rPr>
        <w:t>"imdb", split='train[:5000]')</w:t>
      </w:r>
    </w:p>
    <w:p w14:paraId="1F453409" w14:textId="77777777" w:rsidR="00ED7D20" w:rsidRPr="00605445" w:rsidRDefault="00ED7D20" w:rsidP="00ED7D20">
      <w:pPr>
        <w:pStyle w:val="SC-Source"/>
        <w:rPr>
          <w:rFonts w:ascii="Consolas" w:hAnsi="Consolas"/>
          <w:sz w:val="20"/>
          <w:szCs w:val="20"/>
          <w:rPrChange w:id="1084" w:author="Editor" w:date="2025-09-08T15:38:00Z">
            <w:rPr/>
          </w:rPrChange>
        </w:rPr>
      </w:pPr>
      <w:r w:rsidRPr="00605445">
        <w:rPr>
          <w:rFonts w:ascii="Consolas" w:hAnsi="Consolas"/>
          <w:sz w:val="20"/>
          <w:szCs w:val="20"/>
          <w:rPrChange w:id="1085" w:author="Editor" w:date="2025-09-08T15:38:00Z">
            <w:rPr/>
          </w:rPrChange>
        </w:rPr>
        <w:t># Preprocess data</w:t>
      </w:r>
    </w:p>
    <w:p w14:paraId="3CE9F145" w14:textId="77777777" w:rsidR="00ED7D20" w:rsidRPr="00605445" w:rsidRDefault="00ED7D20" w:rsidP="00ED7D20">
      <w:pPr>
        <w:pStyle w:val="SC-Source"/>
        <w:rPr>
          <w:rFonts w:ascii="Consolas" w:hAnsi="Consolas"/>
          <w:sz w:val="20"/>
          <w:szCs w:val="20"/>
          <w:rPrChange w:id="1086" w:author="Editor" w:date="2025-09-08T15:38:00Z">
            <w:rPr/>
          </w:rPrChange>
        </w:rPr>
      </w:pPr>
      <w:r w:rsidRPr="00605445">
        <w:rPr>
          <w:rFonts w:ascii="Consolas" w:hAnsi="Consolas"/>
          <w:sz w:val="20"/>
          <w:szCs w:val="20"/>
          <w:rPrChange w:id="1087" w:author="Editor" w:date="2025-09-08T15:38:00Z">
            <w:rPr/>
          </w:rPrChange>
        </w:rPr>
        <w:t>tokenizer = DistilBertTokenizer.from_pretrained('distilbert-base-uncased')</w:t>
      </w:r>
    </w:p>
    <w:p w14:paraId="75D9C026" w14:textId="77777777" w:rsidR="00ED7D20" w:rsidRPr="00605445" w:rsidRDefault="00ED7D20" w:rsidP="00ED7D20">
      <w:pPr>
        <w:pStyle w:val="SC-Source"/>
        <w:rPr>
          <w:rFonts w:ascii="Consolas" w:hAnsi="Consolas"/>
          <w:sz w:val="20"/>
          <w:szCs w:val="20"/>
          <w:rPrChange w:id="1088" w:author="Editor" w:date="2025-09-08T15:38:00Z">
            <w:rPr/>
          </w:rPrChange>
        </w:rPr>
      </w:pPr>
      <w:r w:rsidRPr="00605445">
        <w:rPr>
          <w:rFonts w:ascii="Consolas" w:hAnsi="Consolas"/>
          <w:sz w:val="20"/>
          <w:szCs w:val="20"/>
          <w:rPrChange w:id="1089" w:author="Editor" w:date="2025-09-08T15:38:00Z">
            <w:rPr/>
          </w:rPrChange>
        </w:rPr>
        <w:t>def tokenize(batch):</w:t>
      </w:r>
    </w:p>
    <w:p w14:paraId="3DAD7B13" w14:textId="77777777" w:rsidR="00ED7D20" w:rsidRPr="00605445" w:rsidRDefault="00ED7D20" w:rsidP="00ED7D20">
      <w:pPr>
        <w:pStyle w:val="SC-Source"/>
        <w:rPr>
          <w:rFonts w:ascii="Consolas" w:hAnsi="Consolas"/>
          <w:sz w:val="20"/>
          <w:szCs w:val="20"/>
          <w:rPrChange w:id="1090" w:author="Editor" w:date="2025-09-08T15:38:00Z">
            <w:rPr/>
          </w:rPrChange>
        </w:rPr>
      </w:pPr>
      <w:r w:rsidRPr="00605445">
        <w:rPr>
          <w:rFonts w:ascii="Consolas" w:hAnsi="Consolas"/>
          <w:sz w:val="20"/>
          <w:szCs w:val="20"/>
          <w:rPrChange w:id="1091" w:author="Editor" w:date="2025-09-08T15:38:00Z">
            <w:rPr/>
          </w:rPrChange>
        </w:rPr>
        <w:t xml:space="preserve">    return tokenizer(batch['text'], padding=True, truncation=True, max_length=512)</w:t>
      </w:r>
    </w:p>
    <w:p w14:paraId="435758C0" w14:textId="742DEF74" w:rsidR="00ED7D20" w:rsidRPr="00605445" w:rsidRDefault="00ED7D20" w:rsidP="00ED7D20">
      <w:pPr>
        <w:pStyle w:val="SC-Source"/>
        <w:rPr>
          <w:rFonts w:ascii="Consolas" w:hAnsi="Consolas"/>
          <w:sz w:val="20"/>
          <w:szCs w:val="20"/>
          <w:rPrChange w:id="1092" w:author="Editor" w:date="2025-09-08T15:38:00Z">
            <w:rPr/>
          </w:rPrChange>
        </w:rPr>
      </w:pPr>
      <w:r w:rsidRPr="00605445">
        <w:rPr>
          <w:rFonts w:ascii="Consolas" w:hAnsi="Consolas"/>
          <w:sz w:val="20"/>
          <w:szCs w:val="20"/>
          <w:rPrChange w:id="1093" w:author="Editor" w:date="2025-09-08T15:38:00Z">
            <w:rPr/>
          </w:rPrChange>
        </w:rPr>
        <w:t xml:space="preserve">dataset = </w:t>
      </w:r>
      <w:r w:rsidR="004E762F" w:rsidRPr="00605445">
        <w:rPr>
          <w:rFonts w:ascii="Consolas" w:hAnsi="Consolas"/>
          <w:sz w:val="20"/>
          <w:szCs w:val="20"/>
          <w:rPrChange w:id="1094" w:author="Editor" w:date="2025-09-08T15:38:00Z">
            <w:rPr/>
          </w:rPrChange>
        </w:rPr>
        <w:t>dataset.map (</w:t>
      </w:r>
      <w:r w:rsidRPr="00605445">
        <w:rPr>
          <w:rFonts w:ascii="Consolas" w:hAnsi="Consolas"/>
          <w:sz w:val="20"/>
          <w:szCs w:val="20"/>
          <w:rPrChange w:id="1095" w:author="Editor" w:date="2025-09-08T15:38:00Z">
            <w:rPr/>
          </w:rPrChange>
        </w:rPr>
        <w:t>tokenize, batched=True, batch_size=len(dataset))</w:t>
      </w:r>
    </w:p>
    <w:p w14:paraId="08F49738" w14:textId="67133B09" w:rsidR="00ED7D20" w:rsidRPr="00605445" w:rsidRDefault="00ED7D20" w:rsidP="00ED7D20">
      <w:pPr>
        <w:pStyle w:val="SC-Source"/>
        <w:rPr>
          <w:rFonts w:ascii="Consolas" w:hAnsi="Consolas"/>
          <w:sz w:val="20"/>
          <w:szCs w:val="20"/>
          <w:rPrChange w:id="1096" w:author="Editor" w:date="2025-09-08T15:38:00Z">
            <w:rPr/>
          </w:rPrChange>
        </w:rPr>
      </w:pPr>
      <w:r w:rsidRPr="00605445">
        <w:rPr>
          <w:rFonts w:ascii="Consolas" w:hAnsi="Consolas"/>
          <w:sz w:val="20"/>
          <w:szCs w:val="20"/>
          <w:rPrChange w:id="1097" w:author="Editor" w:date="2025-09-08T15:38:00Z">
            <w:rPr/>
          </w:rPrChange>
        </w:rPr>
        <w:t>dataset.set_</w:t>
      </w:r>
      <w:r w:rsidR="004E762F" w:rsidRPr="00605445">
        <w:rPr>
          <w:rFonts w:ascii="Consolas" w:hAnsi="Consolas"/>
          <w:sz w:val="20"/>
          <w:szCs w:val="20"/>
          <w:rPrChange w:id="1098" w:author="Editor" w:date="2025-09-08T15:38:00Z">
            <w:rPr/>
          </w:rPrChange>
        </w:rPr>
        <w:t>format (</w:t>
      </w:r>
      <w:r w:rsidRPr="00605445">
        <w:rPr>
          <w:rFonts w:ascii="Consolas" w:hAnsi="Consolas"/>
          <w:sz w:val="20"/>
          <w:szCs w:val="20"/>
          <w:rPrChange w:id="1099" w:author="Editor" w:date="2025-09-08T15:38:00Z">
            <w:rPr/>
          </w:rPrChange>
        </w:rPr>
        <w:t>'torch', columns=['input_ids', 'attention_mask', 'label'])</w:t>
      </w:r>
    </w:p>
    <w:p w14:paraId="2A59EE2D" w14:textId="77777777" w:rsidR="00ED7D20" w:rsidRPr="00605445" w:rsidRDefault="00ED7D20" w:rsidP="00ED7D20">
      <w:pPr>
        <w:pStyle w:val="SC-Source"/>
        <w:rPr>
          <w:rFonts w:ascii="Consolas" w:hAnsi="Consolas"/>
          <w:sz w:val="20"/>
          <w:szCs w:val="20"/>
          <w:rPrChange w:id="1100" w:author="Editor" w:date="2025-09-08T15:38:00Z">
            <w:rPr/>
          </w:rPrChange>
        </w:rPr>
      </w:pPr>
      <w:r w:rsidRPr="00605445">
        <w:rPr>
          <w:rFonts w:ascii="Consolas" w:hAnsi="Consolas"/>
          <w:sz w:val="20"/>
          <w:szCs w:val="20"/>
          <w:rPrChange w:id="1101" w:author="Editor" w:date="2025-09-08T15:38:00Z">
            <w:rPr/>
          </w:rPrChange>
        </w:rPr>
        <w:t># Load DistilBERT for sequence classification</w:t>
      </w:r>
    </w:p>
    <w:p w14:paraId="5712FBFA" w14:textId="284B4440" w:rsidR="00ED7D20" w:rsidRPr="00605445" w:rsidRDefault="00ED7D20" w:rsidP="00ED7D20">
      <w:pPr>
        <w:pStyle w:val="SC-Source"/>
        <w:rPr>
          <w:rFonts w:ascii="Consolas" w:hAnsi="Consolas"/>
          <w:sz w:val="20"/>
          <w:szCs w:val="20"/>
          <w:rPrChange w:id="1102" w:author="Editor" w:date="2025-09-08T15:38:00Z">
            <w:rPr/>
          </w:rPrChange>
        </w:rPr>
      </w:pPr>
      <w:r w:rsidRPr="00605445">
        <w:rPr>
          <w:rFonts w:ascii="Consolas" w:hAnsi="Consolas"/>
          <w:sz w:val="20"/>
          <w:szCs w:val="20"/>
          <w:rPrChange w:id="1103" w:author="Editor" w:date="2025-09-08T15:38:00Z">
            <w:rPr/>
          </w:rPrChange>
        </w:rPr>
        <w:t>model = DistilBertForSequenceClassification.from_</w:t>
      </w:r>
      <w:r w:rsidR="004E762F" w:rsidRPr="00605445">
        <w:rPr>
          <w:rFonts w:ascii="Consolas" w:hAnsi="Consolas"/>
          <w:sz w:val="20"/>
          <w:szCs w:val="20"/>
          <w:rPrChange w:id="1104" w:author="Editor" w:date="2025-09-08T15:38:00Z">
            <w:rPr/>
          </w:rPrChange>
        </w:rPr>
        <w:t>pretrained (</w:t>
      </w:r>
      <w:r w:rsidRPr="00605445">
        <w:rPr>
          <w:rFonts w:ascii="Consolas" w:hAnsi="Consolas"/>
          <w:sz w:val="20"/>
          <w:szCs w:val="20"/>
          <w:rPrChange w:id="1105" w:author="Editor" w:date="2025-09-08T15:38:00Z">
            <w:rPr/>
          </w:rPrChange>
        </w:rPr>
        <w:t>'distilbert-base-uncased', num_labels=2)</w:t>
      </w:r>
    </w:p>
    <w:p w14:paraId="0E59988A" w14:textId="77777777" w:rsidR="00ED7D20" w:rsidRPr="00605445" w:rsidRDefault="00ED7D20" w:rsidP="00ED7D20">
      <w:pPr>
        <w:pStyle w:val="SC-Source"/>
        <w:rPr>
          <w:rFonts w:ascii="Consolas" w:hAnsi="Consolas"/>
          <w:sz w:val="20"/>
          <w:szCs w:val="20"/>
          <w:rPrChange w:id="1106" w:author="Editor" w:date="2025-09-08T15:38:00Z">
            <w:rPr/>
          </w:rPrChange>
        </w:rPr>
      </w:pPr>
      <w:r w:rsidRPr="00605445">
        <w:rPr>
          <w:rFonts w:ascii="Consolas" w:hAnsi="Consolas"/>
          <w:sz w:val="20"/>
          <w:szCs w:val="20"/>
          <w:rPrChange w:id="1107" w:author="Editor" w:date="2025-09-08T15:38:00Z">
            <w:rPr/>
          </w:rPrChange>
        </w:rPr>
        <w:t># Define training arguments</w:t>
      </w:r>
    </w:p>
    <w:p w14:paraId="1E3D9D22" w14:textId="6ADD3AC1" w:rsidR="00ED7D20" w:rsidRPr="00605445" w:rsidRDefault="00ED7D20" w:rsidP="00ED7D20">
      <w:pPr>
        <w:pStyle w:val="SC-Source"/>
        <w:rPr>
          <w:rFonts w:ascii="Consolas" w:hAnsi="Consolas"/>
          <w:sz w:val="20"/>
          <w:szCs w:val="20"/>
          <w:rPrChange w:id="1108" w:author="Editor" w:date="2025-09-08T15:38:00Z">
            <w:rPr/>
          </w:rPrChange>
        </w:rPr>
      </w:pPr>
      <w:r w:rsidRPr="00605445">
        <w:rPr>
          <w:rFonts w:ascii="Consolas" w:hAnsi="Consolas"/>
          <w:sz w:val="20"/>
          <w:szCs w:val="20"/>
          <w:rPrChange w:id="1109" w:author="Editor" w:date="2025-09-08T15:38:00Z">
            <w:rPr/>
          </w:rPrChange>
        </w:rPr>
        <w:t xml:space="preserve">training_args = </w:t>
      </w:r>
      <w:r w:rsidR="004E762F" w:rsidRPr="00605445">
        <w:rPr>
          <w:rFonts w:ascii="Consolas" w:hAnsi="Consolas"/>
          <w:sz w:val="20"/>
          <w:szCs w:val="20"/>
          <w:rPrChange w:id="1110" w:author="Editor" w:date="2025-09-08T15:38:00Z">
            <w:rPr/>
          </w:rPrChange>
        </w:rPr>
        <w:t>TrainingArguments (</w:t>
      </w:r>
    </w:p>
    <w:p w14:paraId="3CC1E144" w14:textId="7251756A" w:rsidR="00ED7D20" w:rsidRPr="00605445" w:rsidRDefault="00ED7D20" w:rsidP="00ED7D20">
      <w:pPr>
        <w:pStyle w:val="SC-Source"/>
        <w:rPr>
          <w:rFonts w:ascii="Consolas" w:hAnsi="Consolas"/>
          <w:sz w:val="20"/>
          <w:szCs w:val="20"/>
          <w:rPrChange w:id="1111" w:author="Editor" w:date="2025-09-08T15:38:00Z">
            <w:rPr/>
          </w:rPrChange>
        </w:rPr>
      </w:pPr>
      <w:r w:rsidRPr="00605445">
        <w:rPr>
          <w:rFonts w:ascii="Consolas" w:hAnsi="Consolas"/>
          <w:sz w:val="20"/>
          <w:szCs w:val="20"/>
          <w:rPrChange w:id="1112" w:author="Editor" w:date="2025-09-08T15:38:00Z">
            <w:rPr/>
          </w:rPrChange>
        </w:rPr>
        <w:t xml:space="preserve">    output_dir=</w:t>
      </w:r>
      <w:r w:rsidR="004E762F" w:rsidRPr="00605445">
        <w:rPr>
          <w:rFonts w:ascii="Consolas" w:hAnsi="Consolas"/>
          <w:sz w:val="20"/>
          <w:szCs w:val="20"/>
          <w:rPrChange w:id="1113" w:author="Editor" w:date="2025-09-08T15:38:00Z">
            <w:rPr/>
          </w:rPrChange>
        </w:rPr>
        <w:t>‘. /</w:t>
      </w:r>
      <w:r w:rsidRPr="00605445">
        <w:rPr>
          <w:rFonts w:ascii="Consolas" w:hAnsi="Consolas"/>
          <w:sz w:val="20"/>
          <w:szCs w:val="20"/>
          <w:rPrChange w:id="1114" w:author="Editor" w:date="2025-09-08T15:38:00Z">
            <w:rPr/>
          </w:rPrChange>
        </w:rPr>
        <w:t>results',</w:t>
      </w:r>
    </w:p>
    <w:p w14:paraId="74EBC537" w14:textId="77777777" w:rsidR="00ED7D20" w:rsidRPr="00605445" w:rsidRDefault="00ED7D20" w:rsidP="00ED7D20">
      <w:pPr>
        <w:pStyle w:val="SC-Source"/>
        <w:rPr>
          <w:rFonts w:ascii="Consolas" w:hAnsi="Consolas"/>
          <w:sz w:val="20"/>
          <w:szCs w:val="20"/>
          <w:rPrChange w:id="1115" w:author="Editor" w:date="2025-09-08T15:38:00Z">
            <w:rPr/>
          </w:rPrChange>
        </w:rPr>
      </w:pPr>
      <w:r w:rsidRPr="00605445">
        <w:rPr>
          <w:rFonts w:ascii="Consolas" w:hAnsi="Consolas"/>
          <w:sz w:val="20"/>
          <w:szCs w:val="20"/>
          <w:rPrChange w:id="1116" w:author="Editor" w:date="2025-09-08T15:38:00Z">
            <w:rPr/>
          </w:rPrChange>
        </w:rPr>
        <w:t xml:space="preserve">    num_train_epochs=3,</w:t>
      </w:r>
    </w:p>
    <w:p w14:paraId="13F9D52E" w14:textId="77777777" w:rsidR="00ED7D20" w:rsidRPr="00605445" w:rsidRDefault="00ED7D20" w:rsidP="00ED7D20">
      <w:pPr>
        <w:pStyle w:val="SC-Source"/>
        <w:rPr>
          <w:rFonts w:ascii="Consolas" w:hAnsi="Consolas"/>
          <w:sz w:val="20"/>
          <w:szCs w:val="20"/>
          <w:rPrChange w:id="1117" w:author="Editor" w:date="2025-09-08T15:38:00Z">
            <w:rPr/>
          </w:rPrChange>
        </w:rPr>
      </w:pPr>
      <w:r w:rsidRPr="00605445">
        <w:rPr>
          <w:rFonts w:ascii="Consolas" w:hAnsi="Consolas"/>
          <w:sz w:val="20"/>
          <w:szCs w:val="20"/>
          <w:rPrChange w:id="1118" w:author="Editor" w:date="2025-09-08T15:38:00Z">
            <w:rPr/>
          </w:rPrChange>
        </w:rPr>
        <w:t xml:space="preserve">    per_device_train_batch_size=16,</w:t>
      </w:r>
    </w:p>
    <w:p w14:paraId="72740579" w14:textId="77777777" w:rsidR="00ED7D20" w:rsidRPr="00605445" w:rsidRDefault="00ED7D20" w:rsidP="00ED7D20">
      <w:pPr>
        <w:pStyle w:val="SC-Source"/>
        <w:rPr>
          <w:rFonts w:ascii="Consolas" w:hAnsi="Consolas"/>
          <w:sz w:val="20"/>
          <w:szCs w:val="20"/>
          <w:rPrChange w:id="1119" w:author="Editor" w:date="2025-09-08T15:38:00Z">
            <w:rPr/>
          </w:rPrChange>
        </w:rPr>
      </w:pPr>
      <w:r w:rsidRPr="00605445">
        <w:rPr>
          <w:rFonts w:ascii="Consolas" w:hAnsi="Consolas"/>
          <w:sz w:val="20"/>
          <w:szCs w:val="20"/>
          <w:rPrChange w:id="1120" w:author="Editor" w:date="2025-09-08T15:38:00Z">
            <w:rPr/>
          </w:rPrChange>
        </w:rPr>
        <w:t xml:space="preserve">    warmup_steps=500,</w:t>
      </w:r>
    </w:p>
    <w:p w14:paraId="6802E2E6" w14:textId="77777777" w:rsidR="00ED7D20" w:rsidRPr="00605445" w:rsidRDefault="00ED7D20" w:rsidP="00ED7D20">
      <w:pPr>
        <w:pStyle w:val="SC-Source"/>
        <w:rPr>
          <w:rFonts w:ascii="Consolas" w:hAnsi="Consolas"/>
          <w:sz w:val="20"/>
          <w:szCs w:val="20"/>
          <w:rPrChange w:id="1121" w:author="Editor" w:date="2025-09-08T15:38:00Z">
            <w:rPr/>
          </w:rPrChange>
        </w:rPr>
      </w:pPr>
      <w:r w:rsidRPr="00605445">
        <w:rPr>
          <w:rFonts w:ascii="Consolas" w:hAnsi="Consolas"/>
          <w:sz w:val="20"/>
          <w:szCs w:val="20"/>
          <w:rPrChange w:id="1122" w:author="Editor" w:date="2025-09-08T15:38:00Z">
            <w:rPr/>
          </w:rPrChange>
        </w:rPr>
        <w:t xml:space="preserve">    weight_decay=0.01,</w:t>
      </w:r>
    </w:p>
    <w:p w14:paraId="51C779C7" w14:textId="4D2FE615" w:rsidR="00ED7D20" w:rsidRPr="00605445" w:rsidRDefault="00ED7D20" w:rsidP="00ED7D20">
      <w:pPr>
        <w:pStyle w:val="SC-Source"/>
        <w:rPr>
          <w:rFonts w:ascii="Consolas" w:hAnsi="Consolas"/>
          <w:sz w:val="20"/>
          <w:szCs w:val="20"/>
          <w:rPrChange w:id="1123" w:author="Editor" w:date="2025-09-08T15:38:00Z">
            <w:rPr/>
          </w:rPrChange>
        </w:rPr>
      </w:pPr>
      <w:r w:rsidRPr="00605445">
        <w:rPr>
          <w:rFonts w:ascii="Consolas" w:hAnsi="Consolas"/>
          <w:sz w:val="20"/>
          <w:szCs w:val="20"/>
          <w:rPrChange w:id="1124" w:author="Editor" w:date="2025-09-08T15:38:00Z">
            <w:rPr/>
          </w:rPrChange>
        </w:rPr>
        <w:t xml:space="preserve">    logging_dir=</w:t>
      </w:r>
      <w:r w:rsidR="004E762F" w:rsidRPr="00605445">
        <w:rPr>
          <w:rFonts w:ascii="Consolas" w:hAnsi="Consolas"/>
          <w:sz w:val="20"/>
          <w:szCs w:val="20"/>
          <w:rPrChange w:id="1125" w:author="Editor" w:date="2025-09-08T15:38:00Z">
            <w:rPr/>
          </w:rPrChange>
        </w:rPr>
        <w:t>‘. /</w:t>
      </w:r>
      <w:r w:rsidRPr="00605445">
        <w:rPr>
          <w:rFonts w:ascii="Consolas" w:hAnsi="Consolas"/>
          <w:sz w:val="20"/>
          <w:szCs w:val="20"/>
          <w:rPrChange w:id="1126" w:author="Editor" w:date="2025-09-08T15:38:00Z">
            <w:rPr/>
          </w:rPrChange>
        </w:rPr>
        <w:t>logs',</w:t>
      </w:r>
    </w:p>
    <w:p w14:paraId="6C97BA88" w14:textId="77777777" w:rsidR="00ED7D20" w:rsidRPr="00605445" w:rsidRDefault="00ED7D20" w:rsidP="00ED7D20">
      <w:pPr>
        <w:pStyle w:val="SC-Source"/>
        <w:rPr>
          <w:rFonts w:ascii="Consolas" w:hAnsi="Consolas"/>
          <w:sz w:val="20"/>
          <w:szCs w:val="20"/>
          <w:rPrChange w:id="1127" w:author="Editor" w:date="2025-09-08T15:38:00Z">
            <w:rPr/>
          </w:rPrChange>
        </w:rPr>
      </w:pPr>
      <w:r w:rsidRPr="00605445">
        <w:rPr>
          <w:rFonts w:ascii="Consolas" w:hAnsi="Consolas"/>
          <w:sz w:val="20"/>
          <w:szCs w:val="20"/>
          <w:rPrChange w:id="1128" w:author="Editor" w:date="2025-09-08T15:38:00Z">
            <w:rPr/>
          </w:rPrChange>
        </w:rPr>
        <w:t xml:space="preserve">    load_best_model_at_end=True)</w:t>
      </w:r>
    </w:p>
    <w:p w14:paraId="13DBDB2F" w14:textId="77777777" w:rsidR="00ED7D20" w:rsidRPr="00605445" w:rsidRDefault="00ED7D20" w:rsidP="00ED7D20">
      <w:pPr>
        <w:pStyle w:val="SC-Source"/>
        <w:rPr>
          <w:rFonts w:ascii="Consolas" w:hAnsi="Consolas"/>
          <w:sz w:val="20"/>
          <w:szCs w:val="20"/>
          <w:rPrChange w:id="1129" w:author="Editor" w:date="2025-09-08T15:38:00Z">
            <w:rPr/>
          </w:rPrChange>
        </w:rPr>
      </w:pPr>
      <w:r w:rsidRPr="00605445">
        <w:rPr>
          <w:rFonts w:ascii="Consolas" w:hAnsi="Consolas"/>
          <w:sz w:val="20"/>
          <w:szCs w:val="20"/>
          <w:rPrChange w:id="1130" w:author="Editor" w:date="2025-09-08T15:38:00Z">
            <w:rPr/>
          </w:rPrChange>
        </w:rPr>
        <w:t># Initialize Trainer</w:t>
      </w:r>
    </w:p>
    <w:p w14:paraId="74746393" w14:textId="78754608" w:rsidR="00ED7D20" w:rsidRPr="00605445" w:rsidRDefault="00ED7D20" w:rsidP="00ED7D20">
      <w:pPr>
        <w:pStyle w:val="SC-Source"/>
        <w:rPr>
          <w:rFonts w:ascii="Consolas" w:hAnsi="Consolas"/>
          <w:sz w:val="20"/>
          <w:szCs w:val="20"/>
          <w:rPrChange w:id="1131" w:author="Editor" w:date="2025-09-08T15:38:00Z">
            <w:rPr/>
          </w:rPrChange>
        </w:rPr>
      </w:pPr>
      <w:r w:rsidRPr="00605445">
        <w:rPr>
          <w:rFonts w:ascii="Consolas" w:hAnsi="Consolas"/>
          <w:sz w:val="20"/>
          <w:szCs w:val="20"/>
          <w:rPrChange w:id="1132" w:author="Editor" w:date="2025-09-08T15:38:00Z">
            <w:rPr/>
          </w:rPrChange>
        </w:rPr>
        <w:t xml:space="preserve">trainer = </w:t>
      </w:r>
      <w:r w:rsidR="004E762F" w:rsidRPr="00605445">
        <w:rPr>
          <w:rFonts w:ascii="Consolas" w:hAnsi="Consolas"/>
          <w:sz w:val="20"/>
          <w:szCs w:val="20"/>
          <w:rPrChange w:id="1133" w:author="Editor" w:date="2025-09-08T15:38:00Z">
            <w:rPr/>
          </w:rPrChange>
        </w:rPr>
        <w:t>Trainer (</w:t>
      </w:r>
    </w:p>
    <w:p w14:paraId="301D05E0" w14:textId="77777777" w:rsidR="00ED7D20" w:rsidRPr="00605445" w:rsidRDefault="00ED7D20" w:rsidP="00ED7D20">
      <w:pPr>
        <w:pStyle w:val="SC-Source"/>
        <w:rPr>
          <w:rFonts w:ascii="Consolas" w:hAnsi="Consolas"/>
          <w:sz w:val="20"/>
          <w:szCs w:val="20"/>
          <w:rPrChange w:id="1134" w:author="Editor" w:date="2025-09-08T15:38:00Z">
            <w:rPr/>
          </w:rPrChange>
        </w:rPr>
      </w:pPr>
      <w:r w:rsidRPr="00605445">
        <w:rPr>
          <w:rFonts w:ascii="Consolas" w:hAnsi="Consolas"/>
          <w:sz w:val="20"/>
          <w:szCs w:val="20"/>
          <w:rPrChange w:id="1135" w:author="Editor" w:date="2025-09-08T15:38:00Z">
            <w:rPr/>
          </w:rPrChange>
        </w:rPr>
        <w:t xml:space="preserve">    model=model,</w:t>
      </w:r>
    </w:p>
    <w:p w14:paraId="6477256F" w14:textId="77777777" w:rsidR="00ED7D20" w:rsidRPr="00605445" w:rsidRDefault="00ED7D20" w:rsidP="00ED7D20">
      <w:pPr>
        <w:pStyle w:val="SC-Source"/>
        <w:rPr>
          <w:rFonts w:ascii="Consolas" w:hAnsi="Consolas"/>
          <w:sz w:val="20"/>
          <w:szCs w:val="20"/>
          <w:rPrChange w:id="1136" w:author="Editor" w:date="2025-09-08T15:38:00Z">
            <w:rPr/>
          </w:rPrChange>
        </w:rPr>
      </w:pPr>
      <w:r w:rsidRPr="00605445">
        <w:rPr>
          <w:rFonts w:ascii="Consolas" w:hAnsi="Consolas"/>
          <w:sz w:val="20"/>
          <w:szCs w:val="20"/>
          <w:rPrChange w:id="1137" w:author="Editor" w:date="2025-09-08T15:38:00Z">
            <w:rPr/>
          </w:rPrChange>
        </w:rPr>
        <w:t xml:space="preserve">    args=training_args,</w:t>
      </w:r>
    </w:p>
    <w:p w14:paraId="49E402F8" w14:textId="77777777" w:rsidR="00ED7D20" w:rsidRPr="00605445" w:rsidRDefault="00ED7D20" w:rsidP="00ED7D20">
      <w:pPr>
        <w:pStyle w:val="SC-Source"/>
        <w:rPr>
          <w:rFonts w:ascii="Consolas" w:hAnsi="Consolas"/>
          <w:sz w:val="20"/>
          <w:szCs w:val="20"/>
          <w:rPrChange w:id="1138" w:author="Editor" w:date="2025-09-08T15:38:00Z">
            <w:rPr/>
          </w:rPrChange>
        </w:rPr>
      </w:pPr>
      <w:r w:rsidRPr="00605445">
        <w:rPr>
          <w:rFonts w:ascii="Consolas" w:hAnsi="Consolas"/>
          <w:sz w:val="20"/>
          <w:szCs w:val="20"/>
          <w:rPrChange w:id="1139" w:author="Editor" w:date="2025-09-08T15:38:00Z">
            <w:rPr/>
          </w:rPrChange>
        </w:rPr>
        <w:t xml:space="preserve">    train_dataset=dataset)</w:t>
      </w:r>
    </w:p>
    <w:p w14:paraId="4B52B04C" w14:textId="77777777" w:rsidR="00ED7D20" w:rsidRPr="00605445" w:rsidRDefault="00ED7D20" w:rsidP="00ED7D20">
      <w:pPr>
        <w:pStyle w:val="SC-Source"/>
        <w:rPr>
          <w:rFonts w:ascii="Consolas" w:hAnsi="Consolas"/>
          <w:sz w:val="20"/>
          <w:szCs w:val="20"/>
          <w:rPrChange w:id="1140" w:author="Editor" w:date="2025-09-08T15:38:00Z">
            <w:rPr/>
          </w:rPrChange>
        </w:rPr>
      </w:pPr>
      <w:r w:rsidRPr="00605445">
        <w:rPr>
          <w:rFonts w:ascii="Consolas" w:hAnsi="Consolas"/>
          <w:sz w:val="20"/>
          <w:szCs w:val="20"/>
          <w:rPrChange w:id="1141" w:author="Editor" w:date="2025-09-08T15:38:00Z">
            <w:rPr/>
          </w:rPrChange>
        </w:rPr>
        <w:t># Train the model</w:t>
      </w:r>
    </w:p>
    <w:p w14:paraId="3E422309" w14:textId="3DA5187E" w:rsidR="00ED7D20" w:rsidRPr="00605445" w:rsidRDefault="004E762F" w:rsidP="00ED7D20">
      <w:pPr>
        <w:pStyle w:val="SC-Source"/>
        <w:rPr>
          <w:rFonts w:ascii="Consolas" w:hAnsi="Consolas"/>
          <w:sz w:val="20"/>
          <w:szCs w:val="20"/>
          <w:rPrChange w:id="1142" w:author="Editor" w:date="2025-09-08T15:38:00Z">
            <w:rPr/>
          </w:rPrChange>
        </w:rPr>
      </w:pPr>
      <w:r w:rsidRPr="00605445">
        <w:rPr>
          <w:rFonts w:ascii="Consolas" w:hAnsi="Consolas"/>
          <w:sz w:val="20"/>
          <w:szCs w:val="20"/>
          <w:rPrChange w:id="1143" w:author="Editor" w:date="2025-09-08T15:38:00Z">
            <w:rPr/>
          </w:rPrChange>
        </w:rPr>
        <w:t>trainer. train</w:t>
      </w:r>
      <w:r w:rsidR="00ED7D20" w:rsidRPr="00605445">
        <w:rPr>
          <w:rFonts w:ascii="Consolas" w:hAnsi="Consolas"/>
          <w:sz w:val="20"/>
          <w:szCs w:val="20"/>
          <w:rPrChange w:id="1144" w:author="Editor" w:date="2025-09-08T15:38:00Z">
            <w:rPr/>
          </w:rPrChange>
        </w:rPr>
        <w:t>()</w:t>
      </w:r>
    </w:p>
    <w:p w14:paraId="0A46D86E" w14:textId="77777777" w:rsidR="00ED7D20" w:rsidRPr="00605445" w:rsidRDefault="00ED7D20" w:rsidP="00ED7D20">
      <w:pPr>
        <w:pStyle w:val="SC-Source"/>
        <w:rPr>
          <w:rFonts w:ascii="Consolas" w:hAnsi="Consolas"/>
          <w:sz w:val="20"/>
          <w:szCs w:val="20"/>
          <w:rPrChange w:id="1145" w:author="Editor" w:date="2025-09-08T15:38:00Z">
            <w:rPr/>
          </w:rPrChange>
        </w:rPr>
      </w:pPr>
      <w:r w:rsidRPr="00605445">
        <w:rPr>
          <w:rFonts w:ascii="Consolas" w:hAnsi="Consolas"/>
          <w:sz w:val="20"/>
          <w:szCs w:val="20"/>
          <w:rPrChange w:id="1146" w:author="Editor" w:date="2025-09-08T15:38:00Z">
            <w:rPr/>
          </w:rPrChange>
        </w:rPr>
        <w:t># Save the model</w:t>
      </w:r>
    </w:p>
    <w:p w14:paraId="5AE9A45D" w14:textId="6C426613" w:rsidR="00ED7D20" w:rsidRPr="00605445" w:rsidRDefault="00ED7D20" w:rsidP="00ED7D20">
      <w:pPr>
        <w:pStyle w:val="SC-Source"/>
        <w:rPr>
          <w:rFonts w:ascii="Consolas" w:hAnsi="Consolas"/>
          <w:sz w:val="20"/>
          <w:szCs w:val="20"/>
          <w:rPrChange w:id="1147" w:author="Editor" w:date="2025-09-08T15:38:00Z">
            <w:rPr/>
          </w:rPrChange>
        </w:rPr>
      </w:pPr>
      <w:r w:rsidRPr="00605445">
        <w:rPr>
          <w:rFonts w:ascii="Consolas" w:hAnsi="Consolas"/>
          <w:sz w:val="20"/>
          <w:szCs w:val="20"/>
          <w:rPrChange w:id="1148" w:author="Editor" w:date="2025-09-08T15:38:00Z">
            <w:rPr/>
          </w:rPrChange>
        </w:rPr>
        <w:lastRenderedPageBreak/>
        <w:t xml:space="preserve">model_path = </w:t>
      </w:r>
      <w:r w:rsidR="004E762F" w:rsidRPr="00605445">
        <w:rPr>
          <w:rFonts w:ascii="Consolas" w:hAnsi="Consolas"/>
          <w:sz w:val="20"/>
          <w:szCs w:val="20"/>
          <w:rPrChange w:id="1149" w:author="Editor" w:date="2025-09-08T15:38:00Z">
            <w:rPr/>
          </w:rPrChange>
        </w:rPr>
        <w:t>“. /</w:t>
      </w:r>
      <w:r w:rsidRPr="00605445">
        <w:rPr>
          <w:rFonts w:ascii="Consolas" w:hAnsi="Consolas"/>
          <w:sz w:val="20"/>
          <w:szCs w:val="20"/>
          <w:rPrChange w:id="1150" w:author="Editor" w:date="2025-09-08T15:38:00Z">
            <w:rPr/>
          </w:rPrChange>
        </w:rPr>
        <w:t>distilbert-finetuned-imdb"</w:t>
      </w:r>
    </w:p>
    <w:p w14:paraId="50536AA9" w14:textId="506E95D6" w:rsidR="00ED7D20" w:rsidRPr="00605445" w:rsidRDefault="004E762F" w:rsidP="00ED7D20">
      <w:pPr>
        <w:pStyle w:val="SC-Source"/>
        <w:rPr>
          <w:rFonts w:ascii="Consolas" w:hAnsi="Consolas"/>
          <w:sz w:val="20"/>
          <w:szCs w:val="20"/>
          <w:rPrChange w:id="1151" w:author="Editor" w:date="2025-09-08T15:38:00Z">
            <w:rPr/>
          </w:rPrChange>
        </w:rPr>
      </w:pPr>
      <w:r w:rsidRPr="00605445">
        <w:rPr>
          <w:rFonts w:ascii="Consolas" w:hAnsi="Consolas"/>
          <w:sz w:val="20"/>
          <w:szCs w:val="20"/>
          <w:rPrChange w:id="1152" w:author="Editor" w:date="2025-09-08T15:38:00Z">
            <w:rPr/>
          </w:rPrChange>
        </w:rPr>
        <w:t>model. save</w:t>
      </w:r>
      <w:r w:rsidR="00ED7D20" w:rsidRPr="00605445">
        <w:rPr>
          <w:rFonts w:ascii="Consolas" w:hAnsi="Consolas"/>
          <w:sz w:val="20"/>
          <w:szCs w:val="20"/>
          <w:rPrChange w:id="1153" w:author="Editor" w:date="2025-09-08T15:38:00Z">
            <w:rPr/>
          </w:rPrChange>
        </w:rPr>
        <w:t>_pretrained(model_path)</w:t>
      </w:r>
    </w:p>
    <w:p w14:paraId="2B2FBE4C" w14:textId="57F98F5F" w:rsidR="00ED7D20" w:rsidRPr="00605445" w:rsidRDefault="004E762F" w:rsidP="00ED7D20">
      <w:pPr>
        <w:pStyle w:val="SC-Source"/>
        <w:rPr>
          <w:rFonts w:ascii="Consolas" w:hAnsi="Consolas"/>
          <w:sz w:val="20"/>
          <w:szCs w:val="20"/>
          <w:rPrChange w:id="1154" w:author="Editor" w:date="2025-09-08T15:38:00Z">
            <w:rPr/>
          </w:rPrChange>
        </w:rPr>
      </w:pPr>
      <w:r w:rsidRPr="00605445">
        <w:rPr>
          <w:rFonts w:ascii="Consolas" w:hAnsi="Consolas"/>
          <w:sz w:val="20"/>
          <w:szCs w:val="20"/>
          <w:rPrChange w:id="1155" w:author="Editor" w:date="2025-09-08T15:38:00Z">
            <w:rPr/>
          </w:rPrChange>
        </w:rPr>
        <w:t>tokenizer. save</w:t>
      </w:r>
      <w:r w:rsidR="00ED7D20" w:rsidRPr="00605445">
        <w:rPr>
          <w:rFonts w:ascii="Consolas" w:hAnsi="Consolas"/>
          <w:sz w:val="20"/>
          <w:szCs w:val="20"/>
          <w:rPrChange w:id="1156" w:author="Editor" w:date="2025-09-08T15:38:00Z">
            <w:rPr/>
          </w:rPrChange>
        </w:rPr>
        <w:t>_pretrained(model_path)</w:t>
      </w:r>
    </w:p>
    <w:p w14:paraId="61A42879" w14:textId="77777777" w:rsidR="00ED7D20" w:rsidRPr="00605445" w:rsidRDefault="00ED7D20" w:rsidP="00ED7D20">
      <w:pPr>
        <w:pStyle w:val="SC-Source"/>
        <w:rPr>
          <w:rFonts w:ascii="Consolas" w:hAnsi="Consolas"/>
          <w:sz w:val="20"/>
          <w:szCs w:val="20"/>
          <w:rPrChange w:id="1157" w:author="Editor" w:date="2025-09-08T15:38:00Z">
            <w:rPr/>
          </w:rPrChange>
        </w:rPr>
      </w:pPr>
      <w:r w:rsidRPr="00605445">
        <w:rPr>
          <w:rFonts w:ascii="Consolas" w:hAnsi="Consolas"/>
          <w:sz w:val="20"/>
          <w:szCs w:val="20"/>
          <w:rPrChange w:id="1158" w:author="Editor" w:date="2025-09-08T15:38:00Z">
            <w:rPr/>
          </w:rPrChange>
        </w:rPr>
        <w:t>``</w:t>
      </w:r>
    </w:p>
    <w:p w14:paraId="11982A59" w14:textId="14F26687" w:rsidR="00D818EB" w:rsidRPr="00D818EB" w:rsidRDefault="00C66164" w:rsidP="00605445">
      <w:pPr>
        <w:pStyle w:val="NormalBPBHEB"/>
        <w:pPrChange w:id="1159" w:author="Editor" w:date="2025-09-08T15:38:00Z">
          <w:pPr>
            <w:pStyle w:val="L-Bullets"/>
          </w:pPr>
        </w:pPrChange>
      </w:pPr>
      <w:r w:rsidRPr="00D818EB">
        <w:t>Let us</w:t>
      </w:r>
      <w:r w:rsidR="00D818EB" w:rsidRPr="00D818EB">
        <w:t xml:space="preserve"> break down the steps of the code</w:t>
      </w:r>
      <w:ins w:id="1160" w:author="Editor" w:date="2025-09-08T15:38:00Z">
        <w:r w:rsidR="00605445">
          <w:t>.</w:t>
        </w:r>
      </w:ins>
      <w:del w:id="1161" w:author="Editor" w:date="2025-09-08T15:38:00Z">
        <w:r w:rsidR="00D818EB" w:rsidRPr="00D818EB" w:rsidDel="00605445">
          <w:delText>:</w:delText>
        </w:r>
      </w:del>
    </w:p>
    <w:p w14:paraId="159D5254" w14:textId="4E9A868A" w:rsidR="00D818EB" w:rsidRPr="00D818EB" w:rsidRDefault="00D818EB" w:rsidP="00605445">
      <w:pPr>
        <w:pStyle w:val="NormalBPBHEB"/>
        <w:pPrChange w:id="1162" w:author="Editor" w:date="2025-09-08T15:38:00Z">
          <w:pPr>
            <w:pStyle w:val="L-Bullets"/>
            <w:jc w:val="both"/>
          </w:pPr>
        </w:pPrChange>
      </w:pPr>
      <w:r w:rsidRPr="00D818EB">
        <w:t xml:space="preserve">We begin by importing the necessary libraries from Hugging Face’s Transformers library, which includes the </w:t>
      </w:r>
      <w:r w:rsidRPr="00605445">
        <w:rPr>
          <w:rStyle w:val="CodeinTextBPBHEBChar"/>
          <w:rPrChange w:id="1163" w:author="Editor" w:date="2025-09-08T15:38:00Z">
            <w:rPr>
              <w:rStyle w:val="P-Code"/>
              <w:lang w:val="en-US"/>
            </w:rPr>
          </w:rPrChange>
        </w:rPr>
        <w:t>DistilBertTokenizer</w:t>
      </w:r>
      <w:r w:rsidRPr="00D818EB">
        <w:t xml:space="preserve"> and </w:t>
      </w:r>
      <w:r w:rsidRPr="00605445">
        <w:rPr>
          <w:rStyle w:val="CodeinTextBPBHEBChar"/>
          <w:rPrChange w:id="1164" w:author="Editor" w:date="2025-09-08T15:38:00Z">
            <w:rPr>
              <w:rStyle w:val="P-Code"/>
              <w:lang w:val="en-US"/>
            </w:rPr>
          </w:rPrChange>
        </w:rPr>
        <w:t>DistilBertForSequenceClassification</w:t>
      </w:r>
      <w:r w:rsidRPr="00D818EB">
        <w:t xml:space="preserve"> for tokenization and model loading, respectively. Additionally, the </w:t>
      </w:r>
      <w:r w:rsidRPr="00605445">
        <w:rPr>
          <w:rStyle w:val="CodeinTextBPBHEBChar"/>
          <w:rPrChange w:id="1165" w:author="Editor" w:date="2025-09-08T15:38:00Z">
            <w:rPr>
              <w:rStyle w:val="P-Code"/>
              <w:lang w:val="en-US"/>
            </w:rPr>
          </w:rPrChange>
        </w:rPr>
        <w:t>Trainer</w:t>
      </w:r>
      <w:r w:rsidRPr="00D818EB">
        <w:t xml:space="preserve"> and </w:t>
      </w:r>
      <w:r w:rsidRPr="00605445">
        <w:rPr>
          <w:rStyle w:val="CodeinTextBPBHEBChar"/>
          <w:rPrChange w:id="1166" w:author="Editor" w:date="2025-09-08T15:38:00Z">
            <w:rPr>
              <w:rStyle w:val="P-Code"/>
              <w:lang w:val="en-US"/>
            </w:rPr>
          </w:rPrChange>
        </w:rPr>
        <w:t>TrainingArguments</w:t>
      </w:r>
      <w:r w:rsidRPr="00D818EB">
        <w:t xml:space="preserve"> classes are imported to </w:t>
      </w:r>
      <w:r w:rsidR="00906255" w:rsidRPr="00D818EB">
        <w:t>manage</w:t>
      </w:r>
      <w:r w:rsidRPr="00D818EB">
        <w:t xml:space="preserve"> the training process with minimal boilerplate code.</w:t>
      </w:r>
    </w:p>
    <w:p w14:paraId="4F6C2A9E" w14:textId="68A23FDD" w:rsidR="00D818EB" w:rsidRPr="00D818EB" w:rsidRDefault="00D818EB" w:rsidP="00605445">
      <w:pPr>
        <w:pStyle w:val="NormalBPBHEB"/>
        <w:pPrChange w:id="1167" w:author="Editor" w:date="2025-09-08T15:38:00Z">
          <w:pPr>
            <w:pStyle w:val="L-Bullets"/>
            <w:jc w:val="both"/>
          </w:pPr>
        </w:pPrChange>
      </w:pPr>
      <w:r w:rsidRPr="00D818EB">
        <w:t xml:space="preserve">The dataset is loaded using the </w:t>
      </w:r>
      <w:r w:rsidRPr="00605445">
        <w:rPr>
          <w:rStyle w:val="CodeinTextBPBHEBChar"/>
          <w:rPrChange w:id="1168" w:author="Editor" w:date="2025-09-08T15:38:00Z">
            <w:rPr>
              <w:rStyle w:val="P-Code"/>
              <w:lang w:val="en-US"/>
            </w:rPr>
          </w:rPrChange>
        </w:rPr>
        <w:t>datasets</w:t>
      </w:r>
      <w:r w:rsidRPr="00D818EB">
        <w:t xml:space="preserve"> library, specifically a subset of 5,000 samples from the IMDb dataset, which is a popular dataset for sentiment classification tasks. The tokenizer is initialized to convert text into tokenized sequences that the model can understand. We apply padding and truncation to ensure </w:t>
      </w:r>
      <w:r w:rsidR="00C42B47">
        <w:t xml:space="preserve">that all input sequences have a uniform </w:t>
      </w:r>
      <w:r w:rsidR="00CA0F27">
        <w:t>length and</w:t>
      </w:r>
      <w:r w:rsidR="00C42B47">
        <w:t xml:space="preserve"> </w:t>
      </w:r>
      <w:r w:rsidRPr="00D818EB">
        <w:t>then map the tokenization function across the entire dataset. The data is further formatted into PyTorch tensors, preparing it for use in the DistilBERT model.</w:t>
      </w:r>
    </w:p>
    <w:p w14:paraId="03ABE1E5" w14:textId="07D3D121" w:rsidR="00D818EB" w:rsidRPr="00D818EB" w:rsidRDefault="00D818EB" w:rsidP="00605445">
      <w:pPr>
        <w:pStyle w:val="NormalBPBHEB"/>
        <w:pPrChange w:id="1169" w:author="Editor" w:date="2025-09-08T15:38:00Z">
          <w:pPr>
            <w:pStyle w:val="L-Bullets"/>
            <w:jc w:val="both"/>
          </w:pPr>
        </w:pPrChange>
      </w:pPr>
      <w:r w:rsidRPr="00D818EB">
        <w:t xml:space="preserve">We </w:t>
      </w:r>
      <w:r w:rsidR="00813151" w:rsidRPr="00D818EB">
        <w:t>loaded</w:t>
      </w:r>
      <w:r w:rsidRPr="00D818EB">
        <w:t xml:space="preserve"> a pre-trained DistilBERT model with a classification head that is configured for binary sentiment classification (positive</w:t>
      </w:r>
      <w:del w:id="1170" w:author="Editor" w:date="2025-09-08T15:38:00Z">
        <w:r w:rsidRPr="00D818EB" w:rsidDel="00605445">
          <w:delText>/</w:delText>
        </w:r>
      </w:del>
      <w:ins w:id="1171" w:author="Editor" w:date="2025-09-08T15:38:00Z">
        <w:r w:rsidR="00605445">
          <w:t xml:space="preserve"> or </w:t>
        </w:r>
      </w:ins>
      <w:r w:rsidRPr="00D818EB">
        <w:t xml:space="preserve">negative). The </w:t>
      </w:r>
      <w:r w:rsidRPr="00605445">
        <w:rPr>
          <w:rStyle w:val="CodeinTextBPBHEBChar"/>
          <w:rPrChange w:id="1172" w:author="Editor" w:date="2025-09-08T15:38:00Z">
            <w:rPr>
              <w:rStyle w:val="P-Code"/>
              <w:lang w:val="en-US"/>
            </w:rPr>
          </w:rPrChange>
        </w:rPr>
        <w:t>TrainingArguments</w:t>
      </w:r>
      <w:r w:rsidRPr="00D818EB">
        <w:t xml:space="preserve"> define parameters for the training process, such as the number of epochs, batch size, and early stopping mechanisms, which help ensure the model is trained efficiently without overfitting.</w:t>
      </w:r>
    </w:p>
    <w:p w14:paraId="7405B048" w14:textId="77777777" w:rsidR="00D818EB" w:rsidRPr="00D818EB" w:rsidRDefault="00D818EB" w:rsidP="00605445">
      <w:pPr>
        <w:pStyle w:val="NormalBPBHEB"/>
        <w:pPrChange w:id="1173" w:author="Editor" w:date="2025-09-08T15:38:00Z">
          <w:pPr>
            <w:pStyle w:val="L-Bullets"/>
            <w:jc w:val="both"/>
          </w:pPr>
        </w:pPrChange>
      </w:pPr>
      <w:r w:rsidRPr="00D818EB">
        <w:t xml:space="preserve">Using the </w:t>
      </w:r>
      <w:r w:rsidRPr="00605445">
        <w:rPr>
          <w:rStyle w:val="CodeinTextBPBHEBChar"/>
          <w:rPrChange w:id="1174" w:author="Editor" w:date="2025-09-08T15:38:00Z">
            <w:rPr>
              <w:rStyle w:val="P-Code"/>
              <w:lang w:val="en-US"/>
            </w:rPr>
          </w:rPrChange>
        </w:rPr>
        <w:t>Trainer</w:t>
      </w:r>
      <w:r w:rsidRPr="00D818EB">
        <w:t xml:space="preserve"> class from Hugging Face simplifies the training loop, managing everything from model updates to validation. Once the training is complete, both the model and tokenizer are saved to a directory, making them ready for future use in downstream applications.</w:t>
      </w:r>
    </w:p>
    <w:p w14:paraId="70E77DF8" w14:textId="4F930A01" w:rsidR="00D818EB" w:rsidRDefault="00D818EB" w:rsidP="00605445">
      <w:pPr>
        <w:pStyle w:val="NormalBPBHEB"/>
        <w:rPr>
          <w:ins w:id="1175" w:author="Editor" w:date="2025-09-08T15:38:00Z"/>
        </w:rPr>
      </w:pPr>
      <w:r w:rsidRPr="00D818EB">
        <w:t xml:space="preserve">This example illustrates how DistilBERT can be fine-tuned </w:t>
      </w:r>
      <w:r w:rsidR="00592128">
        <w:t xml:space="preserve">with increased </w:t>
      </w:r>
      <w:r w:rsidR="002C3BE8">
        <w:t>efficiency</w:t>
      </w:r>
      <w:r w:rsidRPr="00D818EB">
        <w:t xml:space="preserve"> for sentiment analysis tasks, </w:t>
      </w:r>
      <w:r w:rsidR="00DF0F92" w:rsidRPr="00D818EB">
        <w:t>using</w:t>
      </w:r>
      <w:r w:rsidRPr="00D818EB">
        <w:t xml:space="preserve"> the Hugging Face library’s easy-to-use API and pre-trained models.</w:t>
      </w:r>
    </w:p>
    <w:p w14:paraId="7003DB44" w14:textId="77777777" w:rsidR="00605445" w:rsidRPr="00A81DA2" w:rsidRDefault="00605445" w:rsidP="00605445">
      <w:pPr>
        <w:pStyle w:val="NormalBPBHEB"/>
        <w:pPrChange w:id="1176" w:author="Editor" w:date="2025-09-08T15:38:00Z">
          <w:pPr>
            <w:pStyle w:val="L-Bullets"/>
            <w:jc w:val="both"/>
          </w:pPr>
        </w:pPrChange>
      </w:pPr>
    </w:p>
    <w:p w14:paraId="48882713" w14:textId="17126B65" w:rsidR="00ED7D20" w:rsidRPr="00EB53DA" w:rsidRDefault="00ED7D20" w:rsidP="00605445">
      <w:pPr>
        <w:pStyle w:val="Heading2BPBHEB"/>
        <w:pPrChange w:id="1177" w:author="Editor" w:date="2025-09-08T15:38:00Z">
          <w:pPr>
            <w:pStyle w:val="H2-Heading"/>
            <w:jc w:val="both"/>
          </w:pPr>
        </w:pPrChange>
      </w:pPr>
      <w:del w:id="1178" w:author="Editor" w:date="2025-09-08T15:38:00Z">
        <w:r w:rsidRPr="00EB53DA" w:rsidDel="00605445">
          <w:delText xml:space="preserve">2. </w:delText>
        </w:r>
      </w:del>
      <w:r w:rsidR="00661606" w:rsidRPr="00661606">
        <w:t>Fine-</w:t>
      </w:r>
      <w:del w:id="1179" w:author="Editor" w:date="2025-09-08T15:39:00Z">
        <w:r w:rsidR="00661606" w:rsidRPr="00661606" w:rsidDel="00605445">
          <w:delText xml:space="preserve">Tuning </w:delText>
        </w:r>
      </w:del>
      <w:ins w:id="1180" w:author="Editor" w:date="2025-09-08T15:39:00Z">
        <w:r w:rsidR="00605445">
          <w:t>t</w:t>
        </w:r>
        <w:r w:rsidR="00605445" w:rsidRPr="00661606">
          <w:t xml:space="preserve">uning </w:t>
        </w:r>
      </w:ins>
      <w:r w:rsidR="00A00367">
        <w:t>GPT-2</w:t>
      </w:r>
      <w:r w:rsidR="00661606" w:rsidRPr="00661606">
        <w:t xml:space="preserve"> for </w:t>
      </w:r>
      <w:r w:rsidR="00605445" w:rsidRPr="00661606">
        <w:t xml:space="preserve">creative writing generation </w:t>
      </w:r>
    </w:p>
    <w:p w14:paraId="132B8EFA" w14:textId="77E91678" w:rsidR="00661606" w:rsidRPr="00661606" w:rsidDel="00605445" w:rsidRDefault="00661606" w:rsidP="00605445">
      <w:pPr>
        <w:pStyle w:val="NormalBPBHEB"/>
        <w:rPr>
          <w:del w:id="1181" w:author="Editor" w:date="2025-09-08T15:39:00Z"/>
        </w:rPr>
        <w:pPrChange w:id="1182" w:author="Editor" w:date="2025-09-08T15:39:00Z">
          <w:pPr>
            <w:pStyle w:val="P-Regular"/>
            <w:jc w:val="both"/>
          </w:pPr>
        </w:pPrChange>
      </w:pPr>
      <w:r w:rsidRPr="00661606">
        <w:t xml:space="preserve">In this example, we fine-tune a pre-trained GPT-2 model to generate creative writing samples. GPT-2, developed by OpenAI, is </w:t>
      </w:r>
      <w:r w:rsidR="00DF0F92" w:rsidRPr="00661606">
        <w:t>an ultramodern</w:t>
      </w:r>
      <w:r w:rsidRPr="00661606">
        <w:t xml:space="preserve"> autoregressive language model capable of generating coherent and contextually relevant text. We will </w:t>
      </w:r>
      <w:r w:rsidR="00A9700D">
        <w:t>utilize a text dataset that contains creative writing samples and fine-tune the GPT-2 model to tailor</w:t>
      </w:r>
      <w:r w:rsidRPr="00661606">
        <w:t xml:space="preserve"> it to this specific task.</w:t>
      </w:r>
      <w:ins w:id="1183" w:author="Editor" w:date="2025-09-08T15:39:00Z">
        <w:r w:rsidR="00605445">
          <w:t xml:space="preserve"> Refer to the following code:</w:t>
        </w:r>
      </w:ins>
    </w:p>
    <w:p w14:paraId="2A4FDDE5" w14:textId="3D7BB573" w:rsidR="00ED7D20" w:rsidRPr="00A81DA2" w:rsidRDefault="00ED7D20" w:rsidP="00605445">
      <w:pPr>
        <w:pStyle w:val="NormalBPBHEB"/>
        <w:pPrChange w:id="1184" w:author="Editor" w:date="2025-09-08T15:39:00Z">
          <w:pPr>
            <w:pStyle w:val="P-Regular"/>
          </w:pPr>
        </w:pPrChange>
      </w:pPr>
      <w:del w:id="1185" w:author="Editor" w:date="2025-09-08T15:39:00Z">
        <w:r w:rsidRPr="00A81DA2" w:rsidDel="00605445">
          <w:delText>.</w:delText>
        </w:r>
      </w:del>
    </w:p>
    <w:p w14:paraId="55005370" w14:textId="77777777" w:rsidR="00ED7D20" w:rsidRPr="00605445" w:rsidRDefault="00ED7D20" w:rsidP="00ED7D20">
      <w:pPr>
        <w:pStyle w:val="SC-Source"/>
        <w:rPr>
          <w:rFonts w:ascii="Consolas" w:hAnsi="Consolas"/>
          <w:sz w:val="20"/>
          <w:szCs w:val="20"/>
          <w:rPrChange w:id="1186" w:author="Editor" w:date="2025-09-08T15:39:00Z">
            <w:rPr/>
          </w:rPrChange>
        </w:rPr>
      </w:pPr>
      <w:r w:rsidRPr="00605445">
        <w:rPr>
          <w:rFonts w:ascii="Consolas" w:hAnsi="Consolas"/>
          <w:sz w:val="20"/>
          <w:szCs w:val="20"/>
          <w:rPrChange w:id="1187" w:author="Editor" w:date="2025-09-08T15:39:00Z">
            <w:rPr/>
          </w:rPrChange>
        </w:rPr>
        <w:t>``python</w:t>
      </w:r>
    </w:p>
    <w:p w14:paraId="088DC0D7" w14:textId="77777777" w:rsidR="00ED7D20" w:rsidRPr="00605445" w:rsidRDefault="00ED7D20" w:rsidP="00ED7D20">
      <w:pPr>
        <w:pStyle w:val="SC-Source"/>
        <w:rPr>
          <w:rFonts w:ascii="Consolas" w:hAnsi="Consolas"/>
          <w:sz w:val="20"/>
          <w:szCs w:val="20"/>
          <w:rPrChange w:id="1188" w:author="Editor" w:date="2025-09-08T15:39:00Z">
            <w:rPr/>
          </w:rPrChange>
        </w:rPr>
      </w:pPr>
      <w:r w:rsidRPr="00605445">
        <w:rPr>
          <w:rFonts w:ascii="Consolas" w:hAnsi="Consolas"/>
          <w:sz w:val="20"/>
          <w:szCs w:val="20"/>
          <w:rPrChange w:id="1189" w:author="Editor" w:date="2025-09-08T15:39:00Z">
            <w:rPr/>
          </w:rPrChange>
        </w:rPr>
        <w:t>from transformers import GPT2LMHeadModel, GPT2Tokenizer, TextDataset, DataCollatorForLanguageModeling, Trainer, TrainingArguments</w:t>
      </w:r>
    </w:p>
    <w:p w14:paraId="412BA0B8" w14:textId="77777777" w:rsidR="00ED7D20" w:rsidRPr="00605445" w:rsidRDefault="00ED7D20" w:rsidP="00ED7D20">
      <w:pPr>
        <w:pStyle w:val="SC-Source"/>
        <w:rPr>
          <w:rFonts w:ascii="Consolas" w:hAnsi="Consolas"/>
          <w:sz w:val="20"/>
          <w:szCs w:val="20"/>
          <w:rPrChange w:id="1190" w:author="Editor" w:date="2025-09-08T15:39:00Z">
            <w:rPr/>
          </w:rPrChange>
        </w:rPr>
      </w:pPr>
      <w:r w:rsidRPr="00605445">
        <w:rPr>
          <w:rFonts w:ascii="Consolas" w:hAnsi="Consolas"/>
          <w:sz w:val="20"/>
          <w:szCs w:val="20"/>
          <w:rPrChange w:id="1191" w:author="Editor" w:date="2025-09-08T15:39:00Z">
            <w:rPr/>
          </w:rPrChange>
        </w:rPr>
        <w:lastRenderedPageBreak/>
        <w:t># Load tokenizer and model</w:t>
      </w:r>
    </w:p>
    <w:p w14:paraId="41C1778E" w14:textId="77777777" w:rsidR="00ED7D20" w:rsidRPr="00605445" w:rsidRDefault="00ED7D20" w:rsidP="00ED7D20">
      <w:pPr>
        <w:pStyle w:val="SC-Source"/>
        <w:rPr>
          <w:rFonts w:ascii="Consolas" w:hAnsi="Consolas"/>
          <w:sz w:val="20"/>
          <w:szCs w:val="20"/>
          <w:rPrChange w:id="1192" w:author="Editor" w:date="2025-09-08T15:39:00Z">
            <w:rPr/>
          </w:rPrChange>
        </w:rPr>
      </w:pPr>
      <w:r w:rsidRPr="00605445">
        <w:rPr>
          <w:rFonts w:ascii="Consolas" w:hAnsi="Consolas"/>
          <w:sz w:val="20"/>
          <w:szCs w:val="20"/>
          <w:rPrChange w:id="1193" w:author="Editor" w:date="2025-09-08T15:39:00Z">
            <w:rPr/>
          </w:rPrChange>
        </w:rPr>
        <w:t>tokenizer = GPT2Tokenizer.from_pretrained('gpt2')</w:t>
      </w:r>
    </w:p>
    <w:p w14:paraId="36144BB8" w14:textId="77777777" w:rsidR="00ED7D20" w:rsidRPr="00605445" w:rsidRDefault="00ED7D20" w:rsidP="00ED7D20">
      <w:pPr>
        <w:pStyle w:val="SC-Source"/>
        <w:rPr>
          <w:rFonts w:ascii="Consolas" w:hAnsi="Consolas"/>
          <w:sz w:val="20"/>
          <w:szCs w:val="20"/>
          <w:rPrChange w:id="1194" w:author="Editor" w:date="2025-09-08T15:39:00Z">
            <w:rPr/>
          </w:rPrChange>
        </w:rPr>
      </w:pPr>
      <w:r w:rsidRPr="00605445">
        <w:rPr>
          <w:rFonts w:ascii="Consolas" w:hAnsi="Consolas"/>
          <w:sz w:val="20"/>
          <w:szCs w:val="20"/>
          <w:rPrChange w:id="1195" w:author="Editor" w:date="2025-09-08T15:39:00Z">
            <w:rPr/>
          </w:rPrChange>
        </w:rPr>
        <w:t>model = GPT2LMHeadModel.from_pretrained('gpt2')</w:t>
      </w:r>
    </w:p>
    <w:p w14:paraId="43A9901C" w14:textId="77777777" w:rsidR="00ED7D20" w:rsidRPr="00605445" w:rsidRDefault="00ED7D20" w:rsidP="00ED7D20">
      <w:pPr>
        <w:pStyle w:val="SC-Source"/>
        <w:rPr>
          <w:rFonts w:ascii="Consolas" w:hAnsi="Consolas"/>
          <w:sz w:val="20"/>
          <w:szCs w:val="20"/>
          <w:rPrChange w:id="1196" w:author="Editor" w:date="2025-09-08T15:39:00Z">
            <w:rPr/>
          </w:rPrChange>
        </w:rPr>
      </w:pPr>
      <w:r w:rsidRPr="00605445">
        <w:rPr>
          <w:rFonts w:ascii="Consolas" w:hAnsi="Consolas"/>
          <w:sz w:val="20"/>
          <w:szCs w:val="20"/>
          <w:rPrChange w:id="1197" w:author="Editor" w:date="2025-09-08T15:39:00Z">
            <w:rPr/>
          </w:rPrChange>
        </w:rPr>
        <w:t># Prepare dataset</w:t>
      </w:r>
    </w:p>
    <w:p w14:paraId="5B0A59D6" w14:textId="77777777" w:rsidR="00ED7D20" w:rsidRPr="00605445" w:rsidRDefault="00ED7D20" w:rsidP="00ED7D20">
      <w:pPr>
        <w:pStyle w:val="SC-Source"/>
        <w:rPr>
          <w:rFonts w:ascii="Consolas" w:hAnsi="Consolas"/>
          <w:sz w:val="20"/>
          <w:szCs w:val="20"/>
          <w:rPrChange w:id="1198" w:author="Editor" w:date="2025-09-08T15:39:00Z">
            <w:rPr/>
          </w:rPrChange>
        </w:rPr>
      </w:pPr>
      <w:r w:rsidRPr="00605445">
        <w:rPr>
          <w:rFonts w:ascii="Consolas" w:hAnsi="Consolas"/>
          <w:sz w:val="20"/>
          <w:szCs w:val="20"/>
          <w:rPrChange w:id="1199" w:author="Editor" w:date="2025-09-08T15:39:00Z">
            <w:rPr/>
          </w:rPrChange>
        </w:rPr>
        <w:t>train_path = 'path_to_training_data.txt'</w:t>
      </w:r>
    </w:p>
    <w:p w14:paraId="37255483" w14:textId="07214C01" w:rsidR="00ED7D20" w:rsidRPr="00605445" w:rsidRDefault="00ED7D20" w:rsidP="00ED7D20">
      <w:pPr>
        <w:pStyle w:val="SC-Source"/>
        <w:rPr>
          <w:rFonts w:ascii="Consolas" w:hAnsi="Consolas"/>
          <w:sz w:val="20"/>
          <w:szCs w:val="20"/>
          <w:rPrChange w:id="1200" w:author="Editor" w:date="2025-09-08T15:39:00Z">
            <w:rPr/>
          </w:rPrChange>
        </w:rPr>
      </w:pPr>
      <w:r w:rsidRPr="00605445">
        <w:rPr>
          <w:rFonts w:ascii="Consolas" w:hAnsi="Consolas"/>
          <w:sz w:val="20"/>
          <w:szCs w:val="20"/>
          <w:rPrChange w:id="1201" w:author="Editor" w:date="2025-09-08T15:39:00Z">
            <w:rPr/>
          </w:rPrChange>
        </w:rPr>
        <w:t xml:space="preserve">train_dataset = </w:t>
      </w:r>
      <w:r w:rsidR="004E762F" w:rsidRPr="00605445">
        <w:rPr>
          <w:rFonts w:ascii="Consolas" w:hAnsi="Consolas"/>
          <w:sz w:val="20"/>
          <w:szCs w:val="20"/>
          <w:rPrChange w:id="1202" w:author="Editor" w:date="2025-09-08T15:39:00Z">
            <w:rPr/>
          </w:rPrChange>
        </w:rPr>
        <w:t>TextDataset (</w:t>
      </w:r>
    </w:p>
    <w:p w14:paraId="2E280367" w14:textId="77777777" w:rsidR="00ED7D20" w:rsidRPr="00605445" w:rsidRDefault="00ED7D20" w:rsidP="00ED7D20">
      <w:pPr>
        <w:pStyle w:val="SC-Source"/>
        <w:rPr>
          <w:rFonts w:ascii="Consolas" w:hAnsi="Consolas"/>
          <w:sz w:val="20"/>
          <w:szCs w:val="20"/>
          <w:rPrChange w:id="1203" w:author="Editor" w:date="2025-09-08T15:39:00Z">
            <w:rPr/>
          </w:rPrChange>
        </w:rPr>
      </w:pPr>
      <w:r w:rsidRPr="00605445">
        <w:rPr>
          <w:rFonts w:ascii="Consolas" w:hAnsi="Consolas"/>
          <w:sz w:val="20"/>
          <w:szCs w:val="20"/>
          <w:rPrChange w:id="1204" w:author="Editor" w:date="2025-09-08T15:39:00Z">
            <w:rPr/>
          </w:rPrChange>
        </w:rPr>
        <w:t xml:space="preserve">  tokenizer=tokenizer,</w:t>
      </w:r>
    </w:p>
    <w:p w14:paraId="501749C7" w14:textId="77777777" w:rsidR="00ED7D20" w:rsidRPr="00605445" w:rsidRDefault="00ED7D20" w:rsidP="00ED7D20">
      <w:pPr>
        <w:pStyle w:val="SC-Source"/>
        <w:rPr>
          <w:rFonts w:ascii="Consolas" w:hAnsi="Consolas"/>
          <w:sz w:val="20"/>
          <w:szCs w:val="20"/>
          <w:rPrChange w:id="1205" w:author="Editor" w:date="2025-09-08T15:39:00Z">
            <w:rPr/>
          </w:rPrChange>
        </w:rPr>
      </w:pPr>
      <w:r w:rsidRPr="00605445">
        <w:rPr>
          <w:rFonts w:ascii="Consolas" w:hAnsi="Consolas"/>
          <w:sz w:val="20"/>
          <w:szCs w:val="20"/>
          <w:rPrChange w:id="1206" w:author="Editor" w:date="2025-09-08T15:39:00Z">
            <w:rPr/>
          </w:rPrChange>
        </w:rPr>
        <w:t xml:space="preserve">  file_path=train_path,</w:t>
      </w:r>
    </w:p>
    <w:p w14:paraId="28763C73" w14:textId="77777777" w:rsidR="00ED7D20" w:rsidRPr="00605445" w:rsidRDefault="00ED7D20" w:rsidP="00ED7D20">
      <w:pPr>
        <w:pStyle w:val="SC-Source"/>
        <w:rPr>
          <w:rFonts w:ascii="Consolas" w:hAnsi="Consolas"/>
          <w:sz w:val="20"/>
          <w:szCs w:val="20"/>
          <w:rPrChange w:id="1207" w:author="Editor" w:date="2025-09-08T15:39:00Z">
            <w:rPr/>
          </w:rPrChange>
        </w:rPr>
      </w:pPr>
      <w:r w:rsidRPr="00605445">
        <w:rPr>
          <w:rFonts w:ascii="Consolas" w:hAnsi="Consolas"/>
          <w:sz w:val="20"/>
          <w:szCs w:val="20"/>
          <w:rPrChange w:id="1208" w:author="Editor" w:date="2025-09-08T15:39:00Z">
            <w:rPr/>
          </w:rPrChange>
        </w:rPr>
        <w:t xml:space="preserve">  block_size=128)</w:t>
      </w:r>
    </w:p>
    <w:p w14:paraId="5AF9C37E" w14:textId="3863BFB0" w:rsidR="00ED7D20" w:rsidRPr="00605445" w:rsidRDefault="00ED7D20" w:rsidP="00ED7D20">
      <w:pPr>
        <w:pStyle w:val="SC-Source"/>
        <w:rPr>
          <w:rFonts w:ascii="Consolas" w:hAnsi="Consolas"/>
          <w:sz w:val="20"/>
          <w:szCs w:val="20"/>
          <w:rPrChange w:id="1209" w:author="Editor" w:date="2025-09-08T15:39:00Z">
            <w:rPr/>
          </w:rPrChange>
        </w:rPr>
      </w:pPr>
      <w:r w:rsidRPr="00605445">
        <w:rPr>
          <w:rFonts w:ascii="Consolas" w:hAnsi="Consolas"/>
          <w:sz w:val="20"/>
          <w:szCs w:val="20"/>
          <w:rPrChange w:id="1210" w:author="Editor" w:date="2025-09-08T15:39:00Z">
            <w:rPr/>
          </w:rPrChange>
        </w:rPr>
        <w:t xml:space="preserve">data_collator = </w:t>
      </w:r>
      <w:r w:rsidR="004E762F" w:rsidRPr="00605445">
        <w:rPr>
          <w:rFonts w:ascii="Consolas" w:hAnsi="Consolas"/>
          <w:sz w:val="20"/>
          <w:szCs w:val="20"/>
          <w:rPrChange w:id="1211" w:author="Editor" w:date="2025-09-08T15:39:00Z">
            <w:rPr/>
          </w:rPrChange>
        </w:rPr>
        <w:t>DataCollatorForLanguageModeling (</w:t>
      </w:r>
    </w:p>
    <w:p w14:paraId="3ACDB00F" w14:textId="77777777" w:rsidR="00ED7D20" w:rsidRPr="00605445" w:rsidRDefault="00ED7D20" w:rsidP="00ED7D20">
      <w:pPr>
        <w:pStyle w:val="SC-Source"/>
        <w:rPr>
          <w:rFonts w:ascii="Consolas" w:hAnsi="Consolas"/>
          <w:sz w:val="20"/>
          <w:szCs w:val="20"/>
          <w:rPrChange w:id="1212" w:author="Editor" w:date="2025-09-08T15:39:00Z">
            <w:rPr/>
          </w:rPrChange>
        </w:rPr>
      </w:pPr>
      <w:r w:rsidRPr="00605445">
        <w:rPr>
          <w:rFonts w:ascii="Consolas" w:hAnsi="Consolas"/>
          <w:sz w:val="20"/>
          <w:szCs w:val="20"/>
          <w:rPrChange w:id="1213" w:author="Editor" w:date="2025-09-08T15:39:00Z">
            <w:rPr/>
          </w:rPrChange>
        </w:rPr>
        <w:t xml:space="preserve">    tokenizer=tokenizer, mlm=False)</w:t>
      </w:r>
    </w:p>
    <w:p w14:paraId="7FE80FE1" w14:textId="77777777" w:rsidR="00ED7D20" w:rsidRPr="00605445" w:rsidRDefault="00ED7D20" w:rsidP="00ED7D20">
      <w:pPr>
        <w:pStyle w:val="SC-Source"/>
        <w:rPr>
          <w:rFonts w:ascii="Consolas" w:hAnsi="Consolas"/>
          <w:sz w:val="20"/>
          <w:szCs w:val="20"/>
          <w:rPrChange w:id="1214" w:author="Editor" w:date="2025-09-08T15:39:00Z">
            <w:rPr/>
          </w:rPrChange>
        </w:rPr>
      </w:pPr>
      <w:r w:rsidRPr="00605445">
        <w:rPr>
          <w:rFonts w:ascii="Consolas" w:hAnsi="Consolas"/>
          <w:sz w:val="20"/>
          <w:szCs w:val="20"/>
          <w:rPrChange w:id="1215" w:author="Editor" w:date="2025-09-08T15:39:00Z">
            <w:rPr/>
          </w:rPrChange>
        </w:rPr>
        <w:t># Define training arguments</w:t>
      </w:r>
    </w:p>
    <w:p w14:paraId="04B6222E" w14:textId="6E7F6512" w:rsidR="00ED7D20" w:rsidRPr="00605445" w:rsidRDefault="00ED7D20" w:rsidP="00ED7D20">
      <w:pPr>
        <w:pStyle w:val="SC-Source"/>
        <w:rPr>
          <w:rFonts w:ascii="Consolas" w:hAnsi="Consolas"/>
          <w:sz w:val="20"/>
          <w:szCs w:val="20"/>
          <w:rPrChange w:id="1216" w:author="Editor" w:date="2025-09-08T15:39:00Z">
            <w:rPr/>
          </w:rPrChange>
        </w:rPr>
      </w:pPr>
      <w:r w:rsidRPr="00605445">
        <w:rPr>
          <w:rFonts w:ascii="Consolas" w:hAnsi="Consolas"/>
          <w:sz w:val="20"/>
          <w:szCs w:val="20"/>
          <w:rPrChange w:id="1217" w:author="Editor" w:date="2025-09-08T15:39:00Z">
            <w:rPr/>
          </w:rPrChange>
        </w:rPr>
        <w:t xml:space="preserve">training_args = </w:t>
      </w:r>
      <w:r w:rsidR="004E762F" w:rsidRPr="00605445">
        <w:rPr>
          <w:rFonts w:ascii="Consolas" w:hAnsi="Consolas"/>
          <w:sz w:val="20"/>
          <w:szCs w:val="20"/>
          <w:rPrChange w:id="1218" w:author="Editor" w:date="2025-09-08T15:39:00Z">
            <w:rPr/>
          </w:rPrChange>
        </w:rPr>
        <w:t>TrainingArguments (</w:t>
      </w:r>
    </w:p>
    <w:p w14:paraId="5A49E081" w14:textId="40840EA2" w:rsidR="00ED7D20" w:rsidRPr="00605445" w:rsidRDefault="00ED7D20" w:rsidP="00ED7D20">
      <w:pPr>
        <w:pStyle w:val="SC-Source"/>
        <w:rPr>
          <w:rFonts w:ascii="Consolas" w:hAnsi="Consolas"/>
          <w:sz w:val="20"/>
          <w:szCs w:val="20"/>
          <w:rPrChange w:id="1219" w:author="Editor" w:date="2025-09-08T15:39:00Z">
            <w:rPr/>
          </w:rPrChange>
        </w:rPr>
      </w:pPr>
      <w:r w:rsidRPr="00605445">
        <w:rPr>
          <w:rFonts w:ascii="Consolas" w:hAnsi="Consolas"/>
          <w:sz w:val="20"/>
          <w:szCs w:val="20"/>
          <w:rPrChange w:id="1220" w:author="Editor" w:date="2025-09-08T15:39:00Z">
            <w:rPr/>
          </w:rPrChange>
        </w:rPr>
        <w:t xml:space="preserve">    output_dir=</w:t>
      </w:r>
      <w:r w:rsidR="004E762F" w:rsidRPr="00605445">
        <w:rPr>
          <w:rFonts w:ascii="Consolas" w:hAnsi="Consolas"/>
          <w:sz w:val="20"/>
          <w:szCs w:val="20"/>
          <w:rPrChange w:id="1221" w:author="Editor" w:date="2025-09-08T15:39:00Z">
            <w:rPr/>
          </w:rPrChange>
        </w:rPr>
        <w:t>‘. /</w:t>
      </w:r>
      <w:r w:rsidRPr="00605445">
        <w:rPr>
          <w:rFonts w:ascii="Consolas" w:hAnsi="Consolas"/>
          <w:sz w:val="20"/>
          <w:szCs w:val="20"/>
          <w:rPrChange w:id="1222" w:author="Editor" w:date="2025-09-08T15:39:00Z">
            <w:rPr/>
          </w:rPrChange>
        </w:rPr>
        <w:t>gpt2-finetuned',</w:t>
      </w:r>
    </w:p>
    <w:p w14:paraId="5F368BA1" w14:textId="77777777" w:rsidR="00ED7D20" w:rsidRPr="00605445" w:rsidRDefault="00ED7D20" w:rsidP="00ED7D20">
      <w:pPr>
        <w:pStyle w:val="SC-Source"/>
        <w:rPr>
          <w:rFonts w:ascii="Consolas" w:hAnsi="Consolas"/>
          <w:sz w:val="20"/>
          <w:szCs w:val="20"/>
          <w:rPrChange w:id="1223" w:author="Editor" w:date="2025-09-08T15:39:00Z">
            <w:rPr/>
          </w:rPrChange>
        </w:rPr>
      </w:pPr>
      <w:r w:rsidRPr="00605445">
        <w:rPr>
          <w:rFonts w:ascii="Consolas" w:hAnsi="Consolas"/>
          <w:sz w:val="20"/>
          <w:szCs w:val="20"/>
          <w:rPrChange w:id="1224" w:author="Editor" w:date="2025-09-08T15:39:00Z">
            <w:rPr/>
          </w:rPrChange>
        </w:rPr>
        <w:t xml:space="preserve">    overwrite_output_dir=True,</w:t>
      </w:r>
    </w:p>
    <w:p w14:paraId="4A97865D" w14:textId="77777777" w:rsidR="00ED7D20" w:rsidRPr="00605445" w:rsidRDefault="00ED7D20" w:rsidP="00ED7D20">
      <w:pPr>
        <w:pStyle w:val="SC-Source"/>
        <w:rPr>
          <w:rFonts w:ascii="Consolas" w:hAnsi="Consolas"/>
          <w:sz w:val="20"/>
          <w:szCs w:val="20"/>
          <w:rPrChange w:id="1225" w:author="Editor" w:date="2025-09-08T15:39:00Z">
            <w:rPr/>
          </w:rPrChange>
        </w:rPr>
      </w:pPr>
      <w:r w:rsidRPr="00605445">
        <w:rPr>
          <w:rFonts w:ascii="Consolas" w:hAnsi="Consolas"/>
          <w:sz w:val="20"/>
          <w:szCs w:val="20"/>
          <w:rPrChange w:id="1226" w:author="Editor" w:date="2025-09-08T15:39:00Z">
            <w:rPr/>
          </w:rPrChange>
        </w:rPr>
        <w:t xml:space="preserve">    num_train_epochs=3,</w:t>
      </w:r>
    </w:p>
    <w:p w14:paraId="320A86B0" w14:textId="77777777" w:rsidR="00ED7D20" w:rsidRPr="00605445" w:rsidRDefault="00ED7D20" w:rsidP="00ED7D20">
      <w:pPr>
        <w:pStyle w:val="SC-Source"/>
        <w:rPr>
          <w:rFonts w:ascii="Consolas" w:hAnsi="Consolas"/>
          <w:sz w:val="20"/>
          <w:szCs w:val="20"/>
          <w:rPrChange w:id="1227" w:author="Editor" w:date="2025-09-08T15:39:00Z">
            <w:rPr/>
          </w:rPrChange>
        </w:rPr>
      </w:pPr>
      <w:r w:rsidRPr="00605445">
        <w:rPr>
          <w:rFonts w:ascii="Consolas" w:hAnsi="Consolas"/>
          <w:sz w:val="20"/>
          <w:szCs w:val="20"/>
          <w:rPrChange w:id="1228" w:author="Editor" w:date="2025-09-08T15:39:00Z">
            <w:rPr/>
          </w:rPrChange>
        </w:rPr>
        <w:t xml:space="preserve">    per_device_train_batch_size=4,</w:t>
      </w:r>
    </w:p>
    <w:p w14:paraId="58DDCCCD" w14:textId="77777777" w:rsidR="00ED7D20" w:rsidRPr="00605445" w:rsidRDefault="00ED7D20" w:rsidP="00ED7D20">
      <w:pPr>
        <w:pStyle w:val="SC-Source"/>
        <w:rPr>
          <w:rFonts w:ascii="Consolas" w:hAnsi="Consolas"/>
          <w:sz w:val="20"/>
          <w:szCs w:val="20"/>
          <w:rPrChange w:id="1229" w:author="Editor" w:date="2025-09-08T15:39:00Z">
            <w:rPr/>
          </w:rPrChange>
        </w:rPr>
      </w:pPr>
      <w:r w:rsidRPr="00605445">
        <w:rPr>
          <w:rFonts w:ascii="Consolas" w:hAnsi="Consolas"/>
          <w:sz w:val="20"/>
          <w:szCs w:val="20"/>
          <w:rPrChange w:id="1230" w:author="Editor" w:date="2025-09-08T15:39:00Z">
            <w:rPr/>
          </w:rPrChange>
        </w:rPr>
        <w:t xml:space="preserve">    save_steps=10_000,</w:t>
      </w:r>
    </w:p>
    <w:p w14:paraId="5006BD85" w14:textId="77777777" w:rsidR="00ED7D20" w:rsidRPr="00605445" w:rsidRDefault="00ED7D20" w:rsidP="00ED7D20">
      <w:pPr>
        <w:pStyle w:val="SC-Source"/>
        <w:rPr>
          <w:rFonts w:ascii="Consolas" w:hAnsi="Consolas"/>
          <w:sz w:val="20"/>
          <w:szCs w:val="20"/>
          <w:rPrChange w:id="1231" w:author="Editor" w:date="2025-09-08T15:39:00Z">
            <w:rPr/>
          </w:rPrChange>
        </w:rPr>
      </w:pPr>
      <w:r w:rsidRPr="00605445">
        <w:rPr>
          <w:rFonts w:ascii="Consolas" w:hAnsi="Consolas"/>
          <w:sz w:val="20"/>
          <w:szCs w:val="20"/>
          <w:rPrChange w:id="1232" w:author="Editor" w:date="2025-09-08T15:39:00Z">
            <w:rPr/>
          </w:rPrChange>
        </w:rPr>
        <w:t xml:space="preserve">    save_total_limit=2)</w:t>
      </w:r>
    </w:p>
    <w:p w14:paraId="2DA18A7C" w14:textId="77777777" w:rsidR="00ED7D20" w:rsidRPr="00605445" w:rsidRDefault="00ED7D20" w:rsidP="00ED7D20">
      <w:pPr>
        <w:pStyle w:val="SC-Source"/>
        <w:rPr>
          <w:rFonts w:ascii="Consolas" w:hAnsi="Consolas"/>
          <w:sz w:val="20"/>
          <w:szCs w:val="20"/>
          <w:rPrChange w:id="1233" w:author="Editor" w:date="2025-09-08T15:39:00Z">
            <w:rPr/>
          </w:rPrChange>
        </w:rPr>
      </w:pPr>
      <w:r w:rsidRPr="00605445">
        <w:rPr>
          <w:rFonts w:ascii="Consolas" w:hAnsi="Consolas"/>
          <w:sz w:val="20"/>
          <w:szCs w:val="20"/>
          <w:rPrChange w:id="1234" w:author="Editor" w:date="2025-09-08T15:39:00Z">
            <w:rPr/>
          </w:rPrChange>
        </w:rPr>
        <w:t># Initialize Trainer</w:t>
      </w:r>
    </w:p>
    <w:p w14:paraId="294A717E" w14:textId="7595E067" w:rsidR="00ED7D20" w:rsidRPr="00605445" w:rsidRDefault="00ED7D20" w:rsidP="00ED7D20">
      <w:pPr>
        <w:pStyle w:val="SC-Source"/>
        <w:rPr>
          <w:rFonts w:ascii="Consolas" w:hAnsi="Consolas"/>
          <w:sz w:val="20"/>
          <w:szCs w:val="20"/>
          <w:rPrChange w:id="1235" w:author="Editor" w:date="2025-09-08T15:39:00Z">
            <w:rPr/>
          </w:rPrChange>
        </w:rPr>
      </w:pPr>
      <w:r w:rsidRPr="00605445">
        <w:rPr>
          <w:rFonts w:ascii="Consolas" w:hAnsi="Consolas"/>
          <w:sz w:val="20"/>
          <w:szCs w:val="20"/>
          <w:rPrChange w:id="1236" w:author="Editor" w:date="2025-09-08T15:39:00Z">
            <w:rPr/>
          </w:rPrChange>
        </w:rPr>
        <w:t xml:space="preserve">trainer = </w:t>
      </w:r>
      <w:r w:rsidR="004E762F" w:rsidRPr="00605445">
        <w:rPr>
          <w:rFonts w:ascii="Consolas" w:hAnsi="Consolas"/>
          <w:sz w:val="20"/>
          <w:szCs w:val="20"/>
          <w:rPrChange w:id="1237" w:author="Editor" w:date="2025-09-08T15:39:00Z">
            <w:rPr/>
          </w:rPrChange>
        </w:rPr>
        <w:t>Trainer (</w:t>
      </w:r>
    </w:p>
    <w:p w14:paraId="27F0BC53" w14:textId="77777777" w:rsidR="00ED7D20" w:rsidRPr="00605445" w:rsidRDefault="00ED7D20" w:rsidP="00ED7D20">
      <w:pPr>
        <w:pStyle w:val="SC-Source"/>
        <w:rPr>
          <w:rFonts w:ascii="Consolas" w:hAnsi="Consolas"/>
          <w:sz w:val="20"/>
          <w:szCs w:val="20"/>
          <w:rPrChange w:id="1238" w:author="Editor" w:date="2025-09-08T15:39:00Z">
            <w:rPr/>
          </w:rPrChange>
        </w:rPr>
      </w:pPr>
      <w:r w:rsidRPr="00605445">
        <w:rPr>
          <w:rFonts w:ascii="Consolas" w:hAnsi="Consolas"/>
          <w:sz w:val="20"/>
          <w:szCs w:val="20"/>
          <w:rPrChange w:id="1239" w:author="Editor" w:date="2025-09-08T15:39:00Z">
            <w:rPr/>
          </w:rPrChange>
        </w:rPr>
        <w:t xml:space="preserve">    model=model,</w:t>
      </w:r>
    </w:p>
    <w:p w14:paraId="597595EA" w14:textId="77777777" w:rsidR="00ED7D20" w:rsidRPr="00605445" w:rsidRDefault="00ED7D20" w:rsidP="00ED7D20">
      <w:pPr>
        <w:pStyle w:val="SC-Source"/>
        <w:rPr>
          <w:rFonts w:ascii="Consolas" w:hAnsi="Consolas"/>
          <w:sz w:val="20"/>
          <w:szCs w:val="20"/>
          <w:rPrChange w:id="1240" w:author="Editor" w:date="2025-09-08T15:39:00Z">
            <w:rPr/>
          </w:rPrChange>
        </w:rPr>
      </w:pPr>
      <w:r w:rsidRPr="00605445">
        <w:rPr>
          <w:rFonts w:ascii="Consolas" w:hAnsi="Consolas"/>
          <w:sz w:val="20"/>
          <w:szCs w:val="20"/>
          <w:rPrChange w:id="1241" w:author="Editor" w:date="2025-09-08T15:39:00Z">
            <w:rPr/>
          </w:rPrChange>
        </w:rPr>
        <w:t xml:space="preserve">    args=training_args,</w:t>
      </w:r>
    </w:p>
    <w:p w14:paraId="0F052314" w14:textId="77777777" w:rsidR="00ED7D20" w:rsidRPr="00605445" w:rsidRDefault="00ED7D20" w:rsidP="00ED7D20">
      <w:pPr>
        <w:pStyle w:val="SC-Source"/>
        <w:rPr>
          <w:rFonts w:ascii="Consolas" w:hAnsi="Consolas"/>
          <w:sz w:val="20"/>
          <w:szCs w:val="20"/>
          <w:rPrChange w:id="1242" w:author="Editor" w:date="2025-09-08T15:39:00Z">
            <w:rPr/>
          </w:rPrChange>
        </w:rPr>
      </w:pPr>
      <w:r w:rsidRPr="00605445">
        <w:rPr>
          <w:rFonts w:ascii="Consolas" w:hAnsi="Consolas"/>
          <w:sz w:val="20"/>
          <w:szCs w:val="20"/>
          <w:rPrChange w:id="1243" w:author="Editor" w:date="2025-09-08T15:39:00Z">
            <w:rPr/>
          </w:rPrChange>
        </w:rPr>
        <w:t xml:space="preserve">    data_collator=data_collator,</w:t>
      </w:r>
    </w:p>
    <w:p w14:paraId="531F6D69" w14:textId="77777777" w:rsidR="00ED7D20" w:rsidRPr="00605445" w:rsidRDefault="00ED7D20" w:rsidP="00ED7D20">
      <w:pPr>
        <w:pStyle w:val="SC-Source"/>
        <w:rPr>
          <w:rFonts w:ascii="Consolas" w:hAnsi="Consolas"/>
          <w:sz w:val="20"/>
          <w:szCs w:val="20"/>
          <w:rPrChange w:id="1244" w:author="Editor" w:date="2025-09-08T15:39:00Z">
            <w:rPr/>
          </w:rPrChange>
        </w:rPr>
      </w:pPr>
      <w:r w:rsidRPr="00605445">
        <w:rPr>
          <w:rFonts w:ascii="Consolas" w:hAnsi="Consolas"/>
          <w:sz w:val="20"/>
          <w:szCs w:val="20"/>
          <w:rPrChange w:id="1245" w:author="Editor" w:date="2025-09-08T15:39:00Z">
            <w:rPr/>
          </w:rPrChange>
        </w:rPr>
        <w:t xml:space="preserve">    train_dataset=train_dataset)</w:t>
      </w:r>
    </w:p>
    <w:p w14:paraId="77B5495B" w14:textId="77777777" w:rsidR="00ED7D20" w:rsidRPr="00605445" w:rsidRDefault="00ED7D20" w:rsidP="00ED7D20">
      <w:pPr>
        <w:pStyle w:val="SC-Source"/>
        <w:rPr>
          <w:rFonts w:ascii="Consolas" w:hAnsi="Consolas"/>
          <w:sz w:val="20"/>
          <w:szCs w:val="20"/>
          <w:rPrChange w:id="1246" w:author="Editor" w:date="2025-09-08T15:39:00Z">
            <w:rPr/>
          </w:rPrChange>
        </w:rPr>
      </w:pPr>
      <w:r w:rsidRPr="00605445">
        <w:rPr>
          <w:rFonts w:ascii="Consolas" w:hAnsi="Consolas"/>
          <w:sz w:val="20"/>
          <w:szCs w:val="20"/>
          <w:rPrChange w:id="1247" w:author="Editor" w:date="2025-09-08T15:39:00Z">
            <w:rPr/>
          </w:rPrChange>
        </w:rPr>
        <w:t># Train the model</w:t>
      </w:r>
    </w:p>
    <w:p w14:paraId="00CC1DB3" w14:textId="38C82A78" w:rsidR="00ED7D20" w:rsidRPr="00605445" w:rsidRDefault="004E762F" w:rsidP="00ED7D20">
      <w:pPr>
        <w:pStyle w:val="SC-Source"/>
        <w:rPr>
          <w:rFonts w:ascii="Consolas" w:hAnsi="Consolas"/>
          <w:sz w:val="20"/>
          <w:szCs w:val="20"/>
          <w:rPrChange w:id="1248" w:author="Editor" w:date="2025-09-08T15:39:00Z">
            <w:rPr/>
          </w:rPrChange>
        </w:rPr>
      </w:pPr>
      <w:r w:rsidRPr="00605445">
        <w:rPr>
          <w:rFonts w:ascii="Consolas" w:hAnsi="Consolas"/>
          <w:sz w:val="20"/>
          <w:szCs w:val="20"/>
          <w:rPrChange w:id="1249" w:author="Editor" w:date="2025-09-08T15:39:00Z">
            <w:rPr/>
          </w:rPrChange>
        </w:rPr>
        <w:t>trainer. train</w:t>
      </w:r>
      <w:r w:rsidR="00ED7D20" w:rsidRPr="00605445">
        <w:rPr>
          <w:rFonts w:ascii="Consolas" w:hAnsi="Consolas"/>
          <w:sz w:val="20"/>
          <w:szCs w:val="20"/>
          <w:rPrChange w:id="1250" w:author="Editor" w:date="2025-09-08T15:39:00Z">
            <w:rPr/>
          </w:rPrChange>
        </w:rPr>
        <w:t>()</w:t>
      </w:r>
    </w:p>
    <w:p w14:paraId="319C1666" w14:textId="77777777" w:rsidR="00ED7D20" w:rsidRPr="00605445" w:rsidRDefault="00ED7D20" w:rsidP="00ED7D20">
      <w:pPr>
        <w:pStyle w:val="SC-Source"/>
        <w:rPr>
          <w:rFonts w:ascii="Consolas" w:hAnsi="Consolas"/>
          <w:sz w:val="20"/>
          <w:szCs w:val="20"/>
          <w:rPrChange w:id="1251" w:author="Editor" w:date="2025-09-08T15:39:00Z">
            <w:rPr/>
          </w:rPrChange>
        </w:rPr>
      </w:pPr>
      <w:r w:rsidRPr="00605445">
        <w:rPr>
          <w:rFonts w:ascii="Consolas" w:hAnsi="Consolas"/>
          <w:sz w:val="20"/>
          <w:szCs w:val="20"/>
          <w:rPrChange w:id="1252" w:author="Editor" w:date="2025-09-08T15:39:00Z">
            <w:rPr/>
          </w:rPrChange>
        </w:rPr>
        <w:t># Save the model</w:t>
      </w:r>
    </w:p>
    <w:p w14:paraId="4C140DA3" w14:textId="564E32CF" w:rsidR="00ED7D20" w:rsidRPr="00605445" w:rsidRDefault="004E762F" w:rsidP="00ED7D20">
      <w:pPr>
        <w:pStyle w:val="SC-Source"/>
        <w:rPr>
          <w:rFonts w:ascii="Consolas" w:hAnsi="Consolas"/>
          <w:sz w:val="20"/>
          <w:szCs w:val="20"/>
          <w:rPrChange w:id="1253" w:author="Editor" w:date="2025-09-08T15:39:00Z">
            <w:rPr/>
          </w:rPrChange>
        </w:rPr>
      </w:pPr>
      <w:r w:rsidRPr="00605445">
        <w:rPr>
          <w:rFonts w:ascii="Consolas" w:hAnsi="Consolas"/>
          <w:sz w:val="20"/>
          <w:szCs w:val="20"/>
          <w:rPrChange w:id="1254" w:author="Editor" w:date="2025-09-08T15:39:00Z">
            <w:rPr/>
          </w:rPrChange>
        </w:rPr>
        <w:t>model. save</w:t>
      </w:r>
      <w:r w:rsidR="00ED7D20" w:rsidRPr="00605445">
        <w:rPr>
          <w:rFonts w:ascii="Consolas" w:hAnsi="Consolas"/>
          <w:sz w:val="20"/>
          <w:szCs w:val="20"/>
          <w:rPrChange w:id="1255" w:author="Editor" w:date="2025-09-08T15:39:00Z">
            <w:rPr/>
          </w:rPrChange>
        </w:rPr>
        <w:t>_pretrained('./gpt2-finetuned')</w:t>
      </w:r>
    </w:p>
    <w:p w14:paraId="385C0F9A" w14:textId="08206A98" w:rsidR="00ED7D20" w:rsidRPr="00605445" w:rsidRDefault="004E762F" w:rsidP="00ED7D20">
      <w:pPr>
        <w:pStyle w:val="SC-Source"/>
        <w:rPr>
          <w:rFonts w:ascii="Consolas" w:hAnsi="Consolas"/>
          <w:sz w:val="20"/>
          <w:szCs w:val="20"/>
          <w:rPrChange w:id="1256" w:author="Editor" w:date="2025-09-08T15:39:00Z">
            <w:rPr/>
          </w:rPrChange>
        </w:rPr>
      </w:pPr>
      <w:r w:rsidRPr="00605445">
        <w:rPr>
          <w:rFonts w:ascii="Consolas" w:hAnsi="Consolas"/>
          <w:sz w:val="20"/>
          <w:szCs w:val="20"/>
          <w:rPrChange w:id="1257" w:author="Editor" w:date="2025-09-08T15:39:00Z">
            <w:rPr/>
          </w:rPrChange>
        </w:rPr>
        <w:t>tokenizer. save</w:t>
      </w:r>
      <w:r w:rsidR="00ED7D20" w:rsidRPr="00605445">
        <w:rPr>
          <w:rFonts w:ascii="Consolas" w:hAnsi="Consolas"/>
          <w:sz w:val="20"/>
          <w:szCs w:val="20"/>
          <w:rPrChange w:id="1258" w:author="Editor" w:date="2025-09-08T15:39:00Z">
            <w:rPr/>
          </w:rPrChange>
        </w:rPr>
        <w:t>_pretrained('./gpt2-finetuned')</w:t>
      </w:r>
    </w:p>
    <w:p w14:paraId="3ECF5FF6" w14:textId="77777777" w:rsidR="00ED7D20" w:rsidRPr="00605445" w:rsidRDefault="00ED7D20" w:rsidP="00ED7D20">
      <w:pPr>
        <w:pStyle w:val="SC-Source"/>
        <w:rPr>
          <w:rFonts w:ascii="Consolas" w:hAnsi="Consolas"/>
          <w:sz w:val="20"/>
          <w:szCs w:val="20"/>
          <w:rPrChange w:id="1259" w:author="Editor" w:date="2025-09-08T15:39:00Z">
            <w:rPr/>
          </w:rPrChange>
        </w:rPr>
      </w:pPr>
      <w:r w:rsidRPr="00605445">
        <w:rPr>
          <w:rFonts w:ascii="Consolas" w:hAnsi="Consolas"/>
          <w:sz w:val="20"/>
          <w:szCs w:val="20"/>
          <w:rPrChange w:id="1260" w:author="Editor" w:date="2025-09-08T15:39:00Z">
            <w:rPr/>
          </w:rPrChange>
        </w:rPr>
        <w:t>``</w:t>
      </w:r>
    </w:p>
    <w:p w14:paraId="7B718BE1" w14:textId="6428F1FA" w:rsidR="00B6012E" w:rsidRPr="00B6012E" w:rsidRDefault="00C66164" w:rsidP="00605445">
      <w:pPr>
        <w:pStyle w:val="NormalBPBHEB"/>
        <w:pPrChange w:id="1261" w:author="Editor" w:date="2025-09-08T15:39:00Z">
          <w:pPr>
            <w:pStyle w:val="P-Regular"/>
          </w:pPr>
        </w:pPrChange>
      </w:pPr>
      <w:r w:rsidRPr="00B6012E">
        <w:lastRenderedPageBreak/>
        <w:t>Let us</w:t>
      </w:r>
      <w:r w:rsidR="00B6012E" w:rsidRPr="00B6012E">
        <w:t xml:space="preserve"> break down the steps in the code</w:t>
      </w:r>
      <w:del w:id="1262" w:author="Editor" w:date="2025-09-08T15:39:00Z">
        <w:r w:rsidR="00B6012E" w:rsidRPr="00B6012E" w:rsidDel="00605445">
          <w:delText>:</w:delText>
        </w:r>
      </w:del>
      <w:ins w:id="1263" w:author="Editor" w:date="2025-09-08T15:39:00Z">
        <w:r w:rsidR="00605445">
          <w:t>.</w:t>
        </w:r>
      </w:ins>
    </w:p>
    <w:p w14:paraId="4E1022EF" w14:textId="3F645C0B" w:rsidR="00B6012E" w:rsidRPr="00B6012E" w:rsidRDefault="00B6012E" w:rsidP="00605445">
      <w:pPr>
        <w:pStyle w:val="NormalBPBHEB"/>
        <w:pPrChange w:id="1264" w:author="Editor" w:date="2025-09-08T15:39:00Z">
          <w:pPr>
            <w:pStyle w:val="P-Regular"/>
            <w:jc w:val="both"/>
          </w:pPr>
        </w:pPrChange>
      </w:pPr>
      <w:r w:rsidRPr="00B6012E">
        <w:t xml:space="preserve">We start by loading the pre-trained </w:t>
      </w:r>
      <w:r w:rsidR="00A9700D">
        <w:t>GPT-2</w:t>
      </w:r>
      <w:r w:rsidRPr="00B6012E">
        <w:t xml:space="preserve"> model and its tokenizer from Hugging Face’s Transformers library. The </w:t>
      </w:r>
      <w:r w:rsidR="00D72E7B">
        <w:t>GPT-2 tokenizer prepares text by converting it into tokens that the model can process, while the GPT-2</w:t>
      </w:r>
      <w:r w:rsidRPr="00B6012E">
        <w:t xml:space="preserve"> language model (</w:t>
      </w:r>
      <w:r w:rsidRPr="00605445">
        <w:rPr>
          <w:rStyle w:val="CodeinTextBPBHEBChar"/>
          <w:rPrChange w:id="1265" w:author="Editor" w:date="2025-09-08T15:39:00Z">
            <w:rPr>
              <w:rStyle w:val="P-Code"/>
              <w:lang w:val="en-US"/>
            </w:rPr>
          </w:rPrChange>
        </w:rPr>
        <w:t>GPT2LMHeadModel</w:t>
      </w:r>
      <w:r w:rsidRPr="00B6012E">
        <w:t>) is used for generating creative text.</w:t>
      </w:r>
    </w:p>
    <w:p w14:paraId="5C190FC0" w14:textId="7C6FA828" w:rsidR="00B6012E" w:rsidRPr="00B6012E" w:rsidRDefault="00FC1CF5" w:rsidP="00605445">
      <w:pPr>
        <w:pStyle w:val="NormalBPBHEB"/>
        <w:pPrChange w:id="1266" w:author="Editor" w:date="2025-09-08T15:39:00Z">
          <w:pPr>
            <w:pStyle w:val="P-Regular"/>
            <w:jc w:val="both"/>
          </w:pPr>
        </w:pPrChange>
      </w:pPr>
      <w:r>
        <w:t xml:space="preserve">Next, the dataset containing creative writing samples is prepared from a text file and tokenized using the </w:t>
      </w:r>
      <w:r w:rsidR="00D72E7B">
        <w:t>GPT-2</w:t>
      </w:r>
      <w:r>
        <w:t xml:space="preserve"> tokenizer. We specify the block size to divide the text into manageable portions for training. </w:t>
      </w:r>
      <w:r w:rsidRPr="00605445">
        <w:rPr>
          <w:rStyle w:val="CodeinTextBPBHEBChar"/>
          <w:rPrChange w:id="1267" w:author="Editor" w:date="2025-09-08T15:39:00Z">
            <w:rPr>
              <w:rStyle w:val="P-Code"/>
            </w:rPr>
          </w:rPrChange>
        </w:rPr>
        <w:t>DataCollatorForLanguageModeling</w:t>
      </w:r>
      <w:r>
        <w:t xml:space="preserve"> is utilized to handle dynamic masking during the language modeling process, ensuring that the model accurately learns to predict the next token in the sequence.</w:t>
      </w:r>
    </w:p>
    <w:p w14:paraId="487E2C4A" w14:textId="2BBB9960" w:rsidR="00B6012E" w:rsidRPr="00B6012E" w:rsidRDefault="00B6012E" w:rsidP="00605445">
      <w:pPr>
        <w:pStyle w:val="NormalBPBHEB"/>
        <w:pPrChange w:id="1268" w:author="Editor" w:date="2025-09-08T15:39:00Z">
          <w:pPr>
            <w:pStyle w:val="P-Regular"/>
            <w:jc w:val="both"/>
          </w:pPr>
        </w:pPrChange>
      </w:pPr>
      <w:r w:rsidRPr="00B6012E">
        <w:t>The training arguments define</w:t>
      </w:r>
      <w:r w:rsidR="00A168E5">
        <w:t xml:space="preserve"> </w:t>
      </w:r>
      <w:r w:rsidR="00E31584">
        <w:t>key</w:t>
      </w:r>
      <w:r w:rsidRPr="00B6012E">
        <w:t xml:space="preserve"> parameters for training, such as the number of epochs, batch size, and the frequency of model saving. We initialize the Trainer class, which </w:t>
      </w:r>
      <w:r w:rsidR="00C66164" w:rsidRPr="00B6012E">
        <w:t>manages</w:t>
      </w:r>
      <w:r w:rsidRPr="00B6012E">
        <w:t xml:space="preserve"> the training loop and evaluation, making the fine-tuning process more efficient.</w:t>
      </w:r>
    </w:p>
    <w:p w14:paraId="2B75F02C" w14:textId="77777777" w:rsidR="00B6012E" w:rsidRPr="00B6012E" w:rsidRDefault="00B6012E" w:rsidP="00605445">
      <w:pPr>
        <w:pStyle w:val="NormalBPBHEB"/>
        <w:pPrChange w:id="1269" w:author="Editor" w:date="2025-09-08T15:39:00Z">
          <w:pPr>
            <w:pStyle w:val="P-Regular"/>
            <w:jc w:val="both"/>
          </w:pPr>
        </w:pPrChange>
      </w:pPr>
      <w:r w:rsidRPr="00B6012E">
        <w:t>After training is complete, we save both the fine-tuned GPT-2 model and tokenizer to a specified directory, allowing them to be reused for future text generation tasks.</w:t>
      </w:r>
    </w:p>
    <w:p w14:paraId="668B80EE" w14:textId="46D8D274" w:rsidR="00B6012E" w:rsidRPr="00B6012E" w:rsidRDefault="00B6012E" w:rsidP="00605445">
      <w:pPr>
        <w:pStyle w:val="NormalBPBHEB"/>
        <w:pPrChange w:id="1270" w:author="Editor" w:date="2025-09-08T15:39:00Z">
          <w:pPr>
            <w:pStyle w:val="P-Regular"/>
            <w:jc w:val="both"/>
          </w:pPr>
        </w:pPrChange>
      </w:pPr>
      <w:r w:rsidRPr="00B6012E">
        <w:t xml:space="preserve">This example </w:t>
      </w:r>
      <w:r w:rsidR="004E762F" w:rsidRPr="00B6012E">
        <w:t>shows</w:t>
      </w:r>
      <w:r w:rsidRPr="00B6012E">
        <w:t xml:space="preserve"> how to adapt </w:t>
      </w:r>
      <w:r w:rsidR="00557826">
        <w:t>GPT-2</w:t>
      </w:r>
      <w:r w:rsidRPr="00B6012E">
        <w:t xml:space="preserve"> for specific creative writing tasks by fine-tuning it on a custom dataset. Fine-tuning </w:t>
      </w:r>
      <w:r w:rsidR="00557826">
        <w:t>enables the flexibility to tailor the model’s text generation capabilities, producing</w:t>
      </w:r>
      <w:r w:rsidRPr="00B6012E">
        <w:t xml:space="preserve"> contextually rich and imaginative content.</w:t>
      </w:r>
    </w:p>
    <w:p w14:paraId="219E3DA0" w14:textId="06114471" w:rsidR="00A90405" w:rsidRDefault="00A90405" w:rsidP="00605445">
      <w:pPr>
        <w:pStyle w:val="NormalBPBHEB"/>
        <w:rPr>
          <w:ins w:id="1271" w:author="Editor" w:date="2025-09-08T15:39:00Z"/>
        </w:rPr>
      </w:pPr>
      <w:r w:rsidRPr="00A90405">
        <w:t xml:space="preserve">In summary, this chapter </w:t>
      </w:r>
      <w:r w:rsidR="00A9700D">
        <w:t>provides readers with a comprehensive understanding of how to utilize</w:t>
      </w:r>
      <w:r w:rsidRPr="00A90405">
        <w:t xml:space="preserve"> the Hugging Face </w:t>
      </w:r>
      <w:r w:rsidR="002B71D8">
        <w:t>diffusers</w:t>
      </w:r>
      <w:r w:rsidRPr="00A90405">
        <w:t xml:space="preserve"> library for various text classification and generation tasks. By combining theoretical insights with practical examples, we provided a comprehensive guide for academics and scientists aiming to apply these techniques in their research and projects.</w:t>
      </w:r>
    </w:p>
    <w:p w14:paraId="405D3545" w14:textId="77777777" w:rsidR="00605445" w:rsidRPr="00A90405" w:rsidRDefault="00605445" w:rsidP="00605445">
      <w:pPr>
        <w:pStyle w:val="NormalBPBHEB"/>
        <w:pPrChange w:id="1272" w:author="Editor" w:date="2025-09-08T15:39:00Z">
          <w:pPr>
            <w:pStyle w:val="P-Regular"/>
            <w:jc w:val="both"/>
          </w:pPr>
        </w:pPrChange>
      </w:pPr>
    </w:p>
    <w:p w14:paraId="2509BC82" w14:textId="07FB89AF" w:rsidR="00A90405" w:rsidRPr="00A90405" w:rsidDel="00605445" w:rsidRDefault="002F2F03" w:rsidP="00605445">
      <w:pPr>
        <w:pStyle w:val="Heading1BPBHEB"/>
        <w:rPr>
          <w:del w:id="1273" w:author="Editor" w:date="2025-09-08T15:40:00Z"/>
        </w:rPr>
        <w:pPrChange w:id="1274" w:author="Editor" w:date="2025-09-08T15:40:00Z">
          <w:pPr>
            <w:pStyle w:val="H1-Section"/>
            <w:jc w:val="both"/>
          </w:pPr>
        </w:pPrChange>
      </w:pPr>
      <w:del w:id="1275" w:author="Editor" w:date="2025-09-08T15:40:00Z">
        <w:r w:rsidDel="00605445">
          <w:delText>In the next chapter:</w:delText>
        </w:r>
      </w:del>
    </w:p>
    <w:p w14:paraId="01917DC7" w14:textId="4E672835" w:rsidR="00A90405" w:rsidRPr="00A90405" w:rsidDel="00605445" w:rsidRDefault="00A90405" w:rsidP="00605445">
      <w:pPr>
        <w:pStyle w:val="Heading1BPBHEB"/>
        <w:rPr>
          <w:del w:id="1276" w:author="Editor" w:date="2025-09-08T15:40:00Z"/>
        </w:rPr>
        <w:pPrChange w:id="1277" w:author="Editor" w:date="2025-09-08T15:40:00Z">
          <w:pPr>
            <w:pStyle w:val="P-Regular"/>
            <w:jc w:val="both"/>
          </w:pPr>
        </w:pPrChange>
      </w:pPr>
      <w:del w:id="1278" w:author="Editor" w:date="2025-09-08T15:40:00Z">
        <w:r w:rsidRPr="00A90405" w:rsidDel="00605445">
          <w:delText xml:space="preserve">As we transition to the next chapter, we will shift our focus to </w:delText>
        </w:r>
        <w:r w:rsidR="00A9700D" w:rsidDel="00605445">
          <w:delText>deploying</w:delText>
        </w:r>
        <w:r w:rsidRPr="00A90405" w:rsidDel="00605445">
          <w:delText xml:space="preserve"> NLP models in real-world applications. In Chapter 5, titled "Utilizing Hugging Face </w:delText>
        </w:r>
        <w:r w:rsidR="002B71D8" w:rsidDel="00605445">
          <w:delText>diffusers</w:delText>
        </w:r>
        <w:r w:rsidRPr="00A90405" w:rsidDel="00605445">
          <w:delText xml:space="preserve"> for Text Classification," we will explore the following topics:</w:delText>
        </w:r>
      </w:del>
    </w:p>
    <w:p w14:paraId="4592F7C3" w14:textId="38BC98DB" w:rsidR="00A90405" w:rsidRPr="00A90405" w:rsidDel="00605445" w:rsidRDefault="00A90405" w:rsidP="00605445">
      <w:pPr>
        <w:pStyle w:val="Heading1BPBHEB"/>
        <w:rPr>
          <w:del w:id="1279" w:author="Editor" w:date="2025-09-08T15:40:00Z"/>
          <w:bCs/>
        </w:rPr>
        <w:pPrChange w:id="1280" w:author="Editor" w:date="2025-09-08T15:40:00Z">
          <w:pPr>
            <w:numPr>
              <w:numId w:val="14"/>
            </w:numPr>
            <w:tabs>
              <w:tab w:val="num" w:pos="720"/>
            </w:tabs>
            <w:ind w:left="720" w:hanging="360"/>
            <w:jc w:val="both"/>
          </w:pPr>
        </w:pPrChange>
      </w:pPr>
      <w:del w:id="1281" w:author="Editor" w:date="2025-09-08T15:40:00Z">
        <w:r w:rsidRPr="00A90405" w:rsidDel="00605445">
          <w:rPr>
            <w:bCs/>
          </w:rPr>
          <w:delText>Introduction to Text Classification</w:delText>
        </w:r>
        <w:r w:rsidRPr="00A90405" w:rsidDel="00605445">
          <w:delText>: A detailed look into the foundational concepts of text classification and its significance in NLP.</w:delText>
        </w:r>
      </w:del>
    </w:p>
    <w:p w14:paraId="3237BDB9" w14:textId="16284BC9" w:rsidR="00A90405" w:rsidRPr="00A90405" w:rsidDel="00605445" w:rsidRDefault="00A90405" w:rsidP="00605445">
      <w:pPr>
        <w:pStyle w:val="Heading1BPBHEB"/>
        <w:rPr>
          <w:del w:id="1282" w:author="Editor" w:date="2025-09-08T15:40:00Z"/>
          <w:bCs/>
        </w:rPr>
        <w:pPrChange w:id="1283" w:author="Editor" w:date="2025-09-08T15:40:00Z">
          <w:pPr>
            <w:numPr>
              <w:numId w:val="14"/>
            </w:numPr>
            <w:tabs>
              <w:tab w:val="num" w:pos="720"/>
            </w:tabs>
            <w:ind w:left="720" w:hanging="360"/>
            <w:jc w:val="both"/>
          </w:pPr>
        </w:pPrChange>
      </w:pPr>
      <w:del w:id="1284" w:author="Editor" w:date="2025-09-08T15:40:00Z">
        <w:r w:rsidRPr="00A90405" w:rsidDel="00605445">
          <w:rPr>
            <w:bCs/>
          </w:rPr>
          <w:delText>Preprocessing Text Data</w:delText>
        </w:r>
        <w:r w:rsidRPr="00A90405" w:rsidDel="00605445">
          <w:delText xml:space="preserve">: Techniques and </w:delText>
        </w:r>
        <w:r w:rsidR="00D72E7B" w:rsidDel="00605445">
          <w:delText>Best Practices for Preparing Text Data for Model Training</w:delText>
        </w:r>
        <w:r w:rsidRPr="00A90405" w:rsidDel="00605445">
          <w:delText>.</w:delText>
        </w:r>
      </w:del>
    </w:p>
    <w:p w14:paraId="1F7624E5" w14:textId="22BCB45A" w:rsidR="00A90405" w:rsidRPr="00A90405" w:rsidDel="00605445" w:rsidRDefault="00A90405" w:rsidP="00605445">
      <w:pPr>
        <w:pStyle w:val="Heading1BPBHEB"/>
        <w:rPr>
          <w:del w:id="1285" w:author="Editor" w:date="2025-09-08T15:40:00Z"/>
          <w:bCs/>
        </w:rPr>
        <w:pPrChange w:id="1286" w:author="Editor" w:date="2025-09-08T15:40:00Z">
          <w:pPr>
            <w:numPr>
              <w:numId w:val="14"/>
            </w:numPr>
            <w:tabs>
              <w:tab w:val="num" w:pos="720"/>
            </w:tabs>
            <w:ind w:left="720" w:hanging="360"/>
            <w:jc w:val="both"/>
          </w:pPr>
        </w:pPrChange>
      </w:pPr>
      <w:del w:id="1287" w:author="Editor" w:date="2025-09-08T15:40:00Z">
        <w:r w:rsidRPr="00A90405" w:rsidDel="00605445">
          <w:rPr>
            <w:bCs/>
          </w:rPr>
          <w:delText>Fine-tuning Pre-trained Models</w:delText>
        </w:r>
        <w:r w:rsidRPr="00A90405" w:rsidDel="00605445">
          <w:delText xml:space="preserve">: A guide on how to fine-tune pre-trained models using the Hugging Face </w:delText>
        </w:r>
        <w:r w:rsidR="002B71D8" w:rsidDel="00605445">
          <w:delText>diffusers</w:delText>
        </w:r>
        <w:r w:rsidRPr="00A90405" w:rsidDel="00605445">
          <w:delText xml:space="preserve"> library for </w:delText>
        </w:r>
        <w:r w:rsidR="004E762F" w:rsidRPr="00A90405" w:rsidDel="00605445">
          <w:delText>best</w:delText>
        </w:r>
        <w:r w:rsidRPr="00A90405" w:rsidDel="00605445">
          <w:delText xml:space="preserve"> performance in classification tasks.</w:delText>
        </w:r>
      </w:del>
    </w:p>
    <w:p w14:paraId="127231FF" w14:textId="03C9CEBE" w:rsidR="00A90405" w:rsidRPr="00A90405" w:rsidDel="00605445" w:rsidRDefault="00A90405" w:rsidP="00605445">
      <w:pPr>
        <w:pStyle w:val="Heading1BPBHEB"/>
        <w:rPr>
          <w:del w:id="1288" w:author="Editor" w:date="2025-09-08T15:40:00Z"/>
          <w:bCs/>
        </w:rPr>
        <w:pPrChange w:id="1289" w:author="Editor" w:date="2025-09-08T15:40:00Z">
          <w:pPr>
            <w:numPr>
              <w:numId w:val="14"/>
            </w:numPr>
            <w:tabs>
              <w:tab w:val="num" w:pos="720"/>
            </w:tabs>
            <w:ind w:left="720" w:hanging="360"/>
            <w:jc w:val="both"/>
          </w:pPr>
        </w:pPrChange>
      </w:pPr>
      <w:del w:id="1290" w:author="Editor" w:date="2025-09-08T15:40:00Z">
        <w:r w:rsidRPr="00A90405" w:rsidDel="00605445">
          <w:rPr>
            <w:bCs/>
          </w:rPr>
          <w:delText>Evaluating Model Performance</w:delText>
        </w:r>
        <w:r w:rsidRPr="00A90405" w:rsidDel="00605445">
          <w:delText xml:space="preserve">: Methods for assessing the </w:delText>
        </w:r>
        <w:r w:rsidR="00420889" w:rsidDel="00605445">
          <w:delText>efficiency</w:delText>
        </w:r>
        <w:r w:rsidRPr="00A90405" w:rsidDel="00605445">
          <w:delText xml:space="preserve"> of your models, with applications in sentiment analysis and topic classification.</w:delText>
        </w:r>
      </w:del>
    </w:p>
    <w:p w14:paraId="41F4BE15" w14:textId="364D1618" w:rsidR="00A90405" w:rsidRPr="00A90405" w:rsidDel="00605445" w:rsidRDefault="00A90405" w:rsidP="00605445">
      <w:pPr>
        <w:pStyle w:val="Heading1BPBHEB"/>
        <w:rPr>
          <w:del w:id="1291" w:author="Editor" w:date="2025-09-08T15:40:00Z"/>
          <w:bCs/>
        </w:rPr>
        <w:pPrChange w:id="1292" w:author="Editor" w:date="2025-09-08T15:40:00Z">
          <w:pPr>
            <w:numPr>
              <w:numId w:val="14"/>
            </w:numPr>
            <w:tabs>
              <w:tab w:val="num" w:pos="720"/>
            </w:tabs>
            <w:ind w:left="720" w:hanging="360"/>
            <w:jc w:val="both"/>
          </w:pPr>
        </w:pPrChange>
      </w:pPr>
      <w:del w:id="1293" w:author="Editor" w:date="2025-09-08T15:40:00Z">
        <w:r w:rsidRPr="00A90405" w:rsidDel="00605445">
          <w:rPr>
            <w:bCs/>
          </w:rPr>
          <w:delText>Overview of Text Generation</w:delText>
        </w:r>
        <w:r w:rsidRPr="00A90405" w:rsidDel="00605445">
          <w:delText>: An introduction to text generation techniques and their applications.</w:delText>
        </w:r>
      </w:del>
    </w:p>
    <w:p w14:paraId="652CF92E" w14:textId="4F211F92" w:rsidR="00A90405" w:rsidRPr="00A90405" w:rsidDel="00605445" w:rsidRDefault="00A90405" w:rsidP="00605445">
      <w:pPr>
        <w:pStyle w:val="Heading1BPBHEB"/>
        <w:rPr>
          <w:del w:id="1294" w:author="Editor" w:date="2025-09-08T15:40:00Z"/>
          <w:bCs/>
        </w:rPr>
        <w:pPrChange w:id="1295" w:author="Editor" w:date="2025-09-08T15:40:00Z">
          <w:pPr>
            <w:numPr>
              <w:numId w:val="14"/>
            </w:numPr>
            <w:tabs>
              <w:tab w:val="num" w:pos="720"/>
            </w:tabs>
            <w:ind w:left="720" w:hanging="360"/>
            <w:jc w:val="both"/>
          </w:pPr>
        </w:pPrChange>
      </w:pPr>
      <w:del w:id="1296" w:author="Editor" w:date="2025-09-08T15:40:00Z">
        <w:r w:rsidRPr="00A90405" w:rsidDel="00605445">
          <w:rPr>
            <w:bCs/>
          </w:rPr>
          <w:delText>Autoregressive Models: GPT and Its Variants</w:delText>
        </w:r>
        <w:r w:rsidRPr="00A90405" w:rsidDel="00605445">
          <w:delText>: An in-depth exploration of GPT models and their impact on NLP.</w:delText>
        </w:r>
      </w:del>
    </w:p>
    <w:p w14:paraId="0960337B" w14:textId="0042D8E4" w:rsidR="00A90405" w:rsidRPr="00A90405" w:rsidDel="00605445" w:rsidRDefault="00A90405" w:rsidP="00605445">
      <w:pPr>
        <w:pStyle w:val="Heading1BPBHEB"/>
        <w:rPr>
          <w:del w:id="1297" w:author="Editor" w:date="2025-09-08T15:40:00Z"/>
          <w:bCs/>
        </w:rPr>
        <w:pPrChange w:id="1298" w:author="Editor" w:date="2025-09-08T15:40:00Z">
          <w:pPr>
            <w:numPr>
              <w:numId w:val="14"/>
            </w:numPr>
            <w:tabs>
              <w:tab w:val="num" w:pos="720"/>
            </w:tabs>
            <w:ind w:left="720" w:hanging="360"/>
            <w:jc w:val="both"/>
          </w:pPr>
        </w:pPrChange>
      </w:pPr>
      <w:del w:id="1299" w:author="Editor" w:date="2025-09-08T15:40:00Z">
        <w:r w:rsidRPr="00A90405" w:rsidDel="00605445">
          <w:rPr>
            <w:bCs/>
          </w:rPr>
          <w:delText>Fine-tuning GPT for Text Generation</w:delText>
        </w:r>
        <w:r w:rsidRPr="00A90405" w:rsidDel="00605445">
          <w:delText>: Practical applications of fine-</w:delText>
        </w:r>
        <w:r w:rsidR="004E762F" w:rsidRPr="00A90405" w:rsidDel="00605445">
          <w:delText>tun</w:delText>
        </w:r>
        <w:r w:rsidR="004E762F" w:rsidDel="00605445">
          <w:delText>ing</w:delText>
        </w:r>
        <w:r w:rsidRPr="00A90405" w:rsidDel="00605445">
          <w:delText xml:space="preserve"> GPT models in generating dialogue responses and creative writing samples.</w:delText>
        </w:r>
      </w:del>
    </w:p>
    <w:p w14:paraId="0158B5B2" w14:textId="01D16D89" w:rsidR="00A90405" w:rsidRPr="00A90405" w:rsidDel="00605445" w:rsidRDefault="00A90405" w:rsidP="00605445">
      <w:pPr>
        <w:pStyle w:val="Heading1BPBHEB"/>
        <w:rPr>
          <w:del w:id="1300" w:author="Editor" w:date="2025-09-08T15:40:00Z"/>
          <w:moveFrom w:id="1301" w:author="Editor" w:date="2025-09-08T15:40:00Z"/>
        </w:rPr>
        <w:pPrChange w:id="1302" w:author="Editor" w:date="2025-09-08T15:40:00Z">
          <w:pPr>
            <w:pStyle w:val="P-Regular"/>
            <w:jc w:val="both"/>
          </w:pPr>
        </w:pPrChange>
      </w:pPr>
      <w:moveFromRangeStart w:id="1303" w:author="Editor" w:date="2025-09-08T15:40:00Z" w:name="move208238424"/>
      <w:moveFrom w:id="1304" w:author="Editor" w:date="2025-09-08T15:40:00Z">
        <w:del w:id="1305" w:author="Editor" w:date="2025-09-08T15:40:00Z">
          <w:r w:rsidRPr="00A90405" w:rsidDel="00605445">
            <w:delText>In th</w:delText>
          </w:r>
          <w:r w:rsidR="00ED7D20" w:rsidDel="00605445">
            <w:delText>e</w:delText>
          </w:r>
          <w:r w:rsidRPr="00A90405" w:rsidDel="00605445">
            <w:delText xml:space="preserve"> next chapter, you will gain </w:delText>
          </w:r>
          <w:r w:rsidR="00E75C1F" w:rsidRPr="00A90405" w:rsidDel="00605445">
            <w:delText>direct</w:delText>
          </w:r>
          <w:r w:rsidRPr="00A90405" w:rsidDel="00605445">
            <w:delText xml:space="preserve"> experience and insights into fine-tuning models for specific tasks, ensuring they perform optimally in real-world scenarios. Prepare to deepen your understanding of model deployment, evaluation, and the intricacies of text classification and generation with Hugging Face Diffus</w:delText>
          </w:r>
          <w:r w:rsidR="002B71D8" w:rsidDel="00605445">
            <w:delText>ers</w:delText>
          </w:r>
          <w:r w:rsidRPr="00A90405" w:rsidDel="00605445">
            <w:delText>. </w:delText>
          </w:r>
        </w:del>
      </w:moveFrom>
    </w:p>
    <w:moveFromRangeEnd w:id="1303" w:displacedByCustomXml="next"/>
    <w:customXmlDelRangeStart w:id="1306" w:author="Editor" w:date="2025-09-08T15:40:00Z"/>
    <w:sdt>
      <w:sdtPr>
        <w:rPr>
          <w:rFonts w:ascii="Calibri" w:eastAsia="Calibri" w:hAnsi="Calibri" w:cs="Calibri"/>
          <w:sz w:val="22"/>
          <w:szCs w:val="22"/>
        </w:rPr>
        <w:id w:val="-657540738"/>
        <w:docPartObj>
          <w:docPartGallery w:val="Bibliographies"/>
          <w:docPartUnique/>
        </w:docPartObj>
      </w:sdtPr>
      <w:sdtEndPr>
        <w:rPr>
          <w:b w:val="0"/>
        </w:rPr>
      </w:sdtEndPr>
      <w:sdtContent>
        <w:customXmlDelRangeEnd w:id="1306"/>
        <w:p w14:paraId="39EC055D" w14:textId="3EB69B20" w:rsidR="00B63DD9" w:rsidDel="00605445" w:rsidRDefault="00B63DD9" w:rsidP="00605445">
          <w:pPr>
            <w:pStyle w:val="Heading1BPBHEB"/>
            <w:rPr>
              <w:del w:id="1307" w:author="Editor" w:date="2025-09-08T15:40:00Z"/>
              <w:sz w:val="22"/>
              <w:szCs w:val="22"/>
            </w:rPr>
            <w:pPrChange w:id="1308" w:author="Editor" w:date="2025-09-08T15:40:00Z">
              <w:pPr>
                <w:pStyle w:val="H1-Section"/>
              </w:pPr>
            </w:pPrChange>
          </w:pPr>
        </w:p>
        <w:p w14:paraId="6218A4E8" w14:textId="3F9E0461" w:rsidR="00B63DD9" w:rsidDel="00605445" w:rsidRDefault="00B63DD9" w:rsidP="00605445">
          <w:pPr>
            <w:pStyle w:val="Heading1BPBHEB"/>
            <w:rPr>
              <w:del w:id="1309" w:author="Editor" w:date="2025-09-08T15:40:00Z"/>
            </w:rPr>
            <w:pPrChange w:id="1310" w:author="Editor" w:date="2025-09-08T15:40:00Z">
              <w:pPr/>
            </w:pPrChange>
          </w:pPr>
          <w:del w:id="1311" w:author="Editor" w:date="2025-09-08T15:40:00Z">
            <w:r w:rsidDel="00605445">
              <w:br w:type="page"/>
            </w:r>
          </w:del>
        </w:p>
        <w:p w14:paraId="2B50844B" w14:textId="2E969681" w:rsidR="00F84F04" w:rsidDel="008D1E9E" w:rsidRDefault="00F84F04" w:rsidP="00605445">
          <w:pPr>
            <w:pStyle w:val="Heading1BPBHEB"/>
            <w:rPr>
              <w:del w:id="1312" w:author="Editor" w:date="2025-09-08T15:51:00Z"/>
            </w:rPr>
            <w:pPrChange w:id="1313" w:author="Editor" w:date="2025-09-08T15:40:00Z">
              <w:pPr>
                <w:pStyle w:val="H1-Section"/>
              </w:pPr>
            </w:pPrChange>
          </w:pPr>
          <w:r>
            <w:t>References</w:t>
          </w:r>
        </w:p>
        <w:sdt>
          <w:sdtPr>
            <w:id w:val="-573587230"/>
            <w:bibliography/>
          </w:sdtPr>
          <w:sdtEndPr>
            <w:rPr>
              <w:rFonts w:ascii="Calibri" w:eastAsia="Calibri" w:hAnsi="Calibri" w:cs="Calibri"/>
              <w:b w:val="0"/>
              <w:sz w:val="22"/>
              <w:szCs w:val="22"/>
            </w:rPr>
          </w:sdtEndPr>
          <w:sdtContent>
            <w:p w14:paraId="0D5FE628" w14:textId="77777777" w:rsidR="007D51F3" w:rsidRDefault="00F84F04" w:rsidP="008D1E9E">
              <w:pPr>
                <w:pStyle w:val="Heading1BPBHEB"/>
                <w:rPr>
                  <w:lang w:val="en-IN"/>
                </w:rPr>
                <w:pPrChange w:id="1314" w:author="Editor" w:date="2025-09-08T15:51:00Z">
                  <w:pPr/>
                </w:pPrChange>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7D51F3" w14:paraId="71ED948F" w14:textId="77777777">
                <w:trPr>
                  <w:divId w:val="1314529777"/>
                  <w:tblCellSpacing w:w="15" w:type="dxa"/>
                </w:trPr>
                <w:tc>
                  <w:tcPr>
                    <w:tcW w:w="50" w:type="pct"/>
                    <w:hideMark/>
                  </w:tcPr>
                  <w:p w14:paraId="36E6EE14" w14:textId="1B405093" w:rsidR="007D51F3" w:rsidRDefault="007D51F3" w:rsidP="008D1E9E">
                    <w:pPr>
                      <w:pStyle w:val="NormalBPBHEB"/>
                      <w:rPr>
                        <w:sz w:val="24"/>
                        <w:szCs w:val="24"/>
                      </w:rPr>
                      <w:pPrChange w:id="1315" w:author="Editor" w:date="2025-09-08T15:51:00Z">
                        <w:pPr>
                          <w:pStyle w:val="Bibliography"/>
                        </w:pPr>
                      </w:pPrChange>
                    </w:pPr>
                    <w:r>
                      <w:t xml:space="preserve">[1] </w:t>
                    </w:r>
                  </w:p>
                </w:tc>
                <w:tc>
                  <w:tcPr>
                    <w:tcW w:w="0" w:type="auto"/>
                    <w:hideMark/>
                  </w:tcPr>
                  <w:p w14:paraId="54483A33" w14:textId="77777777" w:rsidR="007D51F3" w:rsidRDefault="007D51F3" w:rsidP="008D1E9E">
                    <w:pPr>
                      <w:pStyle w:val="NormalBPBHEB"/>
                      <w:pPrChange w:id="1316" w:author="Editor" w:date="2025-09-08T15:51:00Z">
                        <w:pPr>
                          <w:pStyle w:val="Bibliography"/>
                        </w:pPr>
                      </w:pPrChange>
                    </w:pPr>
                    <w:r>
                      <w:t xml:space="preserve">B. Pang and L. Lee, "Opinion mining and sentiment analysis," </w:t>
                    </w:r>
                    <w:r>
                      <w:rPr>
                        <w:i/>
                        <w:iCs/>
                      </w:rPr>
                      <w:t xml:space="preserve">Foundations and Trends® in Information Retrieval, </w:t>
                    </w:r>
                    <w:r>
                      <w:t xml:space="preserve">vol. 2, p. 1–135, 2008. </w:t>
                    </w:r>
                  </w:p>
                </w:tc>
              </w:tr>
              <w:tr w:rsidR="007D51F3" w14:paraId="46CBC888" w14:textId="77777777">
                <w:trPr>
                  <w:divId w:val="1314529777"/>
                  <w:tblCellSpacing w:w="15" w:type="dxa"/>
                </w:trPr>
                <w:tc>
                  <w:tcPr>
                    <w:tcW w:w="50" w:type="pct"/>
                    <w:hideMark/>
                  </w:tcPr>
                  <w:p w14:paraId="42693094" w14:textId="77777777" w:rsidR="007D51F3" w:rsidRDefault="007D51F3" w:rsidP="008D1E9E">
                    <w:pPr>
                      <w:pStyle w:val="NormalBPBHEB"/>
                      <w:pPrChange w:id="1317" w:author="Editor" w:date="2025-09-08T15:51:00Z">
                        <w:pPr>
                          <w:pStyle w:val="Bibliography"/>
                        </w:pPr>
                      </w:pPrChange>
                    </w:pPr>
                    <w:r>
                      <w:t xml:space="preserve">[2] </w:t>
                    </w:r>
                  </w:p>
                </w:tc>
                <w:tc>
                  <w:tcPr>
                    <w:tcW w:w="0" w:type="auto"/>
                    <w:hideMark/>
                  </w:tcPr>
                  <w:p w14:paraId="587976B4" w14:textId="77777777" w:rsidR="007D51F3" w:rsidRDefault="007D51F3" w:rsidP="008D1E9E">
                    <w:pPr>
                      <w:pStyle w:val="NormalBPBHEB"/>
                      <w:pPrChange w:id="1318" w:author="Editor" w:date="2025-09-08T15:51:00Z">
                        <w:pPr>
                          <w:pStyle w:val="Bibliography"/>
                        </w:pPr>
                      </w:pPrChange>
                    </w:pPr>
                    <w:r>
                      <w:t xml:space="preserve">J. Devlin, M. W. Chang, K. Lee and K. Toutanova, "BERT: Pre-training of deep bidirectional transformers for language understanding," in </w:t>
                    </w:r>
                    <w:r>
                      <w:rPr>
                        <w:i/>
                        <w:iCs/>
                      </w:rPr>
                      <w:t>Proceedings of the 2019 Conference of the North American Chapter of the Association for Computational Linguistics: Human Language Technologies</w:t>
                    </w:r>
                    <w:r>
                      <w:t xml:space="preserve">, 2019. </w:t>
                    </w:r>
                  </w:p>
                </w:tc>
              </w:tr>
              <w:tr w:rsidR="007D51F3" w14:paraId="33F438D0" w14:textId="77777777">
                <w:trPr>
                  <w:divId w:val="1314529777"/>
                  <w:tblCellSpacing w:w="15" w:type="dxa"/>
                </w:trPr>
                <w:tc>
                  <w:tcPr>
                    <w:tcW w:w="50" w:type="pct"/>
                    <w:hideMark/>
                  </w:tcPr>
                  <w:p w14:paraId="12D8EDE3" w14:textId="77777777" w:rsidR="007D51F3" w:rsidRDefault="007D51F3" w:rsidP="008D1E9E">
                    <w:pPr>
                      <w:pStyle w:val="NormalBPBHEB"/>
                      <w:pPrChange w:id="1319" w:author="Editor" w:date="2025-09-08T15:51:00Z">
                        <w:pPr>
                          <w:pStyle w:val="Bibliography"/>
                        </w:pPr>
                      </w:pPrChange>
                    </w:pPr>
                    <w:r>
                      <w:t xml:space="preserve">[3] </w:t>
                    </w:r>
                  </w:p>
                </w:tc>
                <w:tc>
                  <w:tcPr>
                    <w:tcW w:w="0" w:type="auto"/>
                    <w:hideMark/>
                  </w:tcPr>
                  <w:p w14:paraId="272AE732" w14:textId="77777777" w:rsidR="007D51F3" w:rsidRDefault="007D51F3" w:rsidP="008D1E9E">
                    <w:pPr>
                      <w:pStyle w:val="NormalBPBHEB"/>
                      <w:pPrChange w:id="1320" w:author="Editor" w:date="2025-09-08T15:51:00Z">
                        <w:pPr>
                          <w:pStyle w:val="Bibliography"/>
                        </w:pPr>
                      </w:pPrChange>
                    </w:pPr>
                    <w:r>
                      <w:t xml:space="preserve">A. Radford, K. Narasimhan, T. Salimans and I. Sutskever, </w:t>
                    </w:r>
                    <w:r>
                      <w:rPr>
                        <w:i/>
                        <w:iCs/>
                      </w:rPr>
                      <w:t xml:space="preserve">Improving language understanding by generative pre-training, </w:t>
                    </w:r>
                    <w:r>
                      <w:t xml:space="preserve">2018. </w:t>
                    </w:r>
                  </w:p>
                </w:tc>
              </w:tr>
              <w:tr w:rsidR="007D51F3" w14:paraId="3393B70B" w14:textId="77777777">
                <w:trPr>
                  <w:divId w:val="1314529777"/>
                  <w:tblCellSpacing w:w="15" w:type="dxa"/>
                </w:trPr>
                <w:tc>
                  <w:tcPr>
                    <w:tcW w:w="50" w:type="pct"/>
                    <w:hideMark/>
                  </w:tcPr>
                  <w:p w14:paraId="3B3460A0" w14:textId="77777777" w:rsidR="007D51F3" w:rsidRDefault="007D51F3" w:rsidP="008D1E9E">
                    <w:pPr>
                      <w:pStyle w:val="NormalBPBHEB"/>
                      <w:pPrChange w:id="1321" w:author="Editor" w:date="2025-09-08T15:51:00Z">
                        <w:pPr>
                          <w:pStyle w:val="Bibliography"/>
                        </w:pPr>
                      </w:pPrChange>
                    </w:pPr>
                    <w:r>
                      <w:lastRenderedPageBreak/>
                      <w:t xml:space="preserve">[4] </w:t>
                    </w:r>
                  </w:p>
                </w:tc>
                <w:tc>
                  <w:tcPr>
                    <w:tcW w:w="0" w:type="auto"/>
                    <w:hideMark/>
                  </w:tcPr>
                  <w:p w14:paraId="636BA487" w14:textId="77777777" w:rsidR="007D51F3" w:rsidRDefault="007D51F3" w:rsidP="008D1E9E">
                    <w:pPr>
                      <w:pStyle w:val="NormalBPBHEB"/>
                      <w:pPrChange w:id="1322" w:author="Editor" w:date="2025-09-08T15:51:00Z">
                        <w:pPr>
                          <w:pStyle w:val="Bibliography"/>
                        </w:pPr>
                      </w:pPrChange>
                    </w:pPr>
                    <w:r>
                      <w:t xml:space="preserve">T. Mikolov, I. Sutskever, K. Chen, G. S. Corrado and J. Dean, "Distributed representations of words and phrases and their compositionality," p. 3111–3119, 2013. </w:t>
                    </w:r>
                  </w:p>
                </w:tc>
              </w:tr>
              <w:tr w:rsidR="007D51F3" w14:paraId="6D9D4E56" w14:textId="77777777">
                <w:trPr>
                  <w:divId w:val="1314529777"/>
                  <w:tblCellSpacing w:w="15" w:type="dxa"/>
                </w:trPr>
                <w:tc>
                  <w:tcPr>
                    <w:tcW w:w="50" w:type="pct"/>
                    <w:hideMark/>
                  </w:tcPr>
                  <w:p w14:paraId="44E1FF55" w14:textId="77777777" w:rsidR="007D51F3" w:rsidRDefault="007D51F3" w:rsidP="008D1E9E">
                    <w:pPr>
                      <w:pStyle w:val="NormalBPBHEB"/>
                      <w:pPrChange w:id="1323" w:author="Editor" w:date="2025-09-08T15:51:00Z">
                        <w:pPr>
                          <w:pStyle w:val="Bibliography"/>
                        </w:pPr>
                      </w:pPrChange>
                    </w:pPr>
                    <w:r>
                      <w:t xml:space="preserve">[5] </w:t>
                    </w:r>
                  </w:p>
                </w:tc>
                <w:tc>
                  <w:tcPr>
                    <w:tcW w:w="0" w:type="auto"/>
                    <w:hideMark/>
                  </w:tcPr>
                  <w:p w14:paraId="2D0D2DA8" w14:textId="77777777" w:rsidR="007D51F3" w:rsidRDefault="007D51F3" w:rsidP="008D1E9E">
                    <w:pPr>
                      <w:pStyle w:val="NormalBPBHEB"/>
                      <w:pPrChange w:id="1324" w:author="Editor" w:date="2025-09-08T15:51:00Z">
                        <w:pPr>
                          <w:pStyle w:val="Bibliography"/>
                        </w:pPr>
                      </w:pPrChange>
                    </w:pPr>
                    <w:r>
                      <w:t>A. Go, R. Bhayani and L. Huang, "Twitter sentiment classification using distant supervision," 2009.</w:t>
                    </w:r>
                  </w:p>
                </w:tc>
              </w:tr>
              <w:tr w:rsidR="007D51F3" w14:paraId="62320382" w14:textId="77777777">
                <w:trPr>
                  <w:divId w:val="1314529777"/>
                  <w:tblCellSpacing w:w="15" w:type="dxa"/>
                </w:trPr>
                <w:tc>
                  <w:tcPr>
                    <w:tcW w:w="50" w:type="pct"/>
                    <w:hideMark/>
                  </w:tcPr>
                  <w:p w14:paraId="46D31DF2" w14:textId="77777777" w:rsidR="007D51F3" w:rsidRDefault="007D51F3" w:rsidP="008D1E9E">
                    <w:pPr>
                      <w:pStyle w:val="NormalBPBHEB"/>
                      <w:pPrChange w:id="1325" w:author="Editor" w:date="2025-09-08T15:51:00Z">
                        <w:pPr>
                          <w:pStyle w:val="Bibliography"/>
                        </w:pPr>
                      </w:pPrChange>
                    </w:pPr>
                    <w:r>
                      <w:t xml:space="preserve">[6] </w:t>
                    </w:r>
                  </w:p>
                </w:tc>
                <w:tc>
                  <w:tcPr>
                    <w:tcW w:w="0" w:type="auto"/>
                    <w:hideMark/>
                  </w:tcPr>
                  <w:p w14:paraId="2C30AB8D" w14:textId="77777777" w:rsidR="007D51F3" w:rsidRDefault="007D51F3" w:rsidP="008D1E9E">
                    <w:pPr>
                      <w:pStyle w:val="NormalBPBHEB"/>
                      <w:pPrChange w:id="1326" w:author="Editor" w:date="2025-09-08T15:51:00Z">
                        <w:pPr>
                          <w:pStyle w:val="Bibliography"/>
                        </w:pPr>
                      </w:pPrChange>
                    </w:pPr>
                    <w:r>
                      <w:t xml:space="preserve">D. M. Blei, A. Y. Ng and M. I. Jordan, "Latent Dirichlet allocation," </w:t>
                    </w:r>
                    <w:r>
                      <w:rPr>
                        <w:i/>
                        <w:iCs/>
                      </w:rPr>
                      <w:t xml:space="preserve">Journal of Machine Learning Research, </w:t>
                    </w:r>
                    <w:r>
                      <w:t xml:space="preserve">vol. 3, p. 993–1022, 2003. </w:t>
                    </w:r>
                  </w:p>
                </w:tc>
              </w:tr>
              <w:tr w:rsidR="007D51F3" w14:paraId="3FF9F0E1" w14:textId="77777777">
                <w:trPr>
                  <w:divId w:val="1314529777"/>
                  <w:tblCellSpacing w:w="15" w:type="dxa"/>
                </w:trPr>
                <w:tc>
                  <w:tcPr>
                    <w:tcW w:w="50" w:type="pct"/>
                    <w:hideMark/>
                  </w:tcPr>
                  <w:p w14:paraId="33BD706A" w14:textId="77777777" w:rsidR="007D51F3" w:rsidRDefault="007D51F3" w:rsidP="008D1E9E">
                    <w:pPr>
                      <w:pStyle w:val="NormalBPBHEB"/>
                      <w:pPrChange w:id="1327" w:author="Editor" w:date="2025-09-08T15:51:00Z">
                        <w:pPr>
                          <w:pStyle w:val="Bibliography"/>
                        </w:pPr>
                      </w:pPrChange>
                    </w:pPr>
                    <w:r>
                      <w:t xml:space="preserve">[7] </w:t>
                    </w:r>
                  </w:p>
                </w:tc>
                <w:tc>
                  <w:tcPr>
                    <w:tcW w:w="0" w:type="auto"/>
                    <w:hideMark/>
                  </w:tcPr>
                  <w:p w14:paraId="058E525A" w14:textId="77777777" w:rsidR="007D51F3" w:rsidRDefault="007D51F3" w:rsidP="008D1E9E">
                    <w:pPr>
                      <w:pStyle w:val="NormalBPBHEB"/>
                      <w:pPrChange w:id="1328" w:author="Editor" w:date="2025-09-08T15:51:00Z">
                        <w:pPr>
                          <w:pStyle w:val="Bibliography"/>
                        </w:pPr>
                      </w:pPrChange>
                    </w:pPr>
                    <w:r>
                      <w:t xml:space="preserve">D. Jurafsky and J. H. Martin, Speech and language processing, 3rd ed., Pearson, 2020. </w:t>
                    </w:r>
                  </w:p>
                </w:tc>
              </w:tr>
              <w:tr w:rsidR="007D51F3" w14:paraId="0ACEA565" w14:textId="77777777">
                <w:trPr>
                  <w:divId w:val="1314529777"/>
                  <w:tblCellSpacing w:w="15" w:type="dxa"/>
                </w:trPr>
                <w:tc>
                  <w:tcPr>
                    <w:tcW w:w="50" w:type="pct"/>
                    <w:hideMark/>
                  </w:tcPr>
                  <w:p w14:paraId="729ACBB1" w14:textId="77777777" w:rsidR="007D51F3" w:rsidRDefault="007D51F3" w:rsidP="008D1E9E">
                    <w:pPr>
                      <w:pStyle w:val="NormalBPBHEB"/>
                      <w:pPrChange w:id="1329" w:author="Editor" w:date="2025-09-08T15:51:00Z">
                        <w:pPr>
                          <w:pStyle w:val="Bibliography"/>
                        </w:pPr>
                      </w:pPrChange>
                    </w:pPr>
                    <w:r>
                      <w:t xml:space="preserve">[8] </w:t>
                    </w:r>
                  </w:p>
                </w:tc>
                <w:tc>
                  <w:tcPr>
                    <w:tcW w:w="0" w:type="auto"/>
                    <w:hideMark/>
                  </w:tcPr>
                  <w:p w14:paraId="37852AFB" w14:textId="77777777" w:rsidR="007D51F3" w:rsidRDefault="007D51F3" w:rsidP="008D1E9E">
                    <w:pPr>
                      <w:pStyle w:val="NormalBPBHEB"/>
                      <w:pPrChange w:id="1330" w:author="Editor" w:date="2025-09-08T15:51:00Z">
                        <w:pPr>
                          <w:pStyle w:val="Bibliography"/>
                        </w:pPr>
                      </w:pPrChange>
                    </w:pPr>
                    <w:r>
                      <w:t xml:space="preserve">C. D. Manning, P. Raghavan and H. Schütze, Introduction to information retrieval, Cambridge University Press, 2008. </w:t>
                    </w:r>
                  </w:p>
                </w:tc>
              </w:tr>
              <w:tr w:rsidR="007D51F3" w14:paraId="749B7397" w14:textId="77777777">
                <w:trPr>
                  <w:divId w:val="1314529777"/>
                  <w:tblCellSpacing w:w="15" w:type="dxa"/>
                </w:trPr>
                <w:tc>
                  <w:tcPr>
                    <w:tcW w:w="50" w:type="pct"/>
                    <w:hideMark/>
                  </w:tcPr>
                  <w:p w14:paraId="34ABCEBC" w14:textId="77777777" w:rsidR="007D51F3" w:rsidRDefault="007D51F3" w:rsidP="008D1E9E">
                    <w:pPr>
                      <w:pStyle w:val="NormalBPBHEB"/>
                      <w:pPrChange w:id="1331" w:author="Editor" w:date="2025-09-08T15:51:00Z">
                        <w:pPr>
                          <w:pStyle w:val="Bibliography"/>
                        </w:pPr>
                      </w:pPrChange>
                    </w:pPr>
                    <w:r>
                      <w:t xml:space="preserve">[9] </w:t>
                    </w:r>
                  </w:p>
                </w:tc>
                <w:tc>
                  <w:tcPr>
                    <w:tcW w:w="0" w:type="auto"/>
                    <w:hideMark/>
                  </w:tcPr>
                  <w:p w14:paraId="3E26E13B" w14:textId="77777777" w:rsidR="007D51F3" w:rsidRDefault="007D51F3" w:rsidP="008D1E9E">
                    <w:pPr>
                      <w:pStyle w:val="NormalBPBHEB"/>
                      <w:pPrChange w:id="1332" w:author="Editor" w:date="2025-09-08T15:51:00Z">
                        <w:pPr>
                          <w:pStyle w:val="Bibliography"/>
                        </w:pPr>
                      </w:pPrChange>
                    </w:pPr>
                    <w:r>
                      <w:t xml:space="preserve">S. Bird, E. Klein and E. Loper, Natural language processing with Python, O'Reilly Media, 2009. </w:t>
                    </w:r>
                  </w:p>
                </w:tc>
              </w:tr>
              <w:tr w:rsidR="007D51F3" w14:paraId="213C313D" w14:textId="77777777">
                <w:trPr>
                  <w:divId w:val="1314529777"/>
                  <w:tblCellSpacing w:w="15" w:type="dxa"/>
                </w:trPr>
                <w:tc>
                  <w:tcPr>
                    <w:tcW w:w="50" w:type="pct"/>
                    <w:hideMark/>
                  </w:tcPr>
                  <w:p w14:paraId="0AAE5BEC" w14:textId="77777777" w:rsidR="007D51F3" w:rsidRDefault="007D51F3" w:rsidP="008D1E9E">
                    <w:pPr>
                      <w:pStyle w:val="NormalBPBHEB"/>
                      <w:pPrChange w:id="1333" w:author="Editor" w:date="2025-09-08T15:51:00Z">
                        <w:pPr>
                          <w:pStyle w:val="Bibliography"/>
                        </w:pPr>
                      </w:pPrChange>
                    </w:pPr>
                    <w:r>
                      <w:t xml:space="preserve">[10] </w:t>
                    </w:r>
                  </w:p>
                </w:tc>
                <w:tc>
                  <w:tcPr>
                    <w:tcW w:w="0" w:type="auto"/>
                    <w:hideMark/>
                  </w:tcPr>
                  <w:p w14:paraId="5E092E25" w14:textId="77777777" w:rsidR="007D51F3" w:rsidRDefault="007D51F3" w:rsidP="008D1E9E">
                    <w:pPr>
                      <w:pStyle w:val="NormalBPBHEB"/>
                      <w:pPrChange w:id="1334" w:author="Editor" w:date="2025-09-08T15:51:00Z">
                        <w:pPr>
                          <w:pStyle w:val="Bibliography"/>
                        </w:pPr>
                      </w:pPrChange>
                    </w:pPr>
                    <w:r>
                      <w:t xml:space="preserve">R. Sennrich, B. Haddow and A. Birch, "Neural machine translation of rare words with subword units," p. 1715–1725, 2016. </w:t>
                    </w:r>
                  </w:p>
                </w:tc>
              </w:tr>
              <w:tr w:rsidR="007D51F3" w14:paraId="1459CF6C" w14:textId="77777777">
                <w:trPr>
                  <w:divId w:val="1314529777"/>
                  <w:tblCellSpacing w:w="15" w:type="dxa"/>
                </w:trPr>
                <w:tc>
                  <w:tcPr>
                    <w:tcW w:w="50" w:type="pct"/>
                    <w:hideMark/>
                  </w:tcPr>
                  <w:p w14:paraId="1D39A4F0" w14:textId="77777777" w:rsidR="007D51F3" w:rsidRDefault="007D51F3" w:rsidP="008D1E9E">
                    <w:pPr>
                      <w:pStyle w:val="NormalBPBHEB"/>
                      <w:pPrChange w:id="1335" w:author="Editor" w:date="2025-09-08T15:51:00Z">
                        <w:pPr>
                          <w:pStyle w:val="Bibliography"/>
                        </w:pPr>
                      </w:pPrChange>
                    </w:pPr>
                    <w:r>
                      <w:t xml:space="preserve">[11] </w:t>
                    </w:r>
                  </w:p>
                </w:tc>
                <w:tc>
                  <w:tcPr>
                    <w:tcW w:w="0" w:type="auto"/>
                    <w:hideMark/>
                  </w:tcPr>
                  <w:p w14:paraId="4779525F" w14:textId="77777777" w:rsidR="007D51F3" w:rsidRDefault="007D51F3" w:rsidP="008D1E9E">
                    <w:pPr>
                      <w:pStyle w:val="NormalBPBHEB"/>
                      <w:pPrChange w:id="1336" w:author="Editor" w:date="2025-09-08T15:51:00Z">
                        <w:pPr>
                          <w:pStyle w:val="Bibliography"/>
                        </w:pPr>
                      </w:pPrChange>
                    </w:pPr>
                    <w:r>
                      <w:t xml:space="preserve">D. Chen and C. D. Manning, "A fast and accurate dependency parser using neural networks," p. 740–750, 2014. </w:t>
                    </w:r>
                  </w:p>
                </w:tc>
              </w:tr>
              <w:tr w:rsidR="007D51F3" w14:paraId="2C041F89" w14:textId="77777777">
                <w:trPr>
                  <w:divId w:val="1314529777"/>
                  <w:tblCellSpacing w:w="15" w:type="dxa"/>
                </w:trPr>
                <w:tc>
                  <w:tcPr>
                    <w:tcW w:w="50" w:type="pct"/>
                    <w:hideMark/>
                  </w:tcPr>
                  <w:p w14:paraId="54770B98" w14:textId="77777777" w:rsidR="007D51F3" w:rsidRDefault="007D51F3" w:rsidP="008D1E9E">
                    <w:pPr>
                      <w:pStyle w:val="NormalBPBHEB"/>
                      <w:pPrChange w:id="1337" w:author="Editor" w:date="2025-09-08T15:51:00Z">
                        <w:pPr>
                          <w:pStyle w:val="Bibliography"/>
                        </w:pPr>
                      </w:pPrChange>
                    </w:pPr>
                    <w:r>
                      <w:t xml:space="preserve">[12] </w:t>
                    </w:r>
                  </w:p>
                </w:tc>
                <w:tc>
                  <w:tcPr>
                    <w:tcW w:w="0" w:type="auto"/>
                    <w:hideMark/>
                  </w:tcPr>
                  <w:p w14:paraId="7604AA3F" w14:textId="77777777" w:rsidR="007D51F3" w:rsidRDefault="007D51F3" w:rsidP="008D1E9E">
                    <w:pPr>
                      <w:pStyle w:val="NormalBPBHEB"/>
                      <w:pPrChange w:id="1338" w:author="Editor" w:date="2025-09-08T15:51:00Z">
                        <w:pPr>
                          <w:pStyle w:val="Bibliography"/>
                        </w:pPr>
                      </w:pPrChange>
                    </w:pPr>
                    <w:r>
                      <w:t xml:space="preserve">R. Socher, A. Perelygin, J. Wu, J. Chuang, C. D. Manning, A. Y. Ng and C. Potts, "Recursive deep models for semantic compositionality over a sentiment treebank," in </w:t>
                    </w:r>
                    <w:r>
                      <w:rPr>
                        <w:i/>
                        <w:iCs/>
                      </w:rPr>
                      <w:t>Proceedings of the 2013 Conference on Empirical Methods in Natural Language Processing (EMNLP</w:t>
                    </w:r>
                    <w:r>
                      <w:t xml:space="preserve">, 2013. </w:t>
                    </w:r>
                  </w:p>
                </w:tc>
              </w:tr>
              <w:tr w:rsidR="007D51F3" w14:paraId="29E041E9" w14:textId="77777777">
                <w:trPr>
                  <w:divId w:val="1314529777"/>
                  <w:tblCellSpacing w:w="15" w:type="dxa"/>
                </w:trPr>
                <w:tc>
                  <w:tcPr>
                    <w:tcW w:w="50" w:type="pct"/>
                    <w:hideMark/>
                  </w:tcPr>
                  <w:p w14:paraId="353A8CEF" w14:textId="77777777" w:rsidR="007D51F3" w:rsidRDefault="007D51F3" w:rsidP="008D1E9E">
                    <w:pPr>
                      <w:pStyle w:val="NormalBPBHEB"/>
                      <w:pPrChange w:id="1339" w:author="Editor" w:date="2025-09-08T15:51:00Z">
                        <w:pPr>
                          <w:pStyle w:val="Bibliography"/>
                        </w:pPr>
                      </w:pPrChange>
                    </w:pPr>
                    <w:r>
                      <w:t xml:space="preserve">[13] </w:t>
                    </w:r>
                  </w:p>
                </w:tc>
                <w:tc>
                  <w:tcPr>
                    <w:tcW w:w="0" w:type="auto"/>
                    <w:hideMark/>
                  </w:tcPr>
                  <w:p w14:paraId="223D6F36" w14:textId="77777777" w:rsidR="007D51F3" w:rsidRDefault="007D51F3" w:rsidP="008D1E9E">
                    <w:pPr>
                      <w:pStyle w:val="NormalBPBHEB"/>
                      <w:pPrChange w:id="1340" w:author="Editor" w:date="2025-09-08T15:51:00Z">
                        <w:pPr>
                          <w:pStyle w:val="Bibliography"/>
                        </w:pPr>
                      </w:pPrChange>
                    </w:pPr>
                    <w:r>
                      <w:t xml:space="preserve">Y. Liu, M. Ott, N. Goyal, J. Du, M. Joshi, D. Chen and V. Stoyanov, "RoBERTa: A robustly optimized BERT pretraining approach," </w:t>
                    </w:r>
                    <w:r>
                      <w:rPr>
                        <w:i/>
                        <w:iCs/>
                      </w:rPr>
                      <w:t xml:space="preserve">arXiv preprint, </w:t>
                    </w:r>
                    <w:r>
                      <w:t xml:space="preserve">2019. </w:t>
                    </w:r>
                  </w:p>
                </w:tc>
              </w:tr>
              <w:tr w:rsidR="007D51F3" w14:paraId="555652FE" w14:textId="77777777">
                <w:trPr>
                  <w:divId w:val="1314529777"/>
                  <w:tblCellSpacing w:w="15" w:type="dxa"/>
                </w:trPr>
                <w:tc>
                  <w:tcPr>
                    <w:tcW w:w="50" w:type="pct"/>
                    <w:hideMark/>
                  </w:tcPr>
                  <w:p w14:paraId="1B4D5293" w14:textId="77777777" w:rsidR="007D51F3" w:rsidRDefault="007D51F3" w:rsidP="008D1E9E">
                    <w:pPr>
                      <w:pStyle w:val="NormalBPBHEB"/>
                      <w:pPrChange w:id="1341" w:author="Editor" w:date="2025-09-08T15:51:00Z">
                        <w:pPr>
                          <w:pStyle w:val="Bibliography"/>
                        </w:pPr>
                      </w:pPrChange>
                    </w:pPr>
                    <w:r>
                      <w:t xml:space="preserve">[14] </w:t>
                    </w:r>
                  </w:p>
                </w:tc>
                <w:tc>
                  <w:tcPr>
                    <w:tcW w:w="0" w:type="auto"/>
                    <w:hideMark/>
                  </w:tcPr>
                  <w:p w14:paraId="00659D75" w14:textId="77777777" w:rsidR="007D51F3" w:rsidRDefault="007D51F3" w:rsidP="008D1E9E">
                    <w:pPr>
                      <w:pStyle w:val="NormalBPBHEB"/>
                      <w:pPrChange w:id="1342" w:author="Editor" w:date="2025-09-08T15:51:00Z">
                        <w:pPr>
                          <w:pStyle w:val="Bibliography"/>
                        </w:pPr>
                      </w:pPrChange>
                    </w:pPr>
                    <w:r>
                      <w:t xml:space="preserve">Z. Lan, M. Chen, S. Goodman, K. Gimpel, P. Sharma and R. Soricut, "ALBERT: A lite BERT for self-supervised learning of language representations," p. 185–197, 2019. </w:t>
                    </w:r>
                  </w:p>
                </w:tc>
              </w:tr>
              <w:tr w:rsidR="007D51F3" w14:paraId="70882996" w14:textId="77777777">
                <w:trPr>
                  <w:divId w:val="1314529777"/>
                  <w:tblCellSpacing w:w="15" w:type="dxa"/>
                </w:trPr>
                <w:tc>
                  <w:tcPr>
                    <w:tcW w:w="50" w:type="pct"/>
                    <w:hideMark/>
                  </w:tcPr>
                  <w:p w14:paraId="6BBAAAAC" w14:textId="77777777" w:rsidR="007D51F3" w:rsidRDefault="007D51F3" w:rsidP="008D1E9E">
                    <w:pPr>
                      <w:pStyle w:val="NormalBPBHEB"/>
                      <w:pPrChange w:id="1343" w:author="Editor" w:date="2025-09-08T15:51:00Z">
                        <w:pPr>
                          <w:pStyle w:val="Bibliography"/>
                        </w:pPr>
                      </w:pPrChange>
                    </w:pPr>
                    <w:r>
                      <w:t xml:space="preserve">[15] </w:t>
                    </w:r>
                  </w:p>
                </w:tc>
                <w:tc>
                  <w:tcPr>
                    <w:tcW w:w="0" w:type="auto"/>
                    <w:hideMark/>
                  </w:tcPr>
                  <w:p w14:paraId="73326CE3" w14:textId="77777777" w:rsidR="007D51F3" w:rsidRDefault="007D51F3" w:rsidP="008D1E9E">
                    <w:pPr>
                      <w:pStyle w:val="NormalBPBHEB"/>
                      <w:pPrChange w:id="1344" w:author="Editor" w:date="2025-09-08T15:51:00Z">
                        <w:pPr>
                          <w:pStyle w:val="Bibliography"/>
                        </w:pPr>
                      </w:pPrChange>
                    </w:pPr>
                    <w:r>
                      <w:t xml:space="preserve">A. Vaswani, N. Shazeer, N. Parmar, J. Uszkoreit, L. Jones, A. N. Gomez and I. Polosukhin, "Attention is all you need," p. 30, 2017. </w:t>
                    </w:r>
                  </w:p>
                </w:tc>
              </w:tr>
              <w:tr w:rsidR="007D51F3" w14:paraId="42C5E240" w14:textId="77777777">
                <w:trPr>
                  <w:divId w:val="1314529777"/>
                  <w:tblCellSpacing w:w="15" w:type="dxa"/>
                </w:trPr>
                <w:tc>
                  <w:tcPr>
                    <w:tcW w:w="50" w:type="pct"/>
                    <w:hideMark/>
                  </w:tcPr>
                  <w:p w14:paraId="32B059B4" w14:textId="77777777" w:rsidR="007D51F3" w:rsidRDefault="007D51F3" w:rsidP="008D1E9E">
                    <w:pPr>
                      <w:pStyle w:val="NormalBPBHEB"/>
                      <w:pPrChange w:id="1345" w:author="Editor" w:date="2025-09-08T15:51:00Z">
                        <w:pPr>
                          <w:pStyle w:val="Bibliography"/>
                        </w:pPr>
                      </w:pPrChange>
                    </w:pPr>
                    <w:r>
                      <w:t xml:space="preserve">[16] </w:t>
                    </w:r>
                  </w:p>
                </w:tc>
                <w:tc>
                  <w:tcPr>
                    <w:tcW w:w="0" w:type="auto"/>
                    <w:hideMark/>
                  </w:tcPr>
                  <w:p w14:paraId="326E0BC2" w14:textId="77777777" w:rsidR="007D51F3" w:rsidRDefault="007D51F3" w:rsidP="008D1E9E">
                    <w:pPr>
                      <w:pStyle w:val="NormalBPBHEB"/>
                      <w:pPrChange w:id="1346" w:author="Editor" w:date="2025-09-08T15:51:00Z">
                        <w:pPr>
                          <w:pStyle w:val="Bibliography"/>
                        </w:pPr>
                      </w:pPrChange>
                    </w:pPr>
                    <w:r>
                      <w:t xml:space="preserve">A. Halevy, P. Norvig and F. Pereira, "The unreasonable effectiveness of data," </w:t>
                    </w:r>
                    <w:r>
                      <w:rPr>
                        <w:i/>
                        <w:iCs/>
                      </w:rPr>
                      <w:t xml:space="preserve">IEEE Intelligent Systems, </w:t>
                    </w:r>
                    <w:r>
                      <w:t xml:space="preserve">vol. 24, p. 8–12, 2009. </w:t>
                    </w:r>
                  </w:p>
                </w:tc>
              </w:tr>
              <w:tr w:rsidR="007D51F3" w14:paraId="749333A5" w14:textId="77777777">
                <w:trPr>
                  <w:divId w:val="1314529777"/>
                  <w:tblCellSpacing w:w="15" w:type="dxa"/>
                </w:trPr>
                <w:tc>
                  <w:tcPr>
                    <w:tcW w:w="50" w:type="pct"/>
                    <w:hideMark/>
                  </w:tcPr>
                  <w:p w14:paraId="3C8583BF" w14:textId="77777777" w:rsidR="007D51F3" w:rsidRDefault="007D51F3" w:rsidP="008D1E9E">
                    <w:pPr>
                      <w:pStyle w:val="NormalBPBHEB"/>
                      <w:pPrChange w:id="1347" w:author="Editor" w:date="2025-09-08T15:51:00Z">
                        <w:pPr>
                          <w:pStyle w:val="Bibliography"/>
                        </w:pPr>
                      </w:pPrChange>
                    </w:pPr>
                    <w:r>
                      <w:t xml:space="preserve">[17] </w:t>
                    </w:r>
                  </w:p>
                </w:tc>
                <w:tc>
                  <w:tcPr>
                    <w:tcW w:w="0" w:type="auto"/>
                    <w:hideMark/>
                  </w:tcPr>
                  <w:p w14:paraId="691C0FB3" w14:textId="77777777" w:rsidR="007D51F3" w:rsidRDefault="007D51F3" w:rsidP="008D1E9E">
                    <w:pPr>
                      <w:pStyle w:val="NormalBPBHEB"/>
                      <w:pPrChange w:id="1348" w:author="Editor" w:date="2025-09-08T15:51:00Z">
                        <w:pPr>
                          <w:pStyle w:val="Bibliography"/>
                        </w:pPr>
                      </w:pPrChange>
                    </w:pPr>
                    <w:r>
                      <w:t xml:space="preserve">M. Sokolova and G. Lapalme, "A systematic analysis of performance measures for classification tasks," </w:t>
                    </w:r>
                    <w:r>
                      <w:rPr>
                        <w:i/>
                        <w:iCs/>
                      </w:rPr>
                      <w:t xml:space="preserve">Information Processing &amp; Management, </w:t>
                    </w:r>
                    <w:r>
                      <w:t xml:space="preserve">vol. 45, p. 427–437, 2009. </w:t>
                    </w:r>
                  </w:p>
                </w:tc>
              </w:tr>
              <w:tr w:rsidR="007D51F3" w14:paraId="20A4C036" w14:textId="77777777">
                <w:trPr>
                  <w:divId w:val="1314529777"/>
                  <w:tblCellSpacing w:w="15" w:type="dxa"/>
                </w:trPr>
                <w:tc>
                  <w:tcPr>
                    <w:tcW w:w="50" w:type="pct"/>
                    <w:hideMark/>
                  </w:tcPr>
                  <w:p w14:paraId="4E31372D" w14:textId="77777777" w:rsidR="007D51F3" w:rsidRDefault="007D51F3" w:rsidP="008D1E9E">
                    <w:pPr>
                      <w:pStyle w:val="NormalBPBHEB"/>
                      <w:pPrChange w:id="1349" w:author="Editor" w:date="2025-09-08T15:51:00Z">
                        <w:pPr>
                          <w:pStyle w:val="Bibliography"/>
                        </w:pPr>
                      </w:pPrChange>
                    </w:pPr>
                    <w:r>
                      <w:t xml:space="preserve">[18] </w:t>
                    </w:r>
                  </w:p>
                </w:tc>
                <w:tc>
                  <w:tcPr>
                    <w:tcW w:w="0" w:type="auto"/>
                    <w:hideMark/>
                  </w:tcPr>
                  <w:p w14:paraId="511EAB76" w14:textId="77777777" w:rsidR="007D51F3" w:rsidRDefault="007D51F3" w:rsidP="008D1E9E">
                    <w:pPr>
                      <w:pStyle w:val="NormalBPBHEB"/>
                      <w:pPrChange w:id="1350" w:author="Editor" w:date="2025-09-08T15:51:00Z">
                        <w:pPr>
                          <w:pStyle w:val="Bibliography"/>
                        </w:pPr>
                      </w:pPrChange>
                    </w:pPr>
                    <w:r>
                      <w:t xml:space="preserve">Y. Bengio, R. Ducharme, P. Vincent and C. Jauvin, "A neural probabilistic language model," </w:t>
                    </w:r>
                    <w:r>
                      <w:rPr>
                        <w:i/>
                        <w:iCs/>
                      </w:rPr>
                      <w:t xml:space="preserve">Journal of Machine Learning Research, </w:t>
                    </w:r>
                    <w:r>
                      <w:t xml:space="preserve">vol. 3, p. 1137–1155, 2003. </w:t>
                    </w:r>
                  </w:p>
                </w:tc>
              </w:tr>
              <w:tr w:rsidR="007D51F3" w14:paraId="09135C72" w14:textId="77777777">
                <w:trPr>
                  <w:divId w:val="1314529777"/>
                  <w:tblCellSpacing w:w="15" w:type="dxa"/>
                </w:trPr>
                <w:tc>
                  <w:tcPr>
                    <w:tcW w:w="50" w:type="pct"/>
                    <w:hideMark/>
                  </w:tcPr>
                  <w:p w14:paraId="6B6E9222" w14:textId="77777777" w:rsidR="007D51F3" w:rsidRDefault="007D51F3" w:rsidP="008D1E9E">
                    <w:pPr>
                      <w:pStyle w:val="NormalBPBHEB"/>
                      <w:pPrChange w:id="1351" w:author="Editor" w:date="2025-09-08T15:51:00Z">
                        <w:pPr>
                          <w:pStyle w:val="Bibliography"/>
                        </w:pPr>
                      </w:pPrChange>
                    </w:pPr>
                    <w:r>
                      <w:lastRenderedPageBreak/>
                      <w:t xml:space="preserve">[19] </w:t>
                    </w:r>
                  </w:p>
                </w:tc>
                <w:tc>
                  <w:tcPr>
                    <w:tcW w:w="0" w:type="auto"/>
                    <w:hideMark/>
                  </w:tcPr>
                  <w:p w14:paraId="0BE91D3D" w14:textId="77777777" w:rsidR="007D51F3" w:rsidRDefault="007D51F3" w:rsidP="008D1E9E">
                    <w:pPr>
                      <w:pStyle w:val="NormalBPBHEB"/>
                      <w:pPrChange w:id="1352" w:author="Editor" w:date="2025-09-08T15:51:00Z">
                        <w:pPr>
                          <w:pStyle w:val="Bibliography"/>
                        </w:pPr>
                      </w:pPrChange>
                    </w:pPr>
                    <w:r>
                      <w:t xml:space="preserve">R. Kohavi, "A study of cross-validation and bootstrap for accuracy estimation and model selection," </w:t>
                    </w:r>
                    <w:r>
                      <w:rPr>
                        <w:i/>
                        <w:iCs/>
                      </w:rPr>
                      <w:t xml:space="preserve">International Joint Conference on Artificial Intelligence (IJCAI, </w:t>
                    </w:r>
                    <w:r>
                      <w:t xml:space="preserve">vol. 14, p. 1137–1145, 1995. </w:t>
                    </w:r>
                  </w:p>
                </w:tc>
              </w:tr>
              <w:tr w:rsidR="007D51F3" w14:paraId="38B4EB6E" w14:textId="77777777">
                <w:trPr>
                  <w:divId w:val="1314529777"/>
                  <w:tblCellSpacing w:w="15" w:type="dxa"/>
                </w:trPr>
                <w:tc>
                  <w:tcPr>
                    <w:tcW w:w="50" w:type="pct"/>
                    <w:hideMark/>
                  </w:tcPr>
                  <w:p w14:paraId="46CE2621" w14:textId="77777777" w:rsidR="007D51F3" w:rsidRDefault="007D51F3" w:rsidP="008D1E9E">
                    <w:pPr>
                      <w:pStyle w:val="NormalBPBHEB"/>
                      <w:pPrChange w:id="1353" w:author="Editor" w:date="2025-09-08T15:51:00Z">
                        <w:pPr>
                          <w:pStyle w:val="Bibliography"/>
                        </w:pPr>
                      </w:pPrChange>
                    </w:pPr>
                    <w:r>
                      <w:t xml:space="preserve">[20] </w:t>
                    </w:r>
                  </w:p>
                </w:tc>
                <w:tc>
                  <w:tcPr>
                    <w:tcW w:w="0" w:type="auto"/>
                    <w:hideMark/>
                  </w:tcPr>
                  <w:p w14:paraId="6D9999FA" w14:textId="77777777" w:rsidR="007D51F3" w:rsidRDefault="007D51F3" w:rsidP="008D1E9E">
                    <w:pPr>
                      <w:pStyle w:val="NormalBPBHEB"/>
                      <w:pPrChange w:id="1354" w:author="Editor" w:date="2025-09-08T15:51:00Z">
                        <w:pPr>
                          <w:pStyle w:val="Bibliography"/>
                        </w:pPr>
                      </w:pPrChange>
                    </w:pPr>
                    <w:r>
                      <w:t xml:space="preserve">T. Bolukbasi, K. W. Chang, J. Y. Zou, V. Saligrama and A. T. Kalai, "Man is to computer programmer as woman is to homemaker? Debiasing word embeddings," p. 29, 2016. </w:t>
                    </w:r>
                  </w:p>
                </w:tc>
              </w:tr>
              <w:tr w:rsidR="007D51F3" w14:paraId="7960DF83" w14:textId="77777777">
                <w:trPr>
                  <w:divId w:val="1314529777"/>
                  <w:tblCellSpacing w:w="15" w:type="dxa"/>
                </w:trPr>
                <w:tc>
                  <w:tcPr>
                    <w:tcW w:w="50" w:type="pct"/>
                    <w:hideMark/>
                  </w:tcPr>
                  <w:p w14:paraId="0FB8AC1D" w14:textId="77777777" w:rsidR="007D51F3" w:rsidRDefault="007D51F3" w:rsidP="008D1E9E">
                    <w:pPr>
                      <w:pStyle w:val="NormalBPBHEB"/>
                      <w:pPrChange w:id="1355" w:author="Editor" w:date="2025-09-08T15:51:00Z">
                        <w:pPr>
                          <w:pStyle w:val="Bibliography"/>
                        </w:pPr>
                      </w:pPrChange>
                    </w:pPr>
                    <w:r>
                      <w:t xml:space="preserve">[21] </w:t>
                    </w:r>
                  </w:p>
                </w:tc>
                <w:tc>
                  <w:tcPr>
                    <w:tcW w:w="0" w:type="auto"/>
                    <w:hideMark/>
                  </w:tcPr>
                  <w:p w14:paraId="3AAF7D26" w14:textId="77777777" w:rsidR="007D51F3" w:rsidRDefault="007D51F3" w:rsidP="008D1E9E">
                    <w:pPr>
                      <w:pStyle w:val="NormalBPBHEB"/>
                      <w:pPrChange w:id="1356" w:author="Editor" w:date="2025-09-08T15:51:00Z">
                        <w:pPr>
                          <w:pStyle w:val="Bibliography"/>
                        </w:pPr>
                      </w:pPrChange>
                    </w:pPr>
                    <w:r>
                      <w:t xml:space="preserve">P. Langley, H. A. Simon, G. L. Bradshaw and J. M. Zytkow, Scientific discovery: Computational explorations of the creative processes, MIT Press, 1987. </w:t>
                    </w:r>
                  </w:p>
                </w:tc>
              </w:tr>
              <w:tr w:rsidR="007D51F3" w14:paraId="322191A5" w14:textId="77777777">
                <w:trPr>
                  <w:divId w:val="1314529777"/>
                  <w:tblCellSpacing w:w="15" w:type="dxa"/>
                </w:trPr>
                <w:tc>
                  <w:tcPr>
                    <w:tcW w:w="50" w:type="pct"/>
                    <w:hideMark/>
                  </w:tcPr>
                  <w:p w14:paraId="146B9416" w14:textId="77777777" w:rsidR="007D51F3" w:rsidRDefault="007D51F3" w:rsidP="008D1E9E">
                    <w:pPr>
                      <w:pStyle w:val="NormalBPBHEB"/>
                      <w:pPrChange w:id="1357" w:author="Editor" w:date="2025-09-08T15:51:00Z">
                        <w:pPr>
                          <w:pStyle w:val="Bibliography"/>
                        </w:pPr>
                      </w:pPrChange>
                    </w:pPr>
                    <w:r>
                      <w:t xml:space="preserve">[22] </w:t>
                    </w:r>
                  </w:p>
                </w:tc>
                <w:tc>
                  <w:tcPr>
                    <w:tcW w:w="0" w:type="auto"/>
                    <w:hideMark/>
                  </w:tcPr>
                  <w:p w14:paraId="7E1CCE41" w14:textId="77777777" w:rsidR="007D51F3" w:rsidRDefault="007D51F3" w:rsidP="008D1E9E">
                    <w:pPr>
                      <w:pStyle w:val="NormalBPBHEB"/>
                      <w:pPrChange w:id="1358" w:author="Editor" w:date="2025-09-08T15:51:00Z">
                        <w:pPr>
                          <w:pStyle w:val="Bibliography"/>
                        </w:pPr>
                      </w:pPrChange>
                    </w:pPr>
                    <w:r>
                      <w:t xml:space="preserve">C. D. Manning, P. Raghavan and H. Schütze, Foundations of statistical natural language processing, MIT Press, 1999. </w:t>
                    </w:r>
                  </w:p>
                </w:tc>
              </w:tr>
              <w:tr w:rsidR="007D51F3" w14:paraId="2A7B2496" w14:textId="77777777">
                <w:trPr>
                  <w:divId w:val="1314529777"/>
                  <w:tblCellSpacing w:w="15" w:type="dxa"/>
                </w:trPr>
                <w:tc>
                  <w:tcPr>
                    <w:tcW w:w="50" w:type="pct"/>
                    <w:hideMark/>
                  </w:tcPr>
                  <w:p w14:paraId="4CDD2E7F" w14:textId="77777777" w:rsidR="007D51F3" w:rsidRDefault="007D51F3" w:rsidP="008D1E9E">
                    <w:pPr>
                      <w:pStyle w:val="NormalBPBHEB"/>
                      <w:pPrChange w:id="1359" w:author="Editor" w:date="2025-09-08T15:51:00Z">
                        <w:pPr>
                          <w:pStyle w:val="Bibliography"/>
                        </w:pPr>
                      </w:pPrChange>
                    </w:pPr>
                    <w:r>
                      <w:t xml:space="preserve">[23] </w:t>
                    </w:r>
                  </w:p>
                </w:tc>
                <w:tc>
                  <w:tcPr>
                    <w:tcW w:w="0" w:type="auto"/>
                    <w:hideMark/>
                  </w:tcPr>
                  <w:p w14:paraId="5C4DA9E2" w14:textId="77777777" w:rsidR="007D51F3" w:rsidRDefault="007D51F3" w:rsidP="008D1E9E">
                    <w:pPr>
                      <w:pStyle w:val="NormalBPBHEB"/>
                      <w:pPrChange w:id="1360" w:author="Editor" w:date="2025-09-08T15:51:00Z">
                        <w:pPr>
                          <w:pStyle w:val="Bibliography"/>
                        </w:pPr>
                      </w:pPrChange>
                    </w:pPr>
                    <w:r>
                      <w:t xml:space="preserve">T. B. Brown, B. Mann, N. Ryder, M. Subbiah, J. Kaplan, P. Dhariwal and D. Amodei, "Language models are few-shot learners," </w:t>
                    </w:r>
                    <w:r>
                      <w:rPr>
                        <w:i/>
                        <w:iCs/>
                      </w:rPr>
                      <w:t xml:space="preserve">Advances in Neural Information Processing Systems, </w:t>
                    </w:r>
                    <w:r>
                      <w:t xml:space="preserve">vol. 33, p. 33, 2020. </w:t>
                    </w:r>
                  </w:p>
                </w:tc>
              </w:tr>
              <w:tr w:rsidR="007D51F3" w14:paraId="503C08FD" w14:textId="77777777">
                <w:trPr>
                  <w:divId w:val="1314529777"/>
                  <w:tblCellSpacing w:w="15" w:type="dxa"/>
                </w:trPr>
                <w:tc>
                  <w:tcPr>
                    <w:tcW w:w="50" w:type="pct"/>
                    <w:hideMark/>
                  </w:tcPr>
                  <w:p w14:paraId="51374E08" w14:textId="77777777" w:rsidR="007D51F3" w:rsidRDefault="007D51F3" w:rsidP="008D1E9E">
                    <w:pPr>
                      <w:pStyle w:val="NormalBPBHEB"/>
                      <w:pPrChange w:id="1361" w:author="Editor" w:date="2025-09-08T15:51:00Z">
                        <w:pPr>
                          <w:pStyle w:val="Bibliography"/>
                        </w:pPr>
                      </w:pPrChange>
                    </w:pPr>
                    <w:r>
                      <w:t xml:space="preserve">[24] </w:t>
                    </w:r>
                  </w:p>
                </w:tc>
                <w:tc>
                  <w:tcPr>
                    <w:tcW w:w="0" w:type="auto"/>
                    <w:hideMark/>
                  </w:tcPr>
                  <w:p w14:paraId="51B963F2" w14:textId="77777777" w:rsidR="007D51F3" w:rsidRDefault="007D51F3" w:rsidP="008D1E9E">
                    <w:pPr>
                      <w:pStyle w:val="NormalBPBHEB"/>
                      <w:pPrChange w:id="1362" w:author="Editor" w:date="2025-09-08T15:51:00Z">
                        <w:pPr>
                          <w:pStyle w:val="Bibliography"/>
                        </w:pPr>
                      </w:pPrChange>
                    </w:pPr>
                    <w:r>
                      <w:t xml:space="preserve">L. Zhang, H. Bao, J. Yang, F. Dong, H. Su and T. Tan, "Dialogpt: Large-scale generative pre-training for conversational response generation," 2020. </w:t>
                    </w:r>
                  </w:p>
                </w:tc>
              </w:tr>
              <w:tr w:rsidR="007D51F3" w14:paraId="78D63B88" w14:textId="77777777">
                <w:trPr>
                  <w:divId w:val="1314529777"/>
                  <w:tblCellSpacing w:w="15" w:type="dxa"/>
                </w:trPr>
                <w:tc>
                  <w:tcPr>
                    <w:tcW w:w="50" w:type="pct"/>
                    <w:hideMark/>
                  </w:tcPr>
                  <w:p w14:paraId="2A31B617" w14:textId="77777777" w:rsidR="007D51F3" w:rsidRDefault="007D51F3" w:rsidP="008D1E9E">
                    <w:pPr>
                      <w:pStyle w:val="NormalBPBHEB"/>
                      <w:pPrChange w:id="1363" w:author="Editor" w:date="2025-09-08T15:51:00Z">
                        <w:pPr>
                          <w:pStyle w:val="Bibliography"/>
                        </w:pPr>
                      </w:pPrChange>
                    </w:pPr>
                    <w:r>
                      <w:t xml:space="preserve">[25] </w:t>
                    </w:r>
                  </w:p>
                </w:tc>
                <w:tc>
                  <w:tcPr>
                    <w:tcW w:w="0" w:type="auto"/>
                    <w:hideMark/>
                  </w:tcPr>
                  <w:p w14:paraId="50236493" w14:textId="77777777" w:rsidR="007D51F3" w:rsidRDefault="007D51F3" w:rsidP="008D1E9E">
                    <w:pPr>
                      <w:pStyle w:val="NormalBPBHEB"/>
                      <w:pPrChange w:id="1364" w:author="Editor" w:date="2025-09-08T15:51:00Z">
                        <w:pPr>
                          <w:pStyle w:val="Bibliography"/>
                        </w:pPr>
                      </w:pPrChange>
                    </w:pPr>
                    <w:r>
                      <w:t xml:space="preserve">E. M. Bender and T. Gebru, "On the dangers of stochastic parrots: Can language models be too big?," 2021. </w:t>
                    </w:r>
                  </w:p>
                </w:tc>
              </w:tr>
              <w:tr w:rsidR="007D51F3" w14:paraId="6B1EC695" w14:textId="77777777">
                <w:trPr>
                  <w:divId w:val="1314529777"/>
                  <w:tblCellSpacing w:w="15" w:type="dxa"/>
                </w:trPr>
                <w:tc>
                  <w:tcPr>
                    <w:tcW w:w="50" w:type="pct"/>
                    <w:hideMark/>
                  </w:tcPr>
                  <w:p w14:paraId="4DB6D255" w14:textId="77777777" w:rsidR="007D51F3" w:rsidRDefault="007D51F3" w:rsidP="008D1E9E">
                    <w:pPr>
                      <w:pStyle w:val="NormalBPBHEB"/>
                      <w:pPrChange w:id="1365" w:author="Editor" w:date="2025-09-08T15:51:00Z">
                        <w:pPr>
                          <w:pStyle w:val="Bibliography"/>
                        </w:pPr>
                      </w:pPrChange>
                    </w:pPr>
                    <w:r>
                      <w:t xml:space="preserve">[26] </w:t>
                    </w:r>
                  </w:p>
                </w:tc>
                <w:tc>
                  <w:tcPr>
                    <w:tcW w:w="0" w:type="auto"/>
                    <w:hideMark/>
                  </w:tcPr>
                  <w:p w14:paraId="79AFDF84" w14:textId="77777777" w:rsidR="007D51F3" w:rsidRDefault="007D51F3" w:rsidP="008D1E9E">
                    <w:pPr>
                      <w:pStyle w:val="NormalBPBHEB"/>
                      <w:pPrChange w:id="1366" w:author="Editor" w:date="2025-09-08T15:51:00Z">
                        <w:pPr>
                          <w:pStyle w:val="Bibliography"/>
                        </w:pPr>
                      </w:pPrChange>
                    </w:pPr>
                    <w:r>
                      <w:t xml:space="preserve">A. Radford, J. Wu, R. Child, D. Luan, D. Amodei and I. Sutskever, "Language models are unsupervised multitask learners," </w:t>
                    </w:r>
                    <w:r>
                      <w:rPr>
                        <w:i/>
                        <w:iCs/>
                      </w:rPr>
                      <w:t xml:space="preserve">OpenAI blog, </w:t>
                    </w:r>
                    <w:r>
                      <w:t xml:space="preserve">vol. 1, p. 9, 2019. </w:t>
                    </w:r>
                  </w:p>
                </w:tc>
              </w:tr>
              <w:tr w:rsidR="007D51F3" w14:paraId="61D70AAA" w14:textId="77777777">
                <w:trPr>
                  <w:divId w:val="1314529777"/>
                  <w:tblCellSpacing w:w="15" w:type="dxa"/>
                </w:trPr>
                <w:tc>
                  <w:tcPr>
                    <w:tcW w:w="50" w:type="pct"/>
                    <w:hideMark/>
                  </w:tcPr>
                  <w:p w14:paraId="16B5373F" w14:textId="77777777" w:rsidR="007D51F3" w:rsidRDefault="007D51F3" w:rsidP="008D1E9E">
                    <w:pPr>
                      <w:pStyle w:val="NormalBPBHEB"/>
                      <w:pPrChange w:id="1367" w:author="Editor" w:date="2025-09-08T15:51:00Z">
                        <w:pPr>
                          <w:pStyle w:val="Bibliography"/>
                        </w:pPr>
                      </w:pPrChange>
                    </w:pPr>
                    <w:r>
                      <w:t xml:space="preserve">[27] </w:t>
                    </w:r>
                  </w:p>
                </w:tc>
                <w:tc>
                  <w:tcPr>
                    <w:tcW w:w="0" w:type="auto"/>
                    <w:hideMark/>
                  </w:tcPr>
                  <w:p w14:paraId="41151BC4" w14:textId="77777777" w:rsidR="007D51F3" w:rsidRDefault="007D51F3" w:rsidP="008D1E9E">
                    <w:pPr>
                      <w:pStyle w:val="NormalBPBHEB"/>
                      <w:pPrChange w:id="1368" w:author="Editor" w:date="2025-09-08T15:51:00Z">
                        <w:pPr>
                          <w:pStyle w:val="Bibliography"/>
                        </w:pPr>
                      </w:pPrChange>
                    </w:pPr>
                    <w:r>
                      <w:t xml:space="preserve">Y. Liu, M. Ott, N. Goyal, J. Du, M. Joshi, D. Chen and V. Stoyanov, "Iterative refinement in the pretraining of contextualized transformers," 2021. </w:t>
                    </w:r>
                  </w:p>
                </w:tc>
              </w:tr>
              <w:tr w:rsidR="007D51F3" w14:paraId="5628F2E9" w14:textId="77777777">
                <w:trPr>
                  <w:divId w:val="1314529777"/>
                  <w:tblCellSpacing w:w="15" w:type="dxa"/>
                </w:trPr>
                <w:tc>
                  <w:tcPr>
                    <w:tcW w:w="50" w:type="pct"/>
                    <w:hideMark/>
                  </w:tcPr>
                  <w:p w14:paraId="11C0FB25" w14:textId="77777777" w:rsidR="007D51F3" w:rsidRDefault="007D51F3" w:rsidP="008D1E9E">
                    <w:pPr>
                      <w:pStyle w:val="NormalBPBHEB"/>
                      <w:pPrChange w:id="1369" w:author="Editor" w:date="2025-09-08T15:51:00Z">
                        <w:pPr>
                          <w:pStyle w:val="Bibliography"/>
                        </w:pPr>
                      </w:pPrChange>
                    </w:pPr>
                    <w:r>
                      <w:t xml:space="preserve">[28] </w:t>
                    </w:r>
                  </w:p>
                </w:tc>
                <w:tc>
                  <w:tcPr>
                    <w:tcW w:w="0" w:type="auto"/>
                    <w:hideMark/>
                  </w:tcPr>
                  <w:p w14:paraId="336F76AF" w14:textId="77777777" w:rsidR="007D51F3" w:rsidRDefault="007D51F3" w:rsidP="008D1E9E">
                    <w:pPr>
                      <w:pStyle w:val="NormalBPBHEB"/>
                      <w:pPrChange w:id="1370" w:author="Editor" w:date="2025-09-08T15:51:00Z">
                        <w:pPr>
                          <w:pStyle w:val="Bibliography"/>
                        </w:pPr>
                      </w:pPrChange>
                    </w:pPr>
                    <w:r>
                      <w:t xml:space="preserve">Y. Wang, X. Chen, T. Liu, H. Zhang and H. Wang, "Multilingual Neural Machine Translation with GPT-3," </w:t>
                    </w:r>
                    <w:r>
                      <w:rPr>
                        <w:i/>
                        <w:iCs/>
                      </w:rPr>
                      <w:t xml:space="preserve">arXiv preprint, </w:t>
                    </w:r>
                    <w:r>
                      <w:t xml:space="preserve">2021. </w:t>
                    </w:r>
                  </w:p>
                </w:tc>
              </w:tr>
              <w:tr w:rsidR="007D51F3" w14:paraId="35E906CD" w14:textId="77777777">
                <w:trPr>
                  <w:divId w:val="1314529777"/>
                  <w:tblCellSpacing w:w="15" w:type="dxa"/>
                </w:trPr>
                <w:tc>
                  <w:tcPr>
                    <w:tcW w:w="50" w:type="pct"/>
                    <w:hideMark/>
                  </w:tcPr>
                  <w:p w14:paraId="7BFBBE97" w14:textId="77777777" w:rsidR="007D51F3" w:rsidRDefault="007D51F3" w:rsidP="008D1E9E">
                    <w:pPr>
                      <w:pStyle w:val="NormalBPBHEB"/>
                      <w:pPrChange w:id="1371" w:author="Editor" w:date="2025-09-08T15:51:00Z">
                        <w:pPr>
                          <w:pStyle w:val="Bibliography"/>
                        </w:pPr>
                      </w:pPrChange>
                    </w:pPr>
                    <w:r>
                      <w:t xml:space="preserve">[29] </w:t>
                    </w:r>
                  </w:p>
                </w:tc>
                <w:tc>
                  <w:tcPr>
                    <w:tcW w:w="0" w:type="auto"/>
                    <w:hideMark/>
                  </w:tcPr>
                  <w:p w14:paraId="03CBA0EB" w14:textId="77777777" w:rsidR="007D51F3" w:rsidRDefault="007D51F3" w:rsidP="008D1E9E">
                    <w:pPr>
                      <w:pStyle w:val="NormalBPBHEB"/>
                      <w:pPrChange w:id="1372" w:author="Editor" w:date="2025-09-08T15:51:00Z">
                        <w:pPr>
                          <w:pStyle w:val="Bibliography"/>
                        </w:pPr>
                      </w:pPrChange>
                    </w:pPr>
                    <w:r>
                      <w:t xml:space="preserve">P. Kumar, A. Gupta and A. Chauhan, "Artificial Intelligence in Creative Writing: Case Study of GPT-3 in Generating Fictional Works," </w:t>
                    </w:r>
                    <w:r>
                      <w:rPr>
                        <w:i/>
                        <w:iCs/>
                      </w:rPr>
                      <w:t xml:space="preserve">Journal of Creative Writing Studies, </w:t>
                    </w:r>
                    <w:r>
                      <w:t xml:space="preserve">vol. 1, 2021. </w:t>
                    </w:r>
                  </w:p>
                </w:tc>
              </w:tr>
              <w:tr w:rsidR="007D51F3" w14:paraId="5EF60EE3" w14:textId="77777777">
                <w:trPr>
                  <w:divId w:val="1314529777"/>
                  <w:tblCellSpacing w:w="15" w:type="dxa"/>
                </w:trPr>
                <w:tc>
                  <w:tcPr>
                    <w:tcW w:w="50" w:type="pct"/>
                    <w:hideMark/>
                  </w:tcPr>
                  <w:p w14:paraId="47B6BF7D" w14:textId="77777777" w:rsidR="007D51F3" w:rsidRDefault="007D51F3" w:rsidP="008D1E9E">
                    <w:pPr>
                      <w:pStyle w:val="NormalBPBHEB"/>
                      <w:pPrChange w:id="1373" w:author="Editor" w:date="2025-09-08T15:51:00Z">
                        <w:pPr>
                          <w:pStyle w:val="Bibliography"/>
                        </w:pPr>
                      </w:pPrChange>
                    </w:pPr>
                    <w:r>
                      <w:t xml:space="preserve">[30] </w:t>
                    </w:r>
                  </w:p>
                </w:tc>
                <w:tc>
                  <w:tcPr>
                    <w:tcW w:w="0" w:type="auto"/>
                    <w:hideMark/>
                  </w:tcPr>
                  <w:p w14:paraId="48DCF028" w14:textId="77777777" w:rsidR="007D51F3" w:rsidRDefault="007D51F3" w:rsidP="008D1E9E">
                    <w:pPr>
                      <w:pStyle w:val="NormalBPBHEB"/>
                      <w:pPrChange w:id="1374" w:author="Editor" w:date="2025-09-08T15:51:00Z">
                        <w:pPr>
                          <w:pStyle w:val="Bibliography"/>
                        </w:pPr>
                      </w:pPrChange>
                    </w:pPr>
                    <w:r>
                      <w:t xml:space="preserve">J. Ruan, L. Zhang and X. Chen, "Application of GPT-3 in Education: A Preliminary Study," </w:t>
                    </w:r>
                    <w:r>
                      <w:rPr>
                        <w:i/>
                        <w:iCs/>
                      </w:rPr>
                      <w:t xml:space="preserve">International Journal of Artificial Intelligence in Education, </w:t>
                    </w:r>
                    <w:r>
                      <w:t xml:space="preserve">vol. 1, pp. 84-98, 2021. </w:t>
                    </w:r>
                  </w:p>
                </w:tc>
              </w:tr>
              <w:tr w:rsidR="007D51F3" w14:paraId="60C1DF18" w14:textId="77777777">
                <w:trPr>
                  <w:divId w:val="1314529777"/>
                  <w:tblCellSpacing w:w="15" w:type="dxa"/>
                </w:trPr>
                <w:tc>
                  <w:tcPr>
                    <w:tcW w:w="50" w:type="pct"/>
                    <w:hideMark/>
                  </w:tcPr>
                  <w:p w14:paraId="20A60AEF" w14:textId="77777777" w:rsidR="007D51F3" w:rsidRDefault="007D51F3" w:rsidP="008D1E9E">
                    <w:pPr>
                      <w:pStyle w:val="NormalBPBHEB"/>
                      <w:pPrChange w:id="1375" w:author="Editor" w:date="2025-09-08T15:51:00Z">
                        <w:pPr>
                          <w:pStyle w:val="Bibliography"/>
                        </w:pPr>
                      </w:pPrChange>
                    </w:pPr>
                    <w:r>
                      <w:t xml:space="preserve">[31] </w:t>
                    </w:r>
                  </w:p>
                </w:tc>
                <w:tc>
                  <w:tcPr>
                    <w:tcW w:w="0" w:type="auto"/>
                    <w:hideMark/>
                  </w:tcPr>
                  <w:p w14:paraId="1CFE3EF4" w14:textId="77777777" w:rsidR="007D51F3" w:rsidRDefault="007D51F3" w:rsidP="008D1E9E">
                    <w:pPr>
                      <w:pStyle w:val="NormalBPBHEB"/>
                      <w:pPrChange w:id="1376" w:author="Editor" w:date="2025-09-08T15:51:00Z">
                        <w:pPr>
                          <w:pStyle w:val="Bibliography"/>
                        </w:pPr>
                      </w:pPrChange>
                    </w:pPr>
                    <w:r>
                      <w:t xml:space="preserve">S. Zhang, E. Dinan, J. Urbanek, A. Szlam, D. Kiela and J. Weston, "Personalizing dialogue agents: I have a dog, do you have pets too?," 2018. </w:t>
                    </w:r>
                  </w:p>
                </w:tc>
              </w:tr>
              <w:tr w:rsidR="007D51F3" w14:paraId="3A0F56F6" w14:textId="77777777">
                <w:trPr>
                  <w:divId w:val="1314529777"/>
                  <w:tblCellSpacing w:w="15" w:type="dxa"/>
                </w:trPr>
                <w:tc>
                  <w:tcPr>
                    <w:tcW w:w="50" w:type="pct"/>
                    <w:hideMark/>
                  </w:tcPr>
                  <w:p w14:paraId="08988E5D" w14:textId="77777777" w:rsidR="007D51F3" w:rsidRDefault="007D51F3" w:rsidP="008D1E9E">
                    <w:pPr>
                      <w:pStyle w:val="NormalBPBHEB"/>
                      <w:pPrChange w:id="1377" w:author="Editor" w:date="2025-09-08T15:51:00Z">
                        <w:pPr>
                          <w:pStyle w:val="Bibliography"/>
                        </w:pPr>
                      </w:pPrChange>
                    </w:pPr>
                    <w:r>
                      <w:t xml:space="preserve">[32] </w:t>
                    </w:r>
                  </w:p>
                </w:tc>
                <w:tc>
                  <w:tcPr>
                    <w:tcW w:w="0" w:type="auto"/>
                    <w:hideMark/>
                  </w:tcPr>
                  <w:p w14:paraId="5F9A35D0" w14:textId="77777777" w:rsidR="007D51F3" w:rsidRDefault="007D51F3" w:rsidP="008D1E9E">
                    <w:pPr>
                      <w:pStyle w:val="NormalBPBHEB"/>
                      <w:pPrChange w:id="1378" w:author="Editor" w:date="2025-09-08T15:51:00Z">
                        <w:pPr>
                          <w:pStyle w:val="Bibliography"/>
                        </w:pPr>
                      </w:pPrChange>
                    </w:pPr>
                    <w:r>
                      <w:t xml:space="preserve">Y. Liu, M. Ott, N. Goyal, J. Du, M. Joshi, D. Chen and V. Stoyanov, "RoBERTa: A robustly optimized BERT pretraining approach.," </w:t>
                    </w:r>
                    <w:r>
                      <w:rPr>
                        <w:i/>
                        <w:iCs/>
                      </w:rPr>
                      <w:t xml:space="preserve">preprint, </w:t>
                    </w:r>
                    <w:r>
                      <w:t xml:space="preserve">2021. </w:t>
                    </w:r>
                  </w:p>
                </w:tc>
              </w:tr>
            </w:tbl>
            <w:p w14:paraId="7987F281" w14:textId="19F1705A" w:rsidR="007D51F3" w:rsidDel="008D1E9E" w:rsidRDefault="007D51F3">
              <w:pPr>
                <w:divId w:val="1314529777"/>
                <w:rPr>
                  <w:del w:id="1379" w:author="Editor" w:date="2025-09-08T15:51:00Z"/>
                  <w:rFonts w:eastAsia="Times New Roman"/>
                </w:rPr>
              </w:pPr>
            </w:p>
            <w:p w14:paraId="4AEFEE50" w14:textId="2A2686DA" w:rsidR="00F84F04" w:rsidDel="008D1E9E" w:rsidRDefault="00F84F04" w:rsidP="00343212">
              <w:pPr>
                <w:rPr>
                  <w:del w:id="1380" w:author="Editor" w:date="2025-09-08T15:51:00Z"/>
                </w:rPr>
              </w:pPr>
              <w:r>
                <w:rPr>
                  <w:b/>
                  <w:bCs/>
                </w:rPr>
                <w:fldChar w:fldCharType="end"/>
              </w:r>
            </w:p>
          </w:sdtContent>
        </w:sdt>
        <w:customXmlDelRangeStart w:id="1381" w:author="Editor" w:date="2025-09-08T15:40:00Z"/>
      </w:sdtContent>
    </w:sdt>
    <w:customXmlDelRangeEnd w:id="1381"/>
    <w:p w14:paraId="55DAA018" w14:textId="77777777" w:rsidR="005E3AA8" w:rsidRPr="005E3AA8" w:rsidRDefault="005E3AA8" w:rsidP="005E3AA8">
      <w:pPr>
        <w:rPr>
          <w:lang w:val="en"/>
        </w:rPr>
      </w:pPr>
    </w:p>
    <w:sectPr w:rsidR="005E3AA8" w:rsidRPr="005E3AA8" w:rsidSect="00B7475A">
      <w:pgSz w:w="12240" w:h="15840" w:code="1"/>
      <w:pgMar w:top="1440" w:right="1440" w:bottom="1440" w:left="1440" w:header="1973" w:footer="2347" w:gutter="0"/>
      <w:cols w:space="708"/>
      <w:titlePg/>
      <w:docGrid w:linePitch="360"/>
      <w:sectPrChange w:id="1382" w:author="Editor" w:date="2025-09-08T14:36:00Z">
        <w:sectPr w:rsidR="005E3AA8" w:rsidRPr="005E3AA8" w:rsidSect="00B7475A">
          <w:pgMar w:top="2347" w:right="2160" w:bottom="2707" w:left="2160" w:header="1973" w:footer="2347"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ditor" w:date="2025-09-08T15:40:00Z" w:initials="E">
    <w:p w14:paraId="352B66E6" w14:textId="14E70632" w:rsidR="00605445" w:rsidRDefault="00605445">
      <w:pPr>
        <w:pStyle w:val="CommentText"/>
      </w:pPr>
      <w:r>
        <w:rPr>
          <w:rStyle w:val="CommentReference"/>
        </w:rPr>
        <w:annotationRef/>
      </w:r>
      <w:r>
        <w:t>Please note that the current page count (27 pages) is quite less than the expected page count of 35 pages. Kindly consider elaborating sections, adding figures, tables, etc to increase the page count of this chapter.</w:t>
      </w:r>
    </w:p>
  </w:comment>
  <w:comment w:id="13" w:author="Editor" w:date="2025-09-08T15:49:00Z" w:initials="E">
    <w:p w14:paraId="5113E1C7" w14:textId="281523C3" w:rsidR="008D1E9E" w:rsidRDefault="008D1E9E">
      <w:pPr>
        <w:pStyle w:val="CommentText"/>
      </w:pPr>
      <w:r>
        <w:rPr>
          <w:rStyle w:val="CommentReference"/>
        </w:rPr>
        <w:annotationRef/>
      </w:r>
      <w:r>
        <w:t>This part can be added in the preface. Hence, kindly remove this from here.</w:t>
      </w:r>
    </w:p>
  </w:comment>
  <w:comment w:id="116" w:author="Editor" w:date="2025-09-08T14:49:00Z" w:initials="E">
    <w:p w14:paraId="485BCB64" w14:textId="0090EF66" w:rsidR="005169BA" w:rsidRDefault="005169BA">
      <w:pPr>
        <w:pStyle w:val="CommentText"/>
      </w:pPr>
      <w:r>
        <w:rPr>
          <w:rStyle w:val="CommentReference"/>
        </w:rPr>
        <w:annotationRef/>
      </w:r>
      <w:r>
        <w:t>I have rephrased the objectives in a paragraph format as per BPB’s style guidelines. Please check and confirm if this looks okay.</w:t>
      </w:r>
    </w:p>
  </w:comment>
  <w:comment w:id="263" w:author="Editor" w:date="2025-09-08T14:53:00Z" w:initials="E">
    <w:p w14:paraId="19080FEE" w14:textId="62E9664D" w:rsidR="005169BA" w:rsidRDefault="005169BA">
      <w:pPr>
        <w:pStyle w:val="CommentText"/>
      </w:pPr>
      <w:r>
        <w:rPr>
          <w:rStyle w:val="CommentReference"/>
        </w:rPr>
        <w:annotationRef/>
      </w:r>
      <w:r>
        <w:t xml:space="preserve">Considering that the Conclusion section is dedicated to a short summary of the chapter, we refrain from adding </w:t>
      </w:r>
      <w:r w:rsidR="004B6ED5">
        <w:t xml:space="preserve">section </w:t>
      </w:r>
      <w:r>
        <w:t>summaries/wrap up</w:t>
      </w:r>
      <w:r w:rsidR="004B6ED5">
        <w:t>.</w:t>
      </w:r>
      <w:r>
        <w:t xml:space="preserve"> </w:t>
      </w:r>
      <w:r w:rsidR="004B6ED5">
        <w:t>Kindly remove this part.</w:t>
      </w:r>
    </w:p>
  </w:comment>
  <w:comment w:id="438" w:author="Editor" w:date="2025-09-08T14:59:00Z" w:initials="E">
    <w:p w14:paraId="2A5CBC47" w14:textId="685C311F" w:rsidR="004B6ED5" w:rsidRDefault="004B6ED5">
      <w:pPr>
        <w:pStyle w:val="CommentText"/>
      </w:pPr>
      <w:r>
        <w:rPr>
          <w:rStyle w:val="CommentReference"/>
        </w:rPr>
        <w:annotationRef/>
      </w:r>
      <w:r>
        <w:t>Considering that the Conclusion section is dedicated to a short summary of the chapter, we refrain from adding section summaries/wrap up. Kindly remove this part.</w:t>
      </w:r>
    </w:p>
  </w:comment>
  <w:comment w:id="456" w:author="Editor" w:date="2025-09-08T15:00:00Z" w:initials="E">
    <w:p w14:paraId="77700DB1" w14:textId="49D743FF" w:rsidR="004B6ED5" w:rsidRDefault="004B6ED5">
      <w:pPr>
        <w:pStyle w:val="CommentText"/>
      </w:pPr>
      <w:r>
        <w:rPr>
          <w:rStyle w:val="CommentReference"/>
        </w:rPr>
        <w:annotationRef/>
      </w:r>
      <w:r>
        <w:t>Please confirm if this is a chronological process. If yes, we can convert it to a numbered list.</w:t>
      </w:r>
    </w:p>
  </w:comment>
  <w:comment w:id="523" w:author="Editor" w:date="2025-09-08T15:02:00Z" w:initials="E">
    <w:p w14:paraId="5D9F7FB8" w14:textId="77777777" w:rsidR="004B6ED5" w:rsidRPr="004B6ED5" w:rsidRDefault="004B6ED5" w:rsidP="004B6ED5">
      <w:pPr>
        <w:pStyle w:val="CommentText"/>
      </w:pPr>
      <w:r>
        <w:rPr>
          <w:rStyle w:val="CommentReference"/>
        </w:rPr>
        <w:annotationRef/>
      </w:r>
      <w:r w:rsidRPr="004B6ED5">
        <w:t>Kindly ensure that the code is no longer than one page. If necessary, divide it into snippets, including only the necessary codes, and share the entire code as an executable file to be uploaded to our GitHub repository for easy access to the readers.</w:t>
      </w:r>
    </w:p>
    <w:p w14:paraId="5B993362" w14:textId="4AF3A629" w:rsidR="004B6ED5" w:rsidRDefault="004B6ED5">
      <w:pPr>
        <w:pStyle w:val="CommentText"/>
      </w:pPr>
    </w:p>
  </w:comment>
  <w:comment w:id="647" w:author="Editor" w:date="2025-09-08T15:05:00Z" w:initials="E">
    <w:p w14:paraId="05B63373" w14:textId="6F44A03C" w:rsidR="004B6ED5" w:rsidRDefault="004B6ED5">
      <w:pPr>
        <w:pStyle w:val="CommentText"/>
      </w:pPr>
      <w:r>
        <w:rPr>
          <w:rStyle w:val="CommentReference"/>
        </w:rPr>
        <w:annotationRef/>
      </w:r>
      <w:r w:rsidRPr="004B6ED5">
        <w:t>Considering that the Conclusion section is dedicated to a short summary of the chapter, we refrain from adding section summaries/wrap up. Kindly remove this part.</w:t>
      </w:r>
    </w:p>
  </w:comment>
  <w:comment w:id="683" w:author="Editor" w:date="2025-09-08T15:09:00Z" w:initials="E">
    <w:p w14:paraId="537BFE2F" w14:textId="477B5C95" w:rsidR="001262E3" w:rsidRDefault="001262E3">
      <w:pPr>
        <w:pStyle w:val="CommentText"/>
      </w:pPr>
      <w:r>
        <w:rPr>
          <w:rStyle w:val="CommentReference"/>
        </w:rPr>
        <w:annotationRef/>
      </w:r>
      <w:r>
        <w:t>This section can be elaborated upon.</w:t>
      </w:r>
    </w:p>
  </w:comment>
  <w:comment w:id="698" w:author="Editor" w:date="2025-09-08T15:10:00Z" w:initials="E">
    <w:p w14:paraId="647B0A1F" w14:textId="5DDD5B69" w:rsidR="001262E3" w:rsidRDefault="001262E3">
      <w:pPr>
        <w:pStyle w:val="CommentText"/>
      </w:pPr>
      <w:r>
        <w:rPr>
          <w:rStyle w:val="CommentReference"/>
        </w:rPr>
        <w:annotationRef/>
      </w:r>
      <w:r>
        <w:t>This section can be elaborated upon</w:t>
      </w:r>
    </w:p>
  </w:comment>
  <w:comment w:id="732" w:author="Editor" w:date="2025-09-08T15:11:00Z" w:initials="E">
    <w:p w14:paraId="39228340" w14:textId="74BC3981" w:rsidR="001262E3" w:rsidRDefault="001262E3">
      <w:pPr>
        <w:pStyle w:val="CommentText"/>
      </w:pPr>
      <w:r>
        <w:rPr>
          <w:rStyle w:val="CommentReference"/>
        </w:rPr>
        <w:annotationRef/>
      </w:r>
      <w:r w:rsidRPr="001262E3">
        <w:t>Considering that the Conclusion section is dedicated to a short summary of the chapter, we refrain from adding section summaries/wrap up. Kindly remove this part.</w:t>
      </w:r>
    </w:p>
  </w:comment>
  <w:comment w:id="814" w:author="Editor" w:date="2025-09-08T15:13:00Z" w:initials="E">
    <w:p w14:paraId="27C04BB3" w14:textId="15D5266C" w:rsidR="001262E3" w:rsidRDefault="001262E3">
      <w:pPr>
        <w:pStyle w:val="CommentText"/>
      </w:pPr>
      <w:r>
        <w:rPr>
          <w:rStyle w:val="CommentReference"/>
        </w:rPr>
        <w:annotationRef/>
      </w:r>
      <w:r w:rsidRPr="001262E3">
        <w:t>Considering that the Conclusion section is dedicated to a short summary of the chapter, we refrain from adding section summaries/wrap up. Kindly remove this part.</w:t>
      </w:r>
    </w:p>
  </w:comment>
  <w:comment w:id="820" w:author="Editor" w:date="2025-09-08T15:13:00Z" w:initials="E">
    <w:p w14:paraId="2D55081F" w14:textId="593A1921" w:rsidR="001262E3" w:rsidRDefault="001262E3">
      <w:pPr>
        <w:pStyle w:val="CommentText"/>
      </w:pPr>
      <w:r>
        <w:rPr>
          <w:rStyle w:val="CommentReference"/>
        </w:rPr>
        <w:annotationRef/>
      </w:r>
      <w:r>
        <w:t>Please note that as per the style guidelines we refrain from using any symbols (such as colons, hyphens, brackets, etc.) in the headings. Please revise accordingly.</w:t>
      </w:r>
    </w:p>
  </w:comment>
  <w:comment w:id="831" w:author="Editor" w:date="2025-09-08T15:25:00Z" w:initials="E">
    <w:p w14:paraId="2B037B68" w14:textId="60D326B4" w:rsidR="00562F95" w:rsidRDefault="00562F95">
      <w:pPr>
        <w:pStyle w:val="CommentText"/>
      </w:pPr>
      <w:r>
        <w:rPr>
          <w:rStyle w:val="CommentReference"/>
        </w:rPr>
        <w:annotationRef/>
      </w:r>
      <w:r>
        <w:t>This section can be updated as per the latest developments in variants of GPT</w:t>
      </w:r>
    </w:p>
  </w:comment>
  <w:comment w:id="837" w:author="Editor" w:date="2025-09-08T15:15:00Z" w:initials="E">
    <w:p w14:paraId="5B525F7A" w14:textId="012D95CA" w:rsidR="001262E3" w:rsidRDefault="001262E3">
      <w:pPr>
        <w:pStyle w:val="CommentText"/>
      </w:pPr>
      <w:r>
        <w:rPr>
          <w:rStyle w:val="CommentReference"/>
        </w:rPr>
        <w:annotationRef/>
      </w:r>
      <w:r>
        <w:t>Please add full forms.</w:t>
      </w:r>
    </w:p>
  </w:comment>
  <w:comment w:id="979" w:author="Editor" w:date="2025-09-08T15:33:00Z" w:initials="E">
    <w:p w14:paraId="2F94A91F" w14:textId="6677A7CD" w:rsidR="00467FF2" w:rsidRDefault="00467FF2">
      <w:pPr>
        <w:pStyle w:val="CommentText"/>
      </w:pPr>
      <w:r>
        <w:rPr>
          <w:rStyle w:val="CommentReference"/>
        </w:rPr>
        <w:annotationRef/>
      </w:r>
      <w:r w:rsidRPr="00467FF2">
        <w:t>Considering that the Conclusion section is dedicated to a short summary of the chapter, we refrain from adding section summaries/wrap up. Kindly remove this part.</w:t>
      </w:r>
    </w:p>
  </w:comment>
  <w:comment w:id="1034" w:author="Editor" w:date="2025-09-08T15:35:00Z" w:initials="E">
    <w:p w14:paraId="1E75F657" w14:textId="31464466" w:rsidR="00467FF2" w:rsidRDefault="00467FF2">
      <w:pPr>
        <w:pStyle w:val="CommentText"/>
      </w:pPr>
      <w:r>
        <w:rPr>
          <w:rStyle w:val="CommentReference"/>
        </w:rPr>
        <w:annotationRef/>
      </w:r>
      <w:r w:rsidRPr="00467FF2">
        <w:t>Considering that the Conclusion section is dedicated to a short summary of the chapter, we refrain from adding section summaries/wrap up. Kindly remove this part.</w:t>
      </w:r>
    </w:p>
  </w:comment>
  <w:comment w:id="1038" w:author="Editor" w:date="2025-09-08T15:37:00Z" w:initials="E">
    <w:p w14:paraId="48DC631F" w14:textId="0EE72901" w:rsidR="00605445" w:rsidRDefault="00605445">
      <w:pPr>
        <w:pStyle w:val="CommentText"/>
      </w:pPr>
      <w:r>
        <w:rPr>
          <w:rStyle w:val="CommentReference"/>
        </w:rPr>
        <w:annotationRef/>
      </w:r>
      <w:r>
        <w:t>Please add this section for consistency with Chapter 1</w:t>
      </w:r>
    </w:p>
  </w:comment>
  <w:comment w:id="1061" w:author="Editor" w:date="2025-09-08T15:49:00Z" w:initials="E">
    <w:p w14:paraId="38A03C0E" w14:textId="77777777" w:rsidR="008D1E9E" w:rsidRDefault="008D1E9E">
      <w:pPr>
        <w:pStyle w:val="CommentText"/>
      </w:pPr>
      <w:r>
        <w:rPr>
          <w:rStyle w:val="CommentReference"/>
        </w:rPr>
        <w:annotationRef/>
      </w:r>
      <w:r>
        <w:t>As we refrain from adding wrap up examples after the concluison, I would suggest either of the following alternatives:</w:t>
      </w:r>
    </w:p>
    <w:p w14:paraId="20F2129F" w14:textId="77777777" w:rsidR="008D1E9E" w:rsidRDefault="008D1E9E" w:rsidP="008D1E9E">
      <w:pPr>
        <w:pStyle w:val="CommentText"/>
        <w:numPr>
          <w:ilvl w:val="0"/>
          <w:numId w:val="43"/>
        </w:numPr>
      </w:pPr>
      <w:r>
        <w:t>We can move this section right before the conclusion</w:t>
      </w:r>
    </w:p>
    <w:p w14:paraId="051AB61F" w14:textId="6D84F975" w:rsidR="008D1E9E" w:rsidRDefault="008D1E9E" w:rsidP="008D1E9E">
      <w:pPr>
        <w:pStyle w:val="CommentText"/>
        <w:numPr>
          <w:ilvl w:val="0"/>
          <w:numId w:val="43"/>
        </w:numPr>
      </w:pPr>
      <w:r>
        <w:t>We can move each example under the respective sections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2B66E6" w15:done="0"/>
  <w15:commentEx w15:paraId="5113E1C7" w15:done="0"/>
  <w15:commentEx w15:paraId="485BCB64" w15:done="0"/>
  <w15:commentEx w15:paraId="19080FEE" w15:done="0"/>
  <w15:commentEx w15:paraId="2A5CBC47" w15:done="0"/>
  <w15:commentEx w15:paraId="77700DB1" w15:done="0"/>
  <w15:commentEx w15:paraId="5B993362" w15:done="0"/>
  <w15:commentEx w15:paraId="05B63373" w15:done="0"/>
  <w15:commentEx w15:paraId="537BFE2F" w15:done="0"/>
  <w15:commentEx w15:paraId="647B0A1F" w15:done="0"/>
  <w15:commentEx w15:paraId="39228340" w15:done="0"/>
  <w15:commentEx w15:paraId="27C04BB3" w15:done="0"/>
  <w15:commentEx w15:paraId="2D55081F" w15:done="0"/>
  <w15:commentEx w15:paraId="2B037B68" w15:done="0"/>
  <w15:commentEx w15:paraId="5B525F7A" w15:done="0"/>
  <w15:commentEx w15:paraId="2F94A91F" w15:done="0"/>
  <w15:commentEx w15:paraId="1E75F657" w15:done="0"/>
  <w15:commentEx w15:paraId="48DC631F" w15:done="0"/>
  <w15:commentEx w15:paraId="051AB6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24447D" w16cex:dateUtc="2025-09-08T10:10:00Z"/>
  <w16cex:commentExtensible w16cex:durableId="45A2DEF4" w16cex:dateUtc="2025-09-08T10:19:00Z"/>
  <w16cex:commentExtensible w16cex:durableId="5EE367D6" w16cex:dateUtc="2025-09-08T09:19:00Z"/>
  <w16cex:commentExtensible w16cex:durableId="451650E7" w16cex:dateUtc="2025-09-08T09:23:00Z"/>
  <w16cex:commentExtensible w16cex:durableId="0A9C1DA7" w16cex:dateUtc="2025-09-08T09:29:00Z"/>
  <w16cex:commentExtensible w16cex:durableId="2DAA67B1" w16cex:dateUtc="2025-09-08T09:30:00Z"/>
  <w16cex:commentExtensible w16cex:durableId="2021BC87" w16cex:dateUtc="2025-09-08T09:32:00Z"/>
  <w16cex:commentExtensible w16cex:durableId="1C0535C7" w16cex:dateUtc="2025-09-08T09:35:00Z"/>
  <w16cex:commentExtensible w16cex:durableId="55B0DDE6" w16cex:dateUtc="2025-09-08T09:39:00Z"/>
  <w16cex:commentExtensible w16cex:durableId="437466D6" w16cex:dateUtc="2025-09-08T09:40:00Z"/>
  <w16cex:commentExtensible w16cex:durableId="3F93804B" w16cex:dateUtc="2025-09-08T09:41:00Z"/>
  <w16cex:commentExtensible w16cex:durableId="2BC4C9BA" w16cex:dateUtc="2025-09-08T09:43:00Z"/>
  <w16cex:commentExtensible w16cex:durableId="2CB8FA45" w16cex:dateUtc="2025-09-08T09:43:00Z"/>
  <w16cex:commentExtensible w16cex:durableId="72229ABB" w16cex:dateUtc="2025-09-08T09:55:00Z"/>
  <w16cex:commentExtensible w16cex:durableId="7FF0A74D" w16cex:dateUtc="2025-09-08T09:45:00Z"/>
  <w16cex:commentExtensible w16cex:durableId="251534BB" w16cex:dateUtc="2025-09-08T10:03:00Z"/>
  <w16cex:commentExtensible w16cex:durableId="305CC2ED" w16cex:dateUtc="2025-09-08T10:05:00Z"/>
  <w16cex:commentExtensible w16cex:durableId="175BC834" w16cex:dateUtc="2025-09-08T10:07:00Z"/>
  <w16cex:commentExtensible w16cex:durableId="0CC5F6ED" w16cex:dateUtc="2025-09-08T1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2B66E6" w16cid:durableId="2D24447D"/>
  <w16cid:commentId w16cid:paraId="5113E1C7" w16cid:durableId="45A2DEF4"/>
  <w16cid:commentId w16cid:paraId="485BCB64" w16cid:durableId="5EE367D6"/>
  <w16cid:commentId w16cid:paraId="19080FEE" w16cid:durableId="451650E7"/>
  <w16cid:commentId w16cid:paraId="2A5CBC47" w16cid:durableId="0A9C1DA7"/>
  <w16cid:commentId w16cid:paraId="77700DB1" w16cid:durableId="2DAA67B1"/>
  <w16cid:commentId w16cid:paraId="5B993362" w16cid:durableId="2021BC87"/>
  <w16cid:commentId w16cid:paraId="05B63373" w16cid:durableId="1C0535C7"/>
  <w16cid:commentId w16cid:paraId="537BFE2F" w16cid:durableId="55B0DDE6"/>
  <w16cid:commentId w16cid:paraId="647B0A1F" w16cid:durableId="437466D6"/>
  <w16cid:commentId w16cid:paraId="39228340" w16cid:durableId="3F93804B"/>
  <w16cid:commentId w16cid:paraId="27C04BB3" w16cid:durableId="2BC4C9BA"/>
  <w16cid:commentId w16cid:paraId="2D55081F" w16cid:durableId="2CB8FA45"/>
  <w16cid:commentId w16cid:paraId="2B037B68" w16cid:durableId="72229ABB"/>
  <w16cid:commentId w16cid:paraId="5B525F7A" w16cid:durableId="7FF0A74D"/>
  <w16cid:commentId w16cid:paraId="2F94A91F" w16cid:durableId="251534BB"/>
  <w16cid:commentId w16cid:paraId="1E75F657" w16cid:durableId="305CC2ED"/>
  <w16cid:commentId w16cid:paraId="48DC631F" w16cid:durableId="175BC834"/>
  <w16cid:commentId w16cid:paraId="051AB61F" w16cid:durableId="0CC5F6E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37E6"/>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35AA0"/>
    <w:multiLevelType w:val="hybridMultilevel"/>
    <w:tmpl w:val="D1CE8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951D9"/>
    <w:multiLevelType w:val="multilevel"/>
    <w:tmpl w:val="511A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0959AD"/>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40DE4"/>
    <w:multiLevelType w:val="hybridMultilevel"/>
    <w:tmpl w:val="50F68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42539"/>
    <w:multiLevelType w:val="hybridMultilevel"/>
    <w:tmpl w:val="887E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0646B"/>
    <w:multiLevelType w:val="hybridMultilevel"/>
    <w:tmpl w:val="67188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94634"/>
    <w:multiLevelType w:val="hybridMultilevel"/>
    <w:tmpl w:val="1E00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B3C5D"/>
    <w:multiLevelType w:val="hybridMultilevel"/>
    <w:tmpl w:val="05BC5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73653"/>
    <w:multiLevelType w:val="multilevel"/>
    <w:tmpl w:val="AAE2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827C10"/>
    <w:multiLevelType w:val="hybridMultilevel"/>
    <w:tmpl w:val="89EE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54FFA"/>
    <w:multiLevelType w:val="multilevel"/>
    <w:tmpl w:val="CC0C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1B13BF"/>
    <w:multiLevelType w:val="hybridMultilevel"/>
    <w:tmpl w:val="98F2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E56D4"/>
    <w:multiLevelType w:val="hybridMultilevel"/>
    <w:tmpl w:val="9080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D91E4C"/>
    <w:multiLevelType w:val="hybridMultilevel"/>
    <w:tmpl w:val="1D92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035233"/>
    <w:multiLevelType w:val="multilevel"/>
    <w:tmpl w:val="8598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812829"/>
    <w:multiLevelType w:val="hybridMultilevel"/>
    <w:tmpl w:val="B2CC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975170"/>
    <w:multiLevelType w:val="multilevel"/>
    <w:tmpl w:val="1C0AF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AA4836"/>
    <w:multiLevelType w:val="hybridMultilevel"/>
    <w:tmpl w:val="FB5C86A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375F0788"/>
    <w:multiLevelType w:val="hybridMultilevel"/>
    <w:tmpl w:val="2A14C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A13C70"/>
    <w:multiLevelType w:val="hybridMultilevel"/>
    <w:tmpl w:val="DCB0E642"/>
    <w:lvl w:ilvl="0" w:tplc="9FFC0A5C">
      <w:start w:val="1"/>
      <w:numFmt w:val="bullet"/>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1C525C"/>
    <w:multiLevelType w:val="hybridMultilevel"/>
    <w:tmpl w:val="C9962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35783B"/>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C310CF"/>
    <w:multiLevelType w:val="hybridMultilevel"/>
    <w:tmpl w:val="06FE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EE7ADB"/>
    <w:multiLevelType w:val="hybridMultilevel"/>
    <w:tmpl w:val="DEB2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F70A85"/>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D75522"/>
    <w:multiLevelType w:val="multilevel"/>
    <w:tmpl w:val="A43E5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5F2E48"/>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6A18E4"/>
    <w:multiLevelType w:val="hybridMultilevel"/>
    <w:tmpl w:val="3590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281985"/>
    <w:multiLevelType w:val="multilevel"/>
    <w:tmpl w:val="1E04F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DF77AE"/>
    <w:multiLevelType w:val="hybridMultilevel"/>
    <w:tmpl w:val="4268E824"/>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2" w15:restartNumberingAfterBreak="0">
    <w:nsid w:val="635F6F14"/>
    <w:multiLevelType w:val="hybridMultilevel"/>
    <w:tmpl w:val="28FED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6D572F"/>
    <w:multiLevelType w:val="hybridMultilevel"/>
    <w:tmpl w:val="C18A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907537"/>
    <w:multiLevelType w:val="multilevel"/>
    <w:tmpl w:val="06E0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6D0B67"/>
    <w:multiLevelType w:val="multilevel"/>
    <w:tmpl w:val="5BF0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BE6E1C"/>
    <w:multiLevelType w:val="hybridMultilevel"/>
    <w:tmpl w:val="101C6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130685"/>
    <w:multiLevelType w:val="hybridMultilevel"/>
    <w:tmpl w:val="8F4A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783B75"/>
    <w:multiLevelType w:val="hybridMultilevel"/>
    <w:tmpl w:val="776CD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5C5757"/>
    <w:multiLevelType w:val="multilevel"/>
    <w:tmpl w:val="F5AE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FF4A72"/>
    <w:multiLevelType w:val="hybridMultilevel"/>
    <w:tmpl w:val="804C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5F07F5"/>
    <w:multiLevelType w:val="hybridMultilevel"/>
    <w:tmpl w:val="C1846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3694759">
    <w:abstractNumId w:val="20"/>
  </w:num>
  <w:num w:numId="2" w16cid:durableId="8884217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3599621">
    <w:abstractNumId w:val="39"/>
  </w:num>
  <w:num w:numId="4" w16cid:durableId="458571976">
    <w:abstractNumId w:val="9"/>
  </w:num>
  <w:num w:numId="5" w16cid:durableId="1265112164">
    <w:abstractNumId w:val="2"/>
  </w:num>
  <w:num w:numId="6" w16cid:durableId="988705196">
    <w:abstractNumId w:val="35"/>
  </w:num>
  <w:num w:numId="7" w16cid:durableId="1648778490">
    <w:abstractNumId w:val="15"/>
  </w:num>
  <w:num w:numId="8" w16cid:durableId="1329677665">
    <w:abstractNumId w:val="27"/>
  </w:num>
  <w:num w:numId="9" w16cid:durableId="916328845">
    <w:abstractNumId w:val="22"/>
  </w:num>
  <w:num w:numId="10" w16cid:durableId="693071595">
    <w:abstractNumId w:val="25"/>
  </w:num>
  <w:num w:numId="11" w16cid:durableId="2106001331">
    <w:abstractNumId w:val="0"/>
  </w:num>
  <w:num w:numId="12" w16cid:durableId="1349916665">
    <w:abstractNumId w:val="34"/>
  </w:num>
  <w:num w:numId="13" w16cid:durableId="309481649">
    <w:abstractNumId w:val="30"/>
  </w:num>
  <w:num w:numId="14" w16cid:durableId="1545943846">
    <w:abstractNumId w:val="11"/>
    <w:lvlOverride w:ilvl="0">
      <w:startOverride w:val="1"/>
    </w:lvlOverride>
  </w:num>
  <w:num w:numId="15" w16cid:durableId="954752939">
    <w:abstractNumId w:val="31"/>
  </w:num>
  <w:num w:numId="16" w16cid:durableId="1066682590">
    <w:abstractNumId w:val="18"/>
  </w:num>
  <w:num w:numId="17" w16cid:durableId="353118250">
    <w:abstractNumId w:val="3"/>
  </w:num>
  <w:num w:numId="18" w16cid:durableId="1036736031">
    <w:abstractNumId w:val="26"/>
  </w:num>
  <w:num w:numId="19" w16cid:durableId="2051491964">
    <w:abstractNumId w:val="17"/>
  </w:num>
  <w:num w:numId="20" w16cid:durableId="300886365">
    <w:abstractNumId w:val="28"/>
  </w:num>
  <w:num w:numId="21" w16cid:durableId="1066993149">
    <w:abstractNumId w:val="37"/>
  </w:num>
  <w:num w:numId="22" w16cid:durableId="7144767">
    <w:abstractNumId w:val="1"/>
  </w:num>
  <w:num w:numId="23" w16cid:durableId="1571422802">
    <w:abstractNumId w:val="19"/>
  </w:num>
  <w:num w:numId="24" w16cid:durableId="1531994962">
    <w:abstractNumId w:val="6"/>
  </w:num>
  <w:num w:numId="25" w16cid:durableId="483161488">
    <w:abstractNumId w:val="33"/>
  </w:num>
  <w:num w:numId="26" w16cid:durableId="325132808">
    <w:abstractNumId w:val="23"/>
  </w:num>
  <w:num w:numId="27" w16cid:durableId="1566648921">
    <w:abstractNumId w:val="29"/>
  </w:num>
  <w:num w:numId="28" w16cid:durableId="1377925261">
    <w:abstractNumId w:val="10"/>
  </w:num>
  <w:num w:numId="29" w16cid:durableId="1047952798">
    <w:abstractNumId w:val="36"/>
  </w:num>
  <w:num w:numId="30" w16cid:durableId="2076128108">
    <w:abstractNumId w:val="40"/>
  </w:num>
  <w:num w:numId="31" w16cid:durableId="1576159184">
    <w:abstractNumId w:val="16"/>
  </w:num>
  <w:num w:numId="32" w16cid:durableId="178392428">
    <w:abstractNumId w:val="14"/>
  </w:num>
  <w:num w:numId="33" w16cid:durableId="272633709">
    <w:abstractNumId w:val="41"/>
  </w:num>
  <w:num w:numId="34" w16cid:durableId="1801878896">
    <w:abstractNumId w:val="7"/>
  </w:num>
  <w:num w:numId="35" w16cid:durableId="1377119740">
    <w:abstractNumId w:val="32"/>
  </w:num>
  <w:num w:numId="36" w16cid:durableId="1607883346">
    <w:abstractNumId w:val="21"/>
  </w:num>
  <w:num w:numId="37" w16cid:durableId="945769188">
    <w:abstractNumId w:val="24"/>
  </w:num>
  <w:num w:numId="38" w16cid:durableId="1311329659">
    <w:abstractNumId w:val="13"/>
  </w:num>
  <w:num w:numId="39" w16cid:durableId="1135413525">
    <w:abstractNumId w:val="8"/>
  </w:num>
  <w:num w:numId="40" w16cid:durableId="1310478611">
    <w:abstractNumId w:val="5"/>
  </w:num>
  <w:num w:numId="41" w16cid:durableId="722141947">
    <w:abstractNumId w:val="38"/>
  </w:num>
  <w:num w:numId="42" w16cid:durableId="60949914">
    <w:abstractNumId w:val="12"/>
  </w:num>
  <w:num w:numId="43" w16cid:durableId="2015298720">
    <w:abstractNumId w:val="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itor">
    <w15:presenceInfo w15:providerId="None" w15:userId="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7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trackRevisions/>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02E93"/>
    <w:rsid w:val="000106EB"/>
    <w:rsid w:val="00016B32"/>
    <w:rsid w:val="00026354"/>
    <w:rsid w:val="00035535"/>
    <w:rsid w:val="00036A43"/>
    <w:rsid w:val="00042F71"/>
    <w:rsid w:val="0004373F"/>
    <w:rsid w:val="000451D1"/>
    <w:rsid w:val="000540BC"/>
    <w:rsid w:val="0006011A"/>
    <w:rsid w:val="00060E9E"/>
    <w:rsid w:val="00062AB0"/>
    <w:rsid w:val="0006743D"/>
    <w:rsid w:val="00072D2F"/>
    <w:rsid w:val="000767EE"/>
    <w:rsid w:val="00086DB5"/>
    <w:rsid w:val="0008719F"/>
    <w:rsid w:val="000A06FE"/>
    <w:rsid w:val="000A39BA"/>
    <w:rsid w:val="000A71F6"/>
    <w:rsid w:val="000B6564"/>
    <w:rsid w:val="000C5B00"/>
    <w:rsid w:val="000D4F15"/>
    <w:rsid w:val="000D724F"/>
    <w:rsid w:val="000E3456"/>
    <w:rsid w:val="000E393D"/>
    <w:rsid w:val="000F673A"/>
    <w:rsid w:val="001005E7"/>
    <w:rsid w:val="00104818"/>
    <w:rsid w:val="00106835"/>
    <w:rsid w:val="00123A1A"/>
    <w:rsid w:val="00124412"/>
    <w:rsid w:val="001262E3"/>
    <w:rsid w:val="00127B10"/>
    <w:rsid w:val="00127C22"/>
    <w:rsid w:val="00135732"/>
    <w:rsid w:val="0013644E"/>
    <w:rsid w:val="00137BEA"/>
    <w:rsid w:val="00142895"/>
    <w:rsid w:val="0014505B"/>
    <w:rsid w:val="001528C8"/>
    <w:rsid w:val="00153A33"/>
    <w:rsid w:val="00171E7B"/>
    <w:rsid w:val="0017251D"/>
    <w:rsid w:val="0017270B"/>
    <w:rsid w:val="001814C7"/>
    <w:rsid w:val="00186842"/>
    <w:rsid w:val="001A2DB0"/>
    <w:rsid w:val="001B0990"/>
    <w:rsid w:val="001B1A8B"/>
    <w:rsid w:val="001C3C7D"/>
    <w:rsid w:val="001C760E"/>
    <w:rsid w:val="001D3125"/>
    <w:rsid w:val="001F3A9B"/>
    <w:rsid w:val="001F444B"/>
    <w:rsid w:val="0020073A"/>
    <w:rsid w:val="0020252C"/>
    <w:rsid w:val="00204BA3"/>
    <w:rsid w:val="002070BA"/>
    <w:rsid w:val="002100AC"/>
    <w:rsid w:val="0021118C"/>
    <w:rsid w:val="002118DE"/>
    <w:rsid w:val="00212253"/>
    <w:rsid w:val="00217116"/>
    <w:rsid w:val="00217A7E"/>
    <w:rsid w:val="00223C82"/>
    <w:rsid w:val="00230AFC"/>
    <w:rsid w:val="00235DDE"/>
    <w:rsid w:val="00240CDC"/>
    <w:rsid w:val="0024302B"/>
    <w:rsid w:val="00244426"/>
    <w:rsid w:val="00245511"/>
    <w:rsid w:val="0025053C"/>
    <w:rsid w:val="0025151D"/>
    <w:rsid w:val="00251F34"/>
    <w:rsid w:val="002619F9"/>
    <w:rsid w:val="00263867"/>
    <w:rsid w:val="002760C0"/>
    <w:rsid w:val="002818C9"/>
    <w:rsid w:val="00283AA0"/>
    <w:rsid w:val="002963D2"/>
    <w:rsid w:val="002A17B7"/>
    <w:rsid w:val="002A7053"/>
    <w:rsid w:val="002B3E85"/>
    <w:rsid w:val="002B575F"/>
    <w:rsid w:val="002B68D8"/>
    <w:rsid w:val="002B71D8"/>
    <w:rsid w:val="002C3BE8"/>
    <w:rsid w:val="002C4185"/>
    <w:rsid w:val="002E59D5"/>
    <w:rsid w:val="002F0EEE"/>
    <w:rsid w:val="002F2F03"/>
    <w:rsid w:val="002F3F44"/>
    <w:rsid w:val="002F728F"/>
    <w:rsid w:val="00301DD0"/>
    <w:rsid w:val="00313F5D"/>
    <w:rsid w:val="003152F8"/>
    <w:rsid w:val="003165FF"/>
    <w:rsid w:val="0031689B"/>
    <w:rsid w:val="0032435C"/>
    <w:rsid w:val="003324F8"/>
    <w:rsid w:val="003430C0"/>
    <w:rsid w:val="00343212"/>
    <w:rsid w:val="00347445"/>
    <w:rsid w:val="00347F9F"/>
    <w:rsid w:val="00357ABA"/>
    <w:rsid w:val="00367410"/>
    <w:rsid w:val="003714A4"/>
    <w:rsid w:val="003776FF"/>
    <w:rsid w:val="00386256"/>
    <w:rsid w:val="00387A19"/>
    <w:rsid w:val="003911D8"/>
    <w:rsid w:val="003928B1"/>
    <w:rsid w:val="003B1777"/>
    <w:rsid w:val="003B2BED"/>
    <w:rsid w:val="003B3135"/>
    <w:rsid w:val="003B367C"/>
    <w:rsid w:val="003B6E22"/>
    <w:rsid w:val="003C227A"/>
    <w:rsid w:val="003C3243"/>
    <w:rsid w:val="003C3718"/>
    <w:rsid w:val="003C45C6"/>
    <w:rsid w:val="003D3756"/>
    <w:rsid w:val="003D3C02"/>
    <w:rsid w:val="003D6C9B"/>
    <w:rsid w:val="003E07EB"/>
    <w:rsid w:val="003E2707"/>
    <w:rsid w:val="003F4A69"/>
    <w:rsid w:val="00401C2C"/>
    <w:rsid w:val="004072D5"/>
    <w:rsid w:val="00420889"/>
    <w:rsid w:val="00423DBD"/>
    <w:rsid w:val="0043035F"/>
    <w:rsid w:val="004437FC"/>
    <w:rsid w:val="0045065D"/>
    <w:rsid w:val="004542BF"/>
    <w:rsid w:val="00462420"/>
    <w:rsid w:val="00463E4B"/>
    <w:rsid w:val="00467FF2"/>
    <w:rsid w:val="0047308D"/>
    <w:rsid w:val="00474E66"/>
    <w:rsid w:val="00485D09"/>
    <w:rsid w:val="0049238F"/>
    <w:rsid w:val="00493756"/>
    <w:rsid w:val="00494861"/>
    <w:rsid w:val="00494D19"/>
    <w:rsid w:val="004A16D7"/>
    <w:rsid w:val="004A45CD"/>
    <w:rsid w:val="004A507A"/>
    <w:rsid w:val="004B5C3D"/>
    <w:rsid w:val="004B6ED5"/>
    <w:rsid w:val="004C0374"/>
    <w:rsid w:val="004C5CC5"/>
    <w:rsid w:val="004C6531"/>
    <w:rsid w:val="004D46F4"/>
    <w:rsid w:val="004E11BB"/>
    <w:rsid w:val="004E1325"/>
    <w:rsid w:val="004E762F"/>
    <w:rsid w:val="005010E4"/>
    <w:rsid w:val="00502248"/>
    <w:rsid w:val="00511551"/>
    <w:rsid w:val="0051189B"/>
    <w:rsid w:val="00512467"/>
    <w:rsid w:val="005169BA"/>
    <w:rsid w:val="00526D7C"/>
    <w:rsid w:val="00557791"/>
    <w:rsid w:val="00557826"/>
    <w:rsid w:val="00557B92"/>
    <w:rsid w:val="00560483"/>
    <w:rsid w:val="00561960"/>
    <w:rsid w:val="00562C66"/>
    <w:rsid w:val="00562F95"/>
    <w:rsid w:val="00570370"/>
    <w:rsid w:val="00576B2F"/>
    <w:rsid w:val="00577C4F"/>
    <w:rsid w:val="00590664"/>
    <w:rsid w:val="00592128"/>
    <w:rsid w:val="005B0161"/>
    <w:rsid w:val="005B5703"/>
    <w:rsid w:val="005C032D"/>
    <w:rsid w:val="005C25C6"/>
    <w:rsid w:val="005C35D8"/>
    <w:rsid w:val="005C478F"/>
    <w:rsid w:val="005C4E2C"/>
    <w:rsid w:val="005D08F6"/>
    <w:rsid w:val="005D15DE"/>
    <w:rsid w:val="005D416B"/>
    <w:rsid w:val="005D5EFE"/>
    <w:rsid w:val="005E113B"/>
    <w:rsid w:val="005E3AA8"/>
    <w:rsid w:val="005E4317"/>
    <w:rsid w:val="005F3E50"/>
    <w:rsid w:val="00605445"/>
    <w:rsid w:val="00606174"/>
    <w:rsid w:val="0060629A"/>
    <w:rsid w:val="006077D6"/>
    <w:rsid w:val="0061381E"/>
    <w:rsid w:val="00620AEA"/>
    <w:rsid w:val="006225F0"/>
    <w:rsid w:val="00624637"/>
    <w:rsid w:val="00624A0A"/>
    <w:rsid w:val="00625700"/>
    <w:rsid w:val="00625848"/>
    <w:rsid w:val="0063200B"/>
    <w:rsid w:val="00641D62"/>
    <w:rsid w:val="0064490F"/>
    <w:rsid w:val="00647E3C"/>
    <w:rsid w:val="0065207B"/>
    <w:rsid w:val="006533E4"/>
    <w:rsid w:val="0066150D"/>
    <w:rsid w:val="00661606"/>
    <w:rsid w:val="0066359F"/>
    <w:rsid w:val="0066378D"/>
    <w:rsid w:val="00666AE7"/>
    <w:rsid w:val="00672B17"/>
    <w:rsid w:val="006739A1"/>
    <w:rsid w:val="006739BB"/>
    <w:rsid w:val="00683D19"/>
    <w:rsid w:val="00684AC1"/>
    <w:rsid w:val="00695900"/>
    <w:rsid w:val="006D011B"/>
    <w:rsid w:val="006E32F4"/>
    <w:rsid w:val="006E4616"/>
    <w:rsid w:val="006E4A3B"/>
    <w:rsid w:val="006E6117"/>
    <w:rsid w:val="006F0A3C"/>
    <w:rsid w:val="006F7553"/>
    <w:rsid w:val="00712869"/>
    <w:rsid w:val="00714E28"/>
    <w:rsid w:val="007231F8"/>
    <w:rsid w:val="007302E4"/>
    <w:rsid w:val="0073183F"/>
    <w:rsid w:val="00733CC1"/>
    <w:rsid w:val="0074264F"/>
    <w:rsid w:val="00743076"/>
    <w:rsid w:val="00757BA6"/>
    <w:rsid w:val="00760A21"/>
    <w:rsid w:val="00773262"/>
    <w:rsid w:val="00776E9A"/>
    <w:rsid w:val="00780C03"/>
    <w:rsid w:val="00783FFB"/>
    <w:rsid w:val="00794157"/>
    <w:rsid w:val="00797CB5"/>
    <w:rsid w:val="007A7FF7"/>
    <w:rsid w:val="007B07EE"/>
    <w:rsid w:val="007C7E9A"/>
    <w:rsid w:val="007D51F3"/>
    <w:rsid w:val="007E0781"/>
    <w:rsid w:val="007E26DE"/>
    <w:rsid w:val="007F6284"/>
    <w:rsid w:val="00805409"/>
    <w:rsid w:val="008102EF"/>
    <w:rsid w:val="00813151"/>
    <w:rsid w:val="00837C4C"/>
    <w:rsid w:val="00837C80"/>
    <w:rsid w:val="00842B5E"/>
    <w:rsid w:val="00852A90"/>
    <w:rsid w:val="00887581"/>
    <w:rsid w:val="00890AAF"/>
    <w:rsid w:val="0089201C"/>
    <w:rsid w:val="00893C84"/>
    <w:rsid w:val="008940B8"/>
    <w:rsid w:val="00894C58"/>
    <w:rsid w:val="008A3568"/>
    <w:rsid w:val="008A4344"/>
    <w:rsid w:val="008C1CC3"/>
    <w:rsid w:val="008C4808"/>
    <w:rsid w:val="008C7FE3"/>
    <w:rsid w:val="008D0B73"/>
    <w:rsid w:val="008D1E9E"/>
    <w:rsid w:val="008E19F7"/>
    <w:rsid w:val="008E5B6C"/>
    <w:rsid w:val="008F7FC4"/>
    <w:rsid w:val="0090482A"/>
    <w:rsid w:val="00906255"/>
    <w:rsid w:val="0091484B"/>
    <w:rsid w:val="00915489"/>
    <w:rsid w:val="00917CDF"/>
    <w:rsid w:val="009258DE"/>
    <w:rsid w:val="009306C1"/>
    <w:rsid w:val="009333DF"/>
    <w:rsid w:val="0093583D"/>
    <w:rsid w:val="00937A20"/>
    <w:rsid w:val="00940E1A"/>
    <w:rsid w:val="0094208A"/>
    <w:rsid w:val="00943673"/>
    <w:rsid w:val="00952FFA"/>
    <w:rsid w:val="00955526"/>
    <w:rsid w:val="00956561"/>
    <w:rsid w:val="00961355"/>
    <w:rsid w:val="00964C33"/>
    <w:rsid w:val="00967DCC"/>
    <w:rsid w:val="00975634"/>
    <w:rsid w:val="0098005D"/>
    <w:rsid w:val="009818D2"/>
    <w:rsid w:val="009918A1"/>
    <w:rsid w:val="00996C7D"/>
    <w:rsid w:val="00997173"/>
    <w:rsid w:val="009A1AEA"/>
    <w:rsid w:val="009A1CF6"/>
    <w:rsid w:val="009A546F"/>
    <w:rsid w:val="009B159D"/>
    <w:rsid w:val="009C061E"/>
    <w:rsid w:val="009C3EA7"/>
    <w:rsid w:val="009C5543"/>
    <w:rsid w:val="009E4B99"/>
    <w:rsid w:val="009F004C"/>
    <w:rsid w:val="00A00367"/>
    <w:rsid w:val="00A02E73"/>
    <w:rsid w:val="00A03C0D"/>
    <w:rsid w:val="00A14F90"/>
    <w:rsid w:val="00A168E5"/>
    <w:rsid w:val="00A22C21"/>
    <w:rsid w:val="00A42540"/>
    <w:rsid w:val="00A42F46"/>
    <w:rsid w:val="00A479B2"/>
    <w:rsid w:val="00A55F8D"/>
    <w:rsid w:val="00A617F7"/>
    <w:rsid w:val="00A6433C"/>
    <w:rsid w:val="00A757F0"/>
    <w:rsid w:val="00A76965"/>
    <w:rsid w:val="00A81DA2"/>
    <w:rsid w:val="00A826B3"/>
    <w:rsid w:val="00A82C57"/>
    <w:rsid w:val="00A833A5"/>
    <w:rsid w:val="00A834AD"/>
    <w:rsid w:val="00A84F4D"/>
    <w:rsid w:val="00A90405"/>
    <w:rsid w:val="00A91B31"/>
    <w:rsid w:val="00A922C9"/>
    <w:rsid w:val="00A9700D"/>
    <w:rsid w:val="00AA1BDD"/>
    <w:rsid w:val="00AA5978"/>
    <w:rsid w:val="00AB07D5"/>
    <w:rsid w:val="00AD03D2"/>
    <w:rsid w:val="00AE687D"/>
    <w:rsid w:val="00B02D9A"/>
    <w:rsid w:val="00B064AF"/>
    <w:rsid w:val="00B119B8"/>
    <w:rsid w:val="00B17DE6"/>
    <w:rsid w:val="00B2390F"/>
    <w:rsid w:val="00B2733D"/>
    <w:rsid w:val="00B34934"/>
    <w:rsid w:val="00B35712"/>
    <w:rsid w:val="00B447F4"/>
    <w:rsid w:val="00B521D7"/>
    <w:rsid w:val="00B540D1"/>
    <w:rsid w:val="00B56AC9"/>
    <w:rsid w:val="00B6012E"/>
    <w:rsid w:val="00B62217"/>
    <w:rsid w:val="00B63DD9"/>
    <w:rsid w:val="00B67781"/>
    <w:rsid w:val="00B72559"/>
    <w:rsid w:val="00B729CB"/>
    <w:rsid w:val="00B7475A"/>
    <w:rsid w:val="00B8533F"/>
    <w:rsid w:val="00B916F2"/>
    <w:rsid w:val="00BA1905"/>
    <w:rsid w:val="00BA7F42"/>
    <w:rsid w:val="00BB12A8"/>
    <w:rsid w:val="00BB155C"/>
    <w:rsid w:val="00BB576C"/>
    <w:rsid w:val="00BC03DC"/>
    <w:rsid w:val="00BC38BC"/>
    <w:rsid w:val="00BC421A"/>
    <w:rsid w:val="00BD0C70"/>
    <w:rsid w:val="00BE1747"/>
    <w:rsid w:val="00C03B66"/>
    <w:rsid w:val="00C044BF"/>
    <w:rsid w:val="00C04750"/>
    <w:rsid w:val="00C04F16"/>
    <w:rsid w:val="00C1608D"/>
    <w:rsid w:val="00C23133"/>
    <w:rsid w:val="00C240C4"/>
    <w:rsid w:val="00C25EEC"/>
    <w:rsid w:val="00C36333"/>
    <w:rsid w:val="00C37E3E"/>
    <w:rsid w:val="00C42B47"/>
    <w:rsid w:val="00C540D2"/>
    <w:rsid w:val="00C62E14"/>
    <w:rsid w:val="00C65991"/>
    <w:rsid w:val="00C66164"/>
    <w:rsid w:val="00C729E5"/>
    <w:rsid w:val="00C822F2"/>
    <w:rsid w:val="00C906DC"/>
    <w:rsid w:val="00CA0F27"/>
    <w:rsid w:val="00CA1874"/>
    <w:rsid w:val="00CA54C0"/>
    <w:rsid w:val="00CA6204"/>
    <w:rsid w:val="00CA6394"/>
    <w:rsid w:val="00CA73B0"/>
    <w:rsid w:val="00CB729A"/>
    <w:rsid w:val="00CB75DA"/>
    <w:rsid w:val="00CB79D6"/>
    <w:rsid w:val="00CC4FDE"/>
    <w:rsid w:val="00CC53DA"/>
    <w:rsid w:val="00CD7433"/>
    <w:rsid w:val="00CE12DF"/>
    <w:rsid w:val="00D02484"/>
    <w:rsid w:val="00D06898"/>
    <w:rsid w:val="00D12C96"/>
    <w:rsid w:val="00D12CCC"/>
    <w:rsid w:val="00D14324"/>
    <w:rsid w:val="00D17A16"/>
    <w:rsid w:val="00D24EFB"/>
    <w:rsid w:val="00D31C8F"/>
    <w:rsid w:val="00D469DC"/>
    <w:rsid w:val="00D47A13"/>
    <w:rsid w:val="00D5064A"/>
    <w:rsid w:val="00D52B95"/>
    <w:rsid w:val="00D5505B"/>
    <w:rsid w:val="00D61641"/>
    <w:rsid w:val="00D61752"/>
    <w:rsid w:val="00D62D2A"/>
    <w:rsid w:val="00D651AC"/>
    <w:rsid w:val="00D72E7B"/>
    <w:rsid w:val="00D74C9C"/>
    <w:rsid w:val="00D818EB"/>
    <w:rsid w:val="00D92E1B"/>
    <w:rsid w:val="00D97567"/>
    <w:rsid w:val="00D978C9"/>
    <w:rsid w:val="00D97C66"/>
    <w:rsid w:val="00DA0F74"/>
    <w:rsid w:val="00DA22DD"/>
    <w:rsid w:val="00DA5494"/>
    <w:rsid w:val="00DB039A"/>
    <w:rsid w:val="00DB0C69"/>
    <w:rsid w:val="00DB35B1"/>
    <w:rsid w:val="00DB635C"/>
    <w:rsid w:val="00DB66E3"/>
    <w:rsid w:val="00DC3320"/>
    <w:rsid w:val="00DC4F3F"/>
    <w:rsid w:val="00DC50B7"/>
    <w:rsid w:val="00DD16BB"/>
    <w:rsid w:val="00DD51A0"/>
    <w:rsid w:val="00DE0019"/>
    <w:rsid w:val="00DF0F92"/>
    <w:rsid w:val="00DF1A83"/>
    <w:rsid w:val="00DF3FE2"/>
    <w:rsid w:val="00DF4812"/>
    <w:rsid w:val="00E07888"/>
    <w:rsid w:val="00E11D22"/>
    <w:rsid w:val="00E16A4C"/>
    <w:rsid w:val="00E20017"/>
    <w:rsid w:val="00E21251"/>
    <w:rsid w:val="00E230ED"/>
    <w:rsid w:val="00E24FDA"/>
    <w:rsid w:val="00E31584"/>
    <w:rsid w:val="00E32E2E"/>
    <w:rsid w:val="00E35F9E"/>
    <w:rsid w:val="00E56D61"/>
    <w:rsid w:val="00E65A6A"/>
    <w:rsid w:val="00E6626D"/>
    <w:rsid w:val="00E710F2"/>
    <w:rsid w:val="00E75C1F"/>
    <w:rsid w:val="00E82473"/>
    <w:rsid w:val="00E90E41"/>
    <w:rsid w:val="00EA02AC"/>
    <w:rsid w:val="00EA7909"/>
    <w:rsid w:val="00EB0283"/>
    <w:rsid w:val="00EB33A2"/>
    <w:rsid w:val="00EB53DA"/>
    <w:rsid w:val="00EC217C"/>
    <w:rsid w:val="00EC665F"/>
    <w:rsid w:val="00EC76A3"/>
    <w:rsid w:val="00ED5FEA"/>
    <w:rsid w:val="00ED7671"/>
    <w:rsid w:val="00ED7D20"/>
    <w:rsid w:val="00EE5F02"/>
    <w:rsid w:val="00F0296C"/>
    <w:rsid w:val="00F03DD7"/>
    <w:rsid w:val="00F05124"/>
    <w:rsid w:val="00F06982"/>
    <w:rsid w:val="00F070B6"/>
    <w:rsid w:val="00F14A5A"/>
    <w:rsid w:val="00F20EF9"/>
    <w:rsid w:val="00F24CA9"/>
    <w:rsid w:val="00F26228"/>
    <w:rsid w:val="00F32690"/>
    <w:rsid w:val="00F41048"/>
    <w:rsid w:val="00F500EE"/>
    <w:rsid w:val="00F520C9"/>
    <w:rsid w:val="00F53687"/>
    <w:rsid w:val="00F5383A"/>
    <w:rsid w:val="00F543EA"/>
    <w:rsid w:val="00F56111"/>
    <w:rsid w:val="00F66887"/>
    <w:rsid w:val="00F67156"/>
    <w:rsid w:val="00F71853"/>
    <w:rsid w:val="00F71915"/>
    <w:rsid w:val="00F80358"/>
    <w:rsid w:val="00F8327D"/>
    <w:rsid w:val="00F839F0"/>
    <w:rsid w:val="00F84F04"/>
    <w:rsid w:val="00F922CC"/>
    <w:rsid w:val="00F93D2F"/>
    <w:rsid w:val="00F961D2"/>
    <w:rsid w:val="00FA07EC"/>
    <w:rsid w:val="00FA4399"/>
    <w:rsid w:val="00FA63E6"/>
    <w:rsid w:val="00FB513C"/>
    <w:rsid w:val="00FC1CF5"/>
    <w:rsid w:val="00FC423D"/>
    <w:rsid w:val="00FD39A9"/>
    <w:rsid w:val="00FD3BD8"/>
    <w:rsid w:val="00FD7FE1"/>
    <w:rsid w:val="00FF1DF3"/>
    <w:rsid w:val="00FF7C64"/>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562F95"/>
    <w:rPr>
      <w:rFonts w:ascii="Calibri" w:eastAsia="Calibri" w:hAnsi="Calibri" w:cs="Calibri"/>
      <w:noProof/>
      <w:lang w:val="en-US"/>
    </w:rPr>
  </w:style>
  <w:style w:type="paragraph" w:styleId="Heading1">
    <w:name w:val="heading 1"/>
    <w:basedOn w:val="Normal"/>
    <w:next w:val="Normal"/>
    <w:link w:val="Heading1Char"/>
    <w:uiPriority w:val="9"/>
    <w:qFormat/>
    <w:rsid w:val="00562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2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2F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2F95"/>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rsid w:val="00562F95"/>
    <w:pPr>
      <w:keepNext/>
      <w:keepLines/>
      <w:spacing w:before="220" w:after="40"/>
      <w:outlineLvl w:val="4"/>
    </w:pPr>
    <w:rPr>
      <w:b/>
    </w:rPr>
  </w:style>
  <w:style w:type="paragraph" w:styleId="Heading6">
    <w:name w:val="heading 6"/>
    <w:basedOn w:val="Normal"/>
    <w:next w:val="Normal"/>
    <w:link w:val="Heading6Char"/>
    <w:uiPriority w:val="9"/>
    <w:unhideWhenUsed/>
    <w:qFormat/>
    <w:rsid w:val="00562F95"/>
    <w:pPr>
      <w:keepNext/>
      <w:keepLines/>
      <w:spacing w:before="200" w:after="40"/>
      <w:outlineLvl w:val="5"/>
    </w:pPr>
    <w:rPr>
      <w:b/>
      <w:sz w:val="20"/>
      <w:szCs w:val="20"/>
    </w:rPr>
  </w:style>
  <w:style w:type="paragraph" w:styleId="Heading7">
    <w:name w:val="heading 7"/>
    <w:basedOn w:val="Normal"/>
    <w:next w:val="Normal"/>
    <w:link w:val="Heading7Char"/>
    <w:uiPriority w:val="9"/>
    <w:unhideWhenUsed/>
    <w:rsid w:val="006E4A3B"/>
    <w:pPr>
      <w:keepNext/>
      <w:keepLines/>
      <w:spacing w:before="240" w:after="240"/>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rsid w:val="00562F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2F95"/>
  </w:style>
  <w:style w:type="character" w:customStyle="1" w:styleId="Heading1Char">
    <w:name w:val="Heading 1 Char"/>
    <w:basedOn w:val="DefaultParagraphFont"/>
    <w:link w:val="Heading1"/>
    <w:uiPriority w:val="9"/>
    <w:rsid w:val="00562F95"/>
    <w:rPr>
      <w:rFonts w:asciiTheme="majorHAnsi" w:eastAsiaTheme="majorEastAsia" w:hAnsiTheme="majorHAnsi" w:cstheme="majorBidi"/>
      <w:noProof/>
      <w:color w:val="2F5496" w:themeColor="accent1" w:themeShade="BF"/>
      <w:sz w:val="32"/>
      <w:szCs w:val="32"/>
      <w:lang w:val="en-US"/>
    </w:rPr>
  </w:style>
  <w:style w:type="character" w:customStyle="1" w:styleId="Heading2Char">
    <w:name w:val="Heading 2 Char"/>
    <w:basedOn w:val="DefaultParagraphFont"/>
    <w:link w:val="Heading2"/>
    <w:uiPriority w:val="9"/>
    <w:rsid w:val="00562F95"/>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00562F95"/>
    <w:rPr>
      <w:rFonts w:asciiTheme="majorHAnsi" w:eastAsiaTheme="majorEastAsia" w:hAnsiTheme="majorHAnsi" w:cstheme="majorBidi"/>
      <w:noProof/>
      <w:color w:val="1F3763" w:themeColor="accent1" w:themeShade="7F"/>
      <w:sz w:val="24"/>
      <w:szCs w:val="24"/>
      <w:lang w:val="en-US"/>
    </w:rPr>
  </w:style>
  <w:style w:type="character" w:customStyle="1" w:styleId="Heading4Char">
    <w:name w:val="Heading 4 Char"/>
    <w:basedOn w:val="DefaultParagraphFont"/>
    <w:link w:val="Heading4"/>
    <w:uiPriority w:val="9"/>
    <w:rsid w:val="00562F95"/>
    <w:rPr>
      <w:rFonts w:ascii="Calibri" w:eastAsia="Calibri" w:hAnsi="Calibri" w:cs="Calibri"/>
      <w:b/>
      <w:noProof/>
      <w:sz w:val="24"/>
      <w:szCs w:val="24"/>
      <w:lang w:val="en-US"/>
    </w:rPr>
  </w:style>
  <w:style w:type="character" w:customStyle="1" w:styleId="Heading5Char">
    <w:name w:val="Heading 5 Char"/>
    <w:basedOn w:val="DefaultParagraphFont"/>
    <w:link w:val="Heading5"/>
    <w:uiPriority w:val="9"/>
    <w:rsid w:val="00562F95"/>
    <w:rPr>
      <w:rFonts w:ascii="Calibri" w:eastAsia="Calibri" w:hAnsi="Calibri" w:cs="Calibri"/>
      <w:b/>
      <w:noProof/>
      <w:lang w:val="en-US"/>
    </w:rPr>
  </w:style>
  <w:style w:type="character" w:customStyle="1" w:styleId="Heading6Char">
    <w:name w:val="Heading 6 Char"/>
    <w:basedOn w:val="DefaultParagraphFont"/>
    <w:link w:val="Heading6"/>
    <w:uiPriority w:val="9"/>
    <w:rsid w:val="00562F95"/>
    <w:rPr>
      <w:rFonts w:ascii="Calibri" w:eastAsia="Calibri" w:hAnsi="Calibri" w:cs="Calibri"/>
      <w:b/>
      <w:noProof/>
      <w:sz w:val="20"/>
      <w:szCs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2"/>
      </w:numPr>
      <w:spacing w:before="160" w:line="300" w:lineRule="auto"/>
    </w:pPr>
    <w:rPr>
      <w:rFonts w:eastAsia="Arial"/>
      <w:lang w:val="en"/>
    </w:rPr>
  </w:style>
  <w:style w:type="paragraph" w:customStyle="1" w:styleId="L-Bullets">
    <w:name w:val="L - Bullets"/>
    <w:basedOn w:val="Normal"/>
    <w:qFormat/>
    <w:rsid w:val="006E4A3B"/>
    <w:p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val="0"/>
      <w:i/>
      <w:iCs/>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 w:type="character" w:styleId="HTMLCode">
    <w:name w:val="HTML Code"/>
    <w:basedOn w:val="DefaultParagraphFont"/>
    <w:uiPriority w:val="99"/>
    <w:semiHidden/>
    <w:unhideWhenUsed/>
    <w:rsid w:val="009C5543"/>
    <w:rPr>
      <w:rFonts w:ascii="Courier New" w:eastAsia="Times New Roman" w:hAnsi="Courier New" w:cs="Courier New"/>
      <w:sz w:val="20"/>
      <w:szCs w:val="20"/>
    </w:rPr>
  </w:style>
  <w:style w:type="paragraph" w:styleId="Bibliography">
    <w:name w:val="Bibliography"/>
    <w:basedOn w:val="Normal"/>
    <w:next w:val="Normal"/>
    <w:uiPriority w:val="37"/>
    <w:semiHidden/>
    <w:rsid w:val="00F84F04"/>
  </w:style>
  <w:style w:type="table" w:styleId="GridTable1Light">
    <w:name w:val="Grid Table 1 Light"/>
    <w:basedOn w:val="TableNormal"/>
    <w:uiPriority w:val="46"/>
    <w:rsid w:val="00DB63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D02484"/>
    <w:pPr>
      <w:spacing w:after="200" w:line="240" w:lineRule="auto"/>
    </w:pPr>
    <w:rPr>
      <w:i/>
      <w:iCs/>
      <w:color w:val="44546A" w:themeColor="text2"/>
      <w:sz w:val="18"/>
      <w:szCs w:val="18"/>
    </w:rPr>
  </w:style>
  <w:style w:type="paragraph" w:styleId="NormalWeb">
    <w:name w:val="Normal (Web)"/>
    <w:basedOn w:val="Normal"/>
    <w:uiPriority w:val="99"/>
    <w:semiHidden/>
    <w:unhideWhenUsed/>
    <w:rsid w:val="009A546F"/>
    <w:rPr>
      <w:rFonts w:ascii="Times New Roman" w:hAnsi="Times New Roman" w:cs="Times New Roman"/>
      <w:sz w:val="24"/>
      <w:szCs w:val="24"/>
    </w:rPr>
  </w:style>
  <w:style w:type="paragraph" w:styleId="Revision">
    <w:name w:val="Revision"/>
    <w:hidden/>
    <w:uiPriority w:val="99"/>
    <w:semiHidden/>
    <w:rsid w:val="00C044BF"/>
    <w:pPr>
      <w:spacing w:after="0" w:line="240" w:lineRule="auto"/>
    </w:pPr>
    <w:rPr>
      <w:lang w:val="en-US"/>
    </w:rPr>
  </w:style>
  <w:style w:type="paragraph" w:customStyle="1" w:styleId="ChapterTitleBPBHEB">
    <w:name w:val="Chapter Title [BPB HEB]"/>
    <w:basedOn w:val="Heading1"/>
    <w:link w:val="ChapterTitleBPBHEBChar"/>
    <w:qFormat/>
    <w:rsid w:val="00562F95"/>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562F95"/>
    <w:rPr>
      <w:rFonts w:ascii="Palatino Linotype" w:eastAsia="Palatino Linotype" w:hAnsi="Palatino Linotype" w:cs="Palatino Linotype"/>
      <w:b/>
      <w:noProof/>
      <w:color w:val="2F5496" w:themeColor="accent1" w:themeShade="BF"/>
      <w:sz w:val="80"/>
      <w:szCs w:val="80"/>
      <w:lang w:val="en-US"/>
    </w:rPr>
  </w:style>
  <w:style w:type="paragraph" w:customStyle="1" w:styleId="ChapterTitleNumberBPBHEB">
    <w:name w:val="Chapter Title Number [BPB HEB]"/>
    <w:basedOn w:val="Heading1"/>
    <w:link w:val="ChapterTitleNumberBPBHEBChar"/>
    <w:qFormat/>
    <w:rsid w:val="00562F95"/>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562F95"/>
    <w:rPr>
      <w:rFonts w:ascii="Palatino Linotype" w:eastAsia="Palatino Linotype" w:hAnsi="Palatino Linotype" w:cs="Palatino Linotype"/>
      <w:bCs/>
      <w:smallCaps/>
      <w:noProof/>
      <w:color w:val="2F5496" w:themeColor="accent1" w:themeShade="BF"/>
      <w:sz w:val="70"/>
      <w:szCs w:val="70"/>
      <w:lang w:val="en-US"/>
    </w:rPr>
  </w:style>
  <w:style w:type="paragraph" w:customStyle="1" w:styleId="CodeBlockBPBHEB">
    <w:name w:val="Code Block [BPB HEB]"/>
    <w:basedOn w:val="Normal"/>
    <w:link w:val="CodeBlockBPBHEBChar"/>
    <w:qFormat/>
    <w:rsid w:val="00562F95"/>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562F95"/>
    <w:rPr>
      <w:rFonts w:ascii="Consolas" w:eastAsia="Arial" w:hAnsi="Consolas" w:cs="Arial"/>
      <w:noProof/>
      <w:sz w:val="20"/>
      <w:szCs w:val="20"/>
      <w:lang w:val="en-US"/>
    </w:rPr>
  </w:style>
  <w:style w:type="paragraph" w:customStyle="1" w:styleId="CodeinTextBPBHEB">
    <w:name w:val="Code in Text [BPB HEB]"/>
    <w:basedOn w:val="Normal"/>
    <w:link w:val="CodeinTextBPBHEBChar"/>
    <w:qFormat/>
    <w:rsid w:val="00562F95"/>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562F95"/>
    <w:rPr>
      <w:rFonts w:ascii="Consolas" w:eastAsia="Palatino Linotype" w:hAnsi="Consolas" w:cs="Palatino Linotype"/>
      <w:b/>
      <w:noProof/>
      <w:sz w:val="20"/>
      <w:szCs w:val="20"/>
      <w:lang w:val="en-US"/>
    </w:rPr>
  </w:style>
  <w:style w:type="paragraph" w:customStyle="1" w:styleId="FigureBPBHEB">
    <w:name w:val="Figure [BPB HEB]"/>
    <w:basedOn w:val="Normal"/>
    <w:qFormat/>
    <w:rsid w:val="00562F95"/>
    <w:pPr>
      <w:spacing w:after="200" w:line="276" w:lineRule="auto"/>
      <w:jc w:val="center"/>
    </w:pPr>
    <w:rPr>
      <w:rFonts w:ascii="Palatino Linotype" w:hAnsi="Palatino Linotype"/>
      <w:sz w:val="18"/>
    </w:rPr>
  </w:style>
  <w:style w:type="paragraph" w:customStyle="1" w:styleId="FigureCaptionBPBHEB">
    <w:name w:val="Figure Caption [BPB HEB]"/>
    <w:basedOn w:val="Normal"/>
    <w:link w:val="FigureCaptionBPBHEBChar"/>
    <w:qFormat/>
    <w:rsid w:val="00562F95"/>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562F95"/>
    <w:rPr>
      <w:rFonts w:ascii="Palatino Linotype" w:eastAsia="Palatino Linotype" w:hAnsi="Palatino Linotype" w:cs="Palatino Linotype"/>
      <w:bCs/>
      <w:i/>
      <w:iCs/>
      <w:noProof/>
      <w:sz w:val="18"/>
      <w:szCs w:val="18"/>
      <w:lang w:val="en-US"/>
    </w:rPr>
  </w:style>
  <w:style w:type="paragraph" w:customStyle="1" w:styleId="Heading1BPBHEB">
    <w:name w:val="Heading 1 [BPB HEB]"/>
    <w:basedOn w:val="Heading1"/>
    <w:rsid w:val="00562F95"/>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562F95"/>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562F95"/>
    <w:rPr>
      <w:rFonts w:ascii="Palatino Linotype" w:eastAsia="Palatino Linotype" w:hAnsi="Palatino Linotype" w:cs="Palatino Linotype"/>
      <w:b/>
      <w:noProof/>
      <w:color w:val="2F5496" w:themeColor="accent1" w:themeShade="BF"/>
      <w:sz w:val="36"/>
      <w:szCs w:val="36"/>
      <w:lang w:val="en-US"/>
    </w:rPr>
  </w:style>
  <w:style w:type="paragraph" w:customStyle="1" w:styleId="Heading3BPBHEB">
    <w:name w:val="Heading 3 [BPB HEB]"/>
    <w:basedOn w:val="Heading3"/>
    <w:qFormat/>
    <w:rsid w:val="00562F95"/>
    <w:rPr>
      <w:rFonts w:ascii="Palatino Linotype" w:hAnsi="Palatino Linotype"/>
      <w:b/>
      <w:color w:val="000000" w:themeColor="text1"/>
      <w:sz w:val="32"/>
      <w:lang w:val="en-IN"/>
    </w:rPr>
  </w:style>
  <w:style w:type="paragraph" w:customStyle="1" w:styleId="LinkBPBHEB">
    <w:name w:val="Link [BPB HEB]"/>
    <w:basedOn w:val="Normal"/>
    <w:link w:val="LinkBPBHEBChar"/>
    <w:qFormat/>
    <w:rsid w:val="00562F95"/>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562F95"/>
    <w:rPr>
      <w:rFonts w:ascii="Palatino Linotype" w:eastAsia="Arial" w:hAnsi="Palatino Linotype" w:cs="Arial"/>
      <w:b/>
      <w:noProof/>
      <w:shd w:val="clear" w:color="auto" w:fill="FFFFFF"/>
      <w:lang w:val="en-US"/>
    </w:rPr>
  </w:style>
  <w:style w:type="paragraph" w:customStyle="1" w:styleId="NormalBPBHEB">
    <w:name w:val="Normal [BPB HEB]"/>
    <w:basedOn w:val="Normal"/>
    <w:link w:val="NormalBPBHEBChar"/>
    <w:qFormat/>
    <w:rsid w:val="00562F95"/>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562F95"/>
    <w:rPr>
      <w:rFonts w:ascii="Palatino Linotype" w:eastAsia="Palatino Linotype" w:hAnsi="Palatino Linotype" w:cs="Palatino Linotype"/>
      <w:noProof/>
      <w:shd w:val="clear" w:color="auto" w:fill="FFFFFF"/>
      <w:lang w:val="en-US"/>
    </w:rPr>
  </w:style>
  <w:style w:type="character" w:customStyle="1" w:styleId="ScreenTextBPBHEB">
    <w:name w:val="ScreenText[BPB HEB]"/>
    <w:uiPriority w:val="1"/>
    <w:qFormat/>
    <w:rsid w:val="00562F95"/>
    <w:rPr>
      <w:rFonts w:ascii="Calibri" w:hAnsi="Calibri"/>
      <w:b/>
      <w:color w:val="auto"/>
      <w:sz w:val="24"/>
      <w:u w:val="none"/>
    </w:rPr>
  </w:style>
  <w:style w:type="paragraph" w:styleId="Subtitle">
    <w:name w:val="Subtitle"/>
    <w:basedOn w:val="Normal"/>
    <w:next w:val="Normal"/>
    <w:link w:val="SubtitleChar"/>
    <w:uiPriority w:val="11"/>
    <w:qFormat/>
    <w:rsid w:val="00562F95"/>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62F95"/>
    <w:rPr>
      <w:rFonts w:ascii="Georgia" w:eastAsia="Georgia" w:hAnsi="Georgia" w:cs="Georgia"/>
      <w:i/>
      <w:noProof/>
      <w:color w:val="666666"/>
      <w:sz w:val="48"/>
      <w:szCs w:val="48"/>
      <w:lang w:val="en-US"/>
    </w:rPr>
  </w:style>
  <w:style w:type="paragraph" w:customStyle="1" w:styleId="TableCaptionBPBHEB">
    <w:name w:val="Table Caption [BPB HEB]"/>
    <w:basedOn w:val="Normal"/>
    <w:link w:val="TableCaptionBPBHEBChar"/>
    <w:qFormat/>
    <w:rsid w:val="00562F95"/>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562F95"/>
    <w:rPr>
      <w:rFonts w:ascii="Palatino Linotype" w:eastAsia="Palatino Linotype" w:hAnsi="Palatino Linotype" w:cs="Palatino Linotype"/>
      <w:bCs/>
      <w:i/>
      <w:iCs/>
      <w:noProof/>
      <w:sz w:val="18"/>
      <w:szCs w:val="18"/>
      <w:lang w:val="en-US"/>
    </w:rPr>
  </w:style>
  <w:style w:type="character" w:customStyle="1" w:styleId="TIPINFOBPBHEB">
    <w:name w:val="TIP/INFO [BPB HEB]"/>
    <w:basedOn w:val="DefaultParagraphFont"/>
    <w:uiPriority w:val="1"/>
    <w:qFormat/>
    <w:rsid w:val="00562F95"/>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rPr>
  </w:style>
  <w:style w:type="paragraph" w:styleId="Title">
    <w:name w:val="Title"/>
    <w:basedOn w:val="Normal"/>
    <w:next w:val="Normal"/>
    <w:link w:val="TitleChar"/>
    <w:uiPriority w:val="10"/>
    <w:qFormat/>
    <w:rsid w:val="00562F95"/>
    <w:pPr>
      <w:keepNext/>
      <w:keepLines/>
      <w:spacing w:before="480" w:after="120"/>
    </w:pPr>
    <w:rPr>
      <w:b/>
      <w:sz w:val="72"/>
      <w:szCs w:val="72"/>
    </w:rPr>
  </w:style>
  <w:style w:type="character" w:customStyle="1" w:styleId="TitleChar">
    <w:name w:val="Title Char"/>
    <w:basedOn w:val="DefaultParagraphFont"/>
    <w:link w:val="Title"/>
    <w:uiPriority w:val="10"/>
    <w:rsid w:val="00562F95"/>
    <w:rPr>
      <w:rFonts w:ascii="Calibri" w:eastAsia="Calibri" w:hAnsi="Calibri" w:cs="Calibri"/>
      <w:b/>
      <w:noProof/>
      <w:sz w:val="72"/>
      <w:szCs w:val="72"/>
      <w:lang w:val="en-US"/>
    </w:rPr>
  </w:style>
  <w:style w:type="character" w:styleId="CommentReference">
    <w:name w:val="annotation reference"/>
    <w:basedOn w:val="DefaultParagraphFont"/>
    <w:uiPriority w:val="99"/>
    <w:semiHidden/>
    <w:unhideWhenUsed/>
    <w:rsid w:val="005169BA"/>
    <w:rPr>
      <w:sz w:val="16"/>
      <w:szCs w:val="16"/>
    </w:rPr>
  </w:style>
  <w:style w:type="paragraph" w:styleId="CommentText">
    <w:name w:val="annotation text"/>
    <w:basedOn w:val="Normal"/>
    <w:link w:val="CommentTextChar"/>
    <w:uiPriority w:val="99"/>
    <w:semiHidden/>
    <w:unhideWhenUsed/>
    <w:rsid w:val="005169BA"/>
    <w:pPr>
      <w:spacing w:line="240" w:lineRule="auto"/>
    </w:pPr>
    <w:rPr>
      <w:sz w:val="20"/>
      <w:szCs w:val="20"/>
    </w:rPr>
  </w:style>
  <w:style w:type="character" w:customStyle="1" w:styleId="CommentTextChar">
    <w:name w:val="Comment Text Char"/>
    <w:basedOn w:val="DefaultParagraphFont"/>
    <w:link w:val="CommentText"/>
    <w:uiPriority w:val="99"/>
    <w:semiHidden/>
    <w:rsid w:val="005169BA"/>
    <w:rPr>
      <w:rFonts w:ascii="Calibri" w:eastAsia="Calibri" w:hAnsi="Calibri" w:cs="Calibri"/>
      <w:noProof/>
      <w:sz w:val="20"/>
      <w:szCs w:val="20"/>
      <w:lang w:val="en-US"/>
    </w:rPr>
  </w:style>
  <w:style w:type="paragraph" w:styleId="CommentSubject">
    <w:name w:val="annotation subject"/>
    <w:basedOn w:val="CommentText"/>
    <w:next w:val="CommentText"/>
    <w:link w:val="CommentSubjectChar"/>
    <w:uiPriority w:val="99"/>
    <w:semiHidden/>
    <w:unhideWhenUsed/>
    <w:rsid w:val="005169BA"/>
    <w:rPr>
      <w:b/>
      <w:bCs/>
    </w:rPr>
  </w:style>
  <w:style w:type="character" w:customStyle="1" w:styleId="CommentSubjectChar">
    <w:name w:val="Comment Subject Char"/>
    <w:basedOn w:val="CommentTextChar"/>
    <w:link w:val="CommentSubject"/>
    <w:uiPriority w:val="99"/>
    <w:semiHidden/>
    <w:rsid w:val="005169BA"/>
    <w:rPr>
      <w:rFonts w:ascii="Calibri" w:eastAsia="Calibri" w:hAnsi="Calibri" w:cs="Calibri"/>
      <w:b/>
      <w:bCs/>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781">
      <w:bodyDiv w:val="1"/>
      <w:marLeft w:val="0"/>
      <w:marRight w:val="0"/>
      <w:marTop w:val="0"/>
      <w:marBottom w:val="0"/>
      <w:divBdr>
        <w:top w:val="none" w:sz="0" w:space="0" w:color="auto"/>
        <w:left w:val="none" w:sz="0" w:space="0" w:color="auto"/>
        <w:bottom w:val="none" w:sz="0" w:space="0" w:color="auto"/>
        <w:right w:val="none" w:sz="0" w:space="0" w:color="auto"/>
      </w:divBdr>
    </w:div>
    <w:div w:id="37702282">
      <w:bodyDiv w:val="1"/>
      <w:marLeft w:val="0"/>
      <w:marRight w:val="0"/>
      <w:marTop w:val="0"/>
      <w:marBottom w:val="0"/>
      <w:divBdr>
        <w:top w:val="none" w:sz="0" w:space="0" w:color="auto"/>
        <w:left w:val="none" w:sz="0" w:space="0" w:color="auto"/>
        <w:bottom w:val="none" w:sz="0" w:space="0" w:color="auto"/>
        <w:right w:val="none" w:sz="0" w:space="0" w:color="auto"/>
      </w:divBdr>
    </w:div>
    <w:div w:id="60369365">
      <w:bodyDiv w:val="1"/>
      <w:marLeft w:val="0"/>
      <w:marRight w:val="0"/>
      <w:marTop w:val="0"/>
      <w:marBottom w:val="0"/>
      <w:divBdr>
        <w:top w:val="none" w:sz="0" w:space="0" w:color="auto"/>
        <w:left w:val="none" w:sz="0" w:space="0" w:color="auto"/>
        <w:bottom w:val="none" w:sz="0" w:space="0" w:color="auto"/>
        <w:right w:val="none" w:sz="0" w:space="0" w:color="auto"/>
      </w:divBdr>
    </w:div>
    <w:div w:id="61295176">
      <w:bodyDiv w:val="1"/>
      <w:marLeft w:val="0"/>
      <w:marRight w:val="0"/>
      <w:marTop w:val="0"/>
      <w:marBottom w:val="0"/>
      <w:divBdr>
        <w:top w:val="none" w:sz="0" w:space="0" w:color="auto"/>
        <w:left w:val="none" w:sz="0" w:space="0" w:color="auto"/>
        <w:bottom w:val="none" w:sz="0" w:space="0" w:color="auto"/>
        <w:right w:val="none" w:sz="0" w:space="0" w:color="auto"/>
      </w:divBdr>
    </w:div>
    <w:div w:id="68313326">
      <w:bodyDiv w:val="1"/>
      <w:marLeft w:val="0"/>
      <w:marRight w:val="0"/>
      <w:marTop w:val="0"/>
      <w:marBottom w:val="0"/>
      <w:divBdr>
        <w:top w:val="none" w:sz="0" w:space="0" w:color="auto"/>
        <w:left w:val="none" w:sz="0" w:space="0" w:color="auto"/>
        <w:bottom w:val="none" w:sz="0" w:space="0" w:color="auto"/>
        <w:right w:val="none" w:sz="0" w:space="0" w:color="auto"/>
      </w:divBdr>
    </w:div>
    <w:div w:id="69272732">
      <w:bodyDiv w:val="1"/>
      <w:marLeft w:val="0"/>
      <w:marRight w:val="0"/>
      <w:marTop w:val="0"/>
      <w:marBottom w:val="0"/>
      <w:divBdr>
        <w:top w:val="none" w:sz="0" w:space="0" w:color="auto"/>
        <w:left w:val="none" w:sz="0" w:space="0" w:color="auto"/>
        <w:bottom w:val="none" w:sz="0" w:space="0" w:color="auto"/>
        <w:right w:val="none" w:sz="0" w:space="0" w:color="auto"/>
      </w:divBdr>
    </w:div>
    <w:div w:id="70351320">
      <w:bodyDiv w:val="1"/>
      <w:marLeft w:val="0"/>
      <w:marRight w:val="0"/>
      <w:marTop w:val="0"/>
      <w:marBottom w:val="0"/>
      <w:divBdr>
        <w:top w:val="none" w:sz="0" w:space="0" w:color="auto"/>
        <w:left w:val="none" w:sz="0" w:space="0" w:color="auto"/>
        <w:bottom w:val="none" w:sz="0" w:space="0" w:color="auto"/>
        <w:right w:val="none" w:sz="0" w:space="0" w:color="auto"/>
      </w:divBdr>
    </w:div>
    <w:div w:id="75590886">
      <w:bodyDiv w:val="1"/>
      <w:marLeft w:val="0"/>
      <w:marRight w:val="0"/>
      <w:marTop w:val="0"/>
      <w:marBottom w:val="0"/>
      <w:divBdr>
        <w:top w:val="none" w:sz="0" w:space="0" w:color="auto"/>
        <w:left w:val="none" w:sz="0" w:space="0" w:color="auto"/>
        <w:bottom w:val="none" w:sz="0" w:space="0" w:color="auto"/>
        <w:right w:val="none" w:sz="0" w:space="0" w:color="auto"/>
      </w:divBdr>
    </w:div>
    <w:div w:id="82185957">
      <w:bodyDiv w:val="1"/>
      <w:marLeft w:val="0"/>
      <w:marRight w:val="0"/>
      <w:marTop w:val="0"/>
      <w:marBottom w:val="0"/>
      <w:divBdr>
        <w:top w:val="none" w:sz="0" w:space="0" w:color="auto"/>
        <w:left w:val="none" w:sz="0" w:space="0" w:color="auto"/>
        <w:bottom w:val="none" w:sz="0" w:space="0" w:color="auto"/>
        <w:right w:val="none" w:sz="0" w:space="0" w:color="auto"/>
      </w:divBdr>
    </w:div>
    <w:div w:id="97483461">
      <w:bodyDiv w:val="1"/>
      <w:marLeft w:val="0"/>
      <w:marRight w:val="0"/>
      <w:marTop w:val="0"/>
      <w:marBottom w:val="0"/>
      <w:divBdr>
        <w:top w:val="none" w:sz="0" w:space="0" w:color="auto"/>
        <w:left w:val="none" w:sz="0" w:space="0" w:color="auto"/>
        <w:bottom w:val="none" w:sz="0" w:space="0" w:color="auto"/>
        <w:right w:val="none" w:sz="0" w:space="0" w:color="auto"/>
      </w:divBdr>
    </w:div>
    <w:div w:id="105545324">
      <w:bodyDiv w:val="1"/>
      <w:marLeft w:val="0"/>
      <w:marRight w:val="0"/>
      <w:marTop w:val="0"/>
      <w:marBottom w:val="0"/>
      <w:divBdr>
        <w:top w:val="none" w:sz="0" w:space="0" w:color="auto"/>
        <w:left w:val="none" w:sz="0" w:space="0" w:color="auto"/>
        <w:bottom w:val="none" w:sz="0" w:space="0" w:color="auto"/>
        <w:right w:val="none" w:sz="0" w:space="0" w:color="auto"/>
      </w:divBdr>
    </w:div>
    <w:div w:id="155003744">
      <w:bodyDiv w:val="1"/>
      <w:marLeft w:val="0"/>
      <w:marRight w:val="0"/>
      <w:marTop w:val="0"/>
      <w:marBottom w:val="0"/>
      <w:divBdr>
        <w:top w:val="none" w:sz="0" w:space="0" w:color="auto"/>
        <w:left w:val="none" w:sz="0" w:space="0" w:color="auto"/>
        <w:bottom w:val="none" w:sz="0" w:space="0" w:color="auto"/>
        <w:right w:val="none" w:sz="0" w:space="0" w:color="auto"/>
      </w:divBdr>
    </w:div>
    <w:div w:id="187182855">
      <w:bodyDiv w:val="1"/>
      <w:marLeft w:val="0"/>
      <w:marRight w:val="0"/>
      <w:marTop w:val="0"/>
      <w:marBottom w:val="0"/>
      <w:divBdr>
        <w:top w:val="none" w:sz="0" w:space="0" w:color="auto"/>
        <w:left w:val="none" w:sz="0" w:space="0" w:color="auto"/>
        <w:bottom w:val="none" w:sz="0" w:space="0" w:color="auto"/>
        <w:right w:val="none" w:sz="0" w:space="0" w:color="auto"/>
      </w:divBdr>
    </w:div>
    <w:div w:id="251665040">
      <w:bodyDiv w:val="1"/>
      <w:marLeft w:val="0"/>
      <w:marRight w:val="0"/>
      <w:marTop w:val="0"/>
      <w:marBottom w:val="0"/>
      <w:divBdr>
        <w:top w:val="none" w:sz="0" w:space="0" w:color="auto"/>
        <w:left w:val="none" w:sz="0" w:space="0" w:color="auto"/>
        <w:bottom w:val="none" w:sz="0" w:space="0" w:color="auto"/>
        <w:right w:val="none" w:sz="0" w:space="0" w:color="auto"/>
      </w:divBdr>
    </w:div>
    <w:div w:id="252859827">
      <w:bodyDiv w:val="1"/>
      <w:marLeft w:val="0"/>
      <w:marRight w:val="0"/>
      <w:marTop w:val="0"/>
      <w:marBottom w:val="0"/>
      <w:divBdr>
        <w:top w:val="none" w:sz="0" w:space="0" w:color="auto"/>
        <w:left w:val="none" w:sz="0" w:space="0" w:color="auto"/>
        <w:bottom w:val="none" w:sz="0" w:space="0" w:color="auto"/>
        <w:right w:val="none" w:sz="0" w:space="0" w:color="auto"/>
      </w:divBdr>
      <w:divsChild>
        <w:div w:id="1301302594">
          <w:marLeft w:val="0"/>
          <w:marRight w:val="0"/>
          <w:marTop w:val="0"/>
          <w:marBottom w:val="0"/>
          <w:divBdr>
            <w:top w:val="none" w:sz="0" w:space="0" w:color="auto"/>
            <w:left w:val="none" w:sz="0" w:space="0" w:color="auto"/>
            <w:bottom w:val="none" w:sz="0" w:space="0" w:color="auto"/>
            <w:right w:val="none" w:sz="0" w:space="0" w:color="auto"/>
          </w:divBdr>
          <w:divsChild>
            <w:div w:id="468671693">
              <w:marLeft w:val="0"/>
              <w:marRight w:val="0"/>
              <w:marTop w:val="0"/>
              <w:marBottom w:val="0"/>
              <w:divBdr>
                <w:top w:val="none" w:sz="0" w:space="0" w:color="auto"/>
                <w:left w:val="none" w:sz="0" w:space="0" w:color="auto"/>
                <w:bottom w:val="none" w:sz="0" w:space="0" w:color="auto"/>
                <w:right w:val="none" w:sz="0" w:space="0" w:color="auto"/>
              </w:divBdr>
              <w:divsChild>
                <w:div w:id="771316983">
                  <w:marLeft w:val="0"/>
                  <w:marRight w:val="0"/>
                  <w:marTop w:val="0"/>
                  <w:marBottom w:val="0"/>
                  <w:divBdr>
                    <w:top w:val="none" w:sz="0" w:space="0" w:color="auto"/>
                    <w:left w:val="none" w:sz="0" w:space="0" w:color="auto"/>
                    <w:bottom w:val="none" w:sz="0" w:space="0" w:color="auto"/>
                    <w:right w:val="none" w:sz="0" w:space="0" w:color="auto"/>
                  </w:divBdr>
                  <w:divsChild>
                    <w:div w:id="1565949612">
                      <w:marLeft w:val="0"/>
                      <w:marRight w:val="0"/>
                      <w:marTop w:val="0"/>
                      <w:marBottom w:val="0"/>
                      <w:divBdr>
                        <w:top w:val="none" w:sz="0" w:space="0" w:color="auto"/>
                        <w:left w:val="none" w:sz="0" w:space="0" w:color="auto"/>
                        <w:bottom w:val="none" w:sz="0" w:space="0" w:color="auto"/>
                        <w:right w:val="none" w:sz="0" w:space="0" w:color="auto"/>
                      </w:divBdr>
                      <w:divsChild>
                        <w:div w:id="493188550">
                          <w:marLeft w:val="0"/>
                          <w:marRight w:val="0"/>
                          <w:marTop w:val="0"/>
                          <w:marBottom w:val="0"/>
                          <w:divBdr>
                            <w:top w:val="none" w:sz="0" w:space="0" w:color="auto"/>
                            <w:left w:val="none" w:sz="0" w:space="0" w:color="auto"/>
                            <w:bottom w:val="none" w:sz="0" w:space="0" w:color="auto"/>
                            <w:right w:val="none" w:sz="0" w:space="0" w:color="auto"/>
                          </w:divBdr>
                          <w:divsChild>
                            <w:div w:id="377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870217">
      <w:bodyDiv w:val="1"/>
      <w:marLeft w:val="0"/>
      <w:marRight w:val="0"/>
      <w:marTop w:val="0"/>
      <w:marBottom w:val="0"/>
      <w:divBdr>
        <w:top w:val="none" w:sz="0" w:space="0" w:color="auto"/>
        <w:left w:val="none" w:sz="0" w:space="0" w:color="auto"/>
        <w:bottom w:val="none" w:sz="0" w:space="0" w:color="auto"/>
        <w:right w:val="none" w:sz="0" w:space="0" w:color="auto"/>
      </w:divBdr>
    </w:div>
    <w:div w:id="260920638">
      <w:bodyDiv w:val="1"/>
      <w:marLeft w:val="0"/>
      <w:marRight w:val="0"/>
      <w:marTop w:val="0"/>
      <w:marBottom w:val="0"/>
      <w:divBdr>
        <w:top w:val="none" w:sz="0" w:space="0" w:color="auto"/>
        <w:left w:val="none" w:sz="0" w:space="0" w:color="auto"/>
        <w:bottom w:val="none" w:sz="0" w:space="0" w:color="auto"/>
        <w:right w:val="none" w:sz="0" w:space="0" w:color="auto"/>
      </w:divBdr>
    </w:div>
    <w:div w:id="294221696">
      <w:bodyDiv w:val="1"/>
      <w:marLeft w:val="0"/>
      <w:marRight w:val="0"/>
      <w:marTop w:val="0"/>
      <w:marBottom w:val="0"/>
      <w:divBdr>
        <w:top w:val="none" w:sz="0" w:space="0" w:color="auto"/>
        <w:left w:val="none" w:sz="0" w:space="0" w:color="auto"/>
        <w:bottom w:val="none" w:sz="0" w:space="0" w:color="auto"/>
        <w:right w:val="none" w:sz="0" w:space="0" w:color="auto"/>
      </w:divBdr>
    </w:div>
    <w:div w:id="302390934">
      <w:bodyDiv w:val="1"/>
      <w:marLeft w:val="0"/>
      <w:marRight w:val="0"/>
      <w:marTop w:val="0"/>
      <w:marBottom w:val="0"/>
      <w:divBdr>
        <w:top w:val="none" w:sz="0" w:space="0" w:color="auto"/>
        <w:left w:val="none" w:sz="0" w:space="0" w:color="auto"/>
        <w:bottom w:val="none" w:sz="0" w:space="0" w:color="auto"/>
        <w:right w:val="none" w:sz="0" w:space="0" w:color="auto"/>
      </w:divBdr>
    </w:div>
    <w:div w:id="315690173">
      <w:bodyDiv w:val="1"/>
      <w:marLeft w:val="0"/>
      <w:marRight w:val="0"/>
      <w:marTop w:val="0"/>
      <w:marBottom w:val="0"/>
      <w:divBdr>
        <w:top w:val="none" w:sz="0" w:space="0" w:color="auto"/>
        <w:left w:val="none" w:sz="0" w:space="0" w:color="auto"/>
        <w:bottom w:val="none" w:sz="0" w:space="0" w:color="auto"/>
        <w:right w:val="none" w:sz="0" w:space="0" w:color="auto"/>
      </w:divBdr>
    </w:div>
    <w:div w:id="320961559">
      <w:bodyDiv w:val="1"/>
      <w:marLeft w:val="0"/>
      <w:marRight w:val="0"/>
      <w:marTop w:val="0"/>
      <w:marBottom w:val="0"/>
      <w:divBdr>
        <w:top w:val="none" w:sz="0" w:space="0" w:color="auto"/>
        <w:left w:val="none" w:sz="0" w:space="0" w:color="auto"/>
        <w:bottom w:val="none" w:sz="0" w:space="0" w:color="auto"/>
        <w:right w:val="none" w:sz="0" w:space="0" w:color="auto"/>
      </w:divBdr>
    </w:div>
    <w:div w:id="321273078">
      <w:bodyDiv w:val="1"/>
      <w:marLeft w:val="0"/>
      <w:marRight w:val="0"/>
      <w:marTop w:val="0"/>
      <w:marBottom w:val="0"/>
      <w:divBdr>
        <w:top w:val="none" w:sz="0" w:space="0" w:color="auto"/>
        <w:left w:val="none" w:sz="0" w:space="0" w:color="auto"/>
        <w:bottom w:val="none" w:sz="0" w:space="0" w:color="auto"/>
        <w:right w:val="none" w:sz="0" w:space="0" w:color="auto"/>
      </w:divBdr>
    </w:div>
    <w:div w:id="338964908">
      <w:bodyDiv w:val="1"/>
      <w:marLeft w:val="0"/>
      <w:marRight w:val="0"/>
      <w:marTop w:val="0"/>
      <w:marBottom w:val="0"/>
      <w:divBdr>
        <w:top w:val="none" w:sz="0" w:space="0" w:color="auto"/>
        <w:left w:val="none" w:sz="0" w:space="0" w:color="auto"/>
        <w:bottom w:val="none" w:sz="0" w:space="0" w:color="auto"/>
        <w:right w:val="none" w:sz="0" w:space="0" w:color="auto"/>
      </w:divBdr>
      <w:divsChild>
        <w:div w:id="1448815980">
          <w:marLeft w:val="0"/>
          <w:marRight w:val="0"/>
          <w:marTop w:val="0"/>
          <w:marBottom w:val="0"/>
          <w:divBdr>
            <w:top w:val="none" w:sz="0" w:space="0" w:color="auto"/>
            <w:left w:val="none" w:sz="0" w:space="0" w:color="auto"/>
            <w:bottom w:val="none" w:sz="0" w:space="0" w:color="auto"/>
            <w:right w:val="none" w:sz="0" w:space="0" w:color="auto"/>
          </w:divBdr>
        </w:div>
      </w:divsChild>
    </w:div>
    <w:div w:id="341400892">
      <w:bodyDiv w:val="1"/>
      <w:marLeft w:val="0"/>
      <w:marRight w:val="0"/>
      <w:marTop w:val="0"/>
      <w:marBottom w:val="0"/>
      <w:divBdr>
        <w:top w:val="none" w:sz="0" w:space="0" w:color="auto"/>
        <w:left w:val="none" w:sz="0" w:space="0" w:color="auto"/>
        <w:bottom w:val="none" w:sz="0" w:space="0" w:color="auto"/>
        <w:right w:val="none" w:sz="0" w:space="0" w:color="auto"/>
      </w:divBdr>
    </w:div>
    <w:div w:id="351423385">
      <w:bodyDiv w:val="1"/>
      <w:marLeft w:val="0"/>
      <w:marRight w:val="0"/>
      <w:marTop w:val="0"/>
      <w:marBottom w:val="0"/>
      <w:divBdr>
        <w:top w:val="none" w:sz="0" w:space="0" w:color="auto"/>
        <w:left w:val="none" w:sz="0" w:space="0" w:color="auto"/>
        <w:bottom w:val="none" w:sz="0" w:space="0" w:color="auto"/>
        <w:right w:val="none" w:sz="0" w:space="0" w:color="auto"/>
      </w:divBdr>
    </w:div>
    <w:div w:id="367872651">
      <w:bodyDiv w:val="1"/>
      <w:marLeft w:val="0"/>
      <w:marRight w:val="0"/>
      <w:marTop w:val="0"/>
      <w:marBottom w:val="0"/>
      <w:divBdr>
        <w:top w:val="none" w:sz="0" w:space="0" w:color="auto"/>
        <w:left w:val="none" w:sz="0" w:space="0" w:color="auto"/>
        <w:bottom w:val="none" w:sz="0" w:space="0" w:color="auto"/>
        <w:right w:val="none" w:sz="0" w:space="0" w:color="auto"/>
      </w:divBdr>
    </w:div>
    <w:div w:id="373848788">
      <w:bodyDiv w:val="1"/>
      <w:marLeft w:val="0"/>
      <w:marRight w:val="0"/>
      <w:marTop w:val="0"/>
      <w:marBottom w:val="0"/>
      <w:divBdr>
        <w:top w:val="none" w:sz="0" w:space="0" w:color="auto"/>
        <w:left w:val="none" w:sz="0" w:space="0" w:color="auto"/>
        <w:bottom w:val="none" w:sz="0" w:space="0" w:color="auto"/>
        <w:right w:val="none" w:sz="0" w:space="0" w:color="auto"/>
      </w:divBdr>
    </w:div>
    <w:div w:id="391774649">
      <w:bodyDiv w:val="1"/>
      <w:marLeft w:val="0"/>
      <w:marRight w:val="0"/>
      <w:marTop w:val="0"/>
      <w:marBottom w:val="0"/>
      <w:divBdr>
        <w:top w:val="none" w:sz="0" w:space="0" w:color="auto"/>
        <w:left w:val="none" w:sz="0" w:space="0" w:color="auto"/>
        <w:bottom w:val="none" w:sz="0" w:space="0" w:color="auto"/>
        <w:right w:val="none" w:sz="0" w:space="0" w:color="auto"/>
      </w:divBdr>
    </w:div>
    <w:div w:id="393044092">
      <w:bodyDiv w:val="1"/>
      <w:marLeft w:val="0"/>
      <w:marRight w:val="0"/>
      <w:marTop w:val="0"/>
      <w:marBottom w:val="0"/>
      <w:divBdr>
        <w:top w:val="none" w:sz="0" w:space="0" w:color="auto"/>
        <w:left w:val="none" w:sz="0" w:space="0" w:color="auto"/>
        <w:bottom w:val="none" w:sz="0" w:space="0" w:color="auto"/>
        <w:right w:val="none" w:sz="0" w:space="0" w:color="auto"/>
      </w:divBdr>
    </w:div>
    <w:div w:id="418136772">
      <w:bodyDiv w:val="1"/>
      <w:marLeft w:val="0"/>
      <w:marRight w:val="0"/>
      <w:marTop w:val="0"/>
      <w:marBottom w:val="0"/>
      <w:divBdr>
        <w:top w:val="none" w:sz="0" w:space="0" w:color="auto"/>
        <w:left w:val="none" w:sz="0" w:space="0" w:color="auto"/>
        <w:bottom w:val="none" w:sz="0" w:space="0" w:color="auto"/>
        <w:right w:val="none" w:sz="0" w:space="0" w:color="auto"/>
      </w:divBdr>
    </w:div>
    <w:div w:id="427238751">
      <w:bodyDiv w:val="1"/>
      <w:marLeft w:val="0"/>
      <w:marRight w:val="0"/>
      <w:marTop w:val="0"/>
      <w:marBottom w:val="0"/>
      <w:divBdr>
        <w:top w:val="none" w:sz="0" w:space="0" w:color="auto"/>
        <w:left w:val="none" w:sz="0" w:space="0" w:color="auto"/>
        <w:bottom w:val="none" w:sz="0" w:space="0" w:color="auto"/>
        <w:right w:val="none" w:sz="0" w:space="0" w:color="auto"/>
      </w:divBdr>
    </w:div>
    <w:div w:id="433786609">
      <w:bodyDiv w:val="1"/>
      <w:marLeft w:val="0"/>
      <w:marRight w:val="0"/>
      <w:marTop w:val="0"/>
      <w:marBottom w:val="0"/>
      <w:divBdr>
        <w:top w:val="none" w:sz="0" w:space="0" w:color="auto"/>
        <w:left w:val="none" w:sz="0" w:space="0" w:color="auto"/>
        <w:bottom w:val="none" w:sz="0" w:space="0" w:color="auto"/>
        <w:right w:val="none" w:sz="0" w:space="0" w:color="auto"/>
      </w:divBdr>
    </w:div>
    <w:div w:id="447550992">
      <w:bodyDiv w:val="1"/>
      <w:marLeft w:val="0"/>
      <w:marRight w:val="0"/>
      <w:marTop w:val="0"/>
      <w:marBottom w:val="0"/>
      <w:divBdr>
        <w:top w:val="none" w:sz="0" w:space="0" w:color="auto"/>
        <w:left w:val="none" w:sz="0" w:space="0" w:color="auto"/>
        <w:bottom w:val="none" w:sz="0" w:space="0" w:color="auto"/>
        <w:right w:val="none" w:sz="0" w:space="0" w:color="auto"/>
      </w:divBdr>
    </w:div>
    <w:div w:id="457531261">
      <w:bodyDiv w:val="1"/>
      <w:marLeft w:val="0"/>
      <w:marRight w:val="0"/>
      <w:marTop w:val="0"/>
      <w:marBottom w:val="0"/>
      <w:divBdr>
        <w:top w:val="none" w:sz="0" w:space="0" w:color="auto"/>
        <w:left w:val="none" w:sz="0" w:space="0" w:color="auto"/>
        <w:bottom w:val="none" w:sz="0" w:space="0" w:color="auto"/>
        <w:right w:val="none" w:sz="0" w:space="0" w:color="auto"/>
      </w:divBdr>
      <w:divsChild>
        <w:div w:id="293291260">
          <w:marLeft w:val="0"/>
          <w:marRight w:val="0"/>
          <w:marTop w:val="0"/>
          <w:marBottom w:val="0"/>
          <w:divBdr>
            <w:top w:val="none" w:sz="0" w:space="0" w:color="auto"/>
            <w:left w:val="none" w:sz="0" w:space="0" w:color="auto"/>
            <w:bottom w:val="none" w:sz="0" w:space="0" w:color="auto"/>
            <w:right w:val="none" w:sz="0" w:space="0" w:color="auto"/>
          </w:divBdr>
          <w:divsChild>
            <w:div w:id="71512118">
              <w:marLeft w:val="0"/>
              <w:marRight w:val="0"/>
              <w:marTop w:val="0"/>
              <w:marBottom w:val="0"/>
              <w:divBdr>
                <w:top w:val="none" w:sz="0" w:space="0" w:color="auto"/>
                <w:left w:val="none" w:sz="0" w:space="0" w:color="auto"/>
                <w:bottom w:val="none" w:sz="0" w:space="0" w:color="auto"/>
                <w:right w:val="none" w:sz="0" w:space="0" w:color="auto"/>
              </w:divBdr>
              <w:divsChild>
                <w:div w:id="2267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0735">
      <w:bodyDiv w:val="1"/>
      <w:marLeft w:val="0"/>
      <w:marRight w:val="0"/>
      <w:marTop w:val="0"/>
      <w:marBottom w:val="0"/>
      <w:divBdr>
        <w:top w:val="none" w:sz="0" w:space="0" w:color="auto"/>
        <w:left w:val="none" w:sz="0" w:space="0" w:color="auto"/>
        <w:bottom w:val="none" w:sz="0" w:space="0" w:color="auto"/>
        <w:right w:val="none" w:sz="0" w:space="0" w:color="auto"/>
      </w:divBdr>
    </w:div>
    <w:div w:id="486016648">
      <w:bodyDiv w:val="1"/>
      <w:marLeft w:val="0"/>
      <w:marRight w:val="0"/>
      <w:marTop w:val="0"/>
      <w:marBottom w:val="0"/>
      <w:divBdr>
        <w:top w:val="none" w:sz="0" w:space="0" w:color="auto"/>
        <w:left w:val="none" w:sz="0" w:space="0" w:color="auto"/>
        <w:bottom w:val="none" w:sz="0" w:space="0" w:color="auto"/>
        <w:right w:val="none" w:sz="0" w:space="0" w:color="auto"/>
      </w:divBdr>
    </w:div>
    <w:div w:id="498161552">
      <w:bodyDiv w:val="1"/>
      <w:marLeft w:val="0"/>
      <w:marRight w:val="0"/>
      <w:marTop w:val="0"/>
      <w:marBottom w:val="0"/>
      <w:divBdr>
        <w:top w:val="none" w:sz="0" w:space="0" w:color="auto"/>
        <w:left w:val="none" w:sz="0" w:space="0" w:color="auto"/>
        <w:bottom w:val="none" w:sz="0" w:space="0" w:color="auto"/>
        <w:right w:val="none" w:sz="0" w:space="0" w:color="auto"/>
      </w:divBdr>
    </w:div>
    <w:div w:id="498808224">
      <w:bodyDiv w:val="1"/>
      <w:marLeft w:val="0"/>
      <w:marRight w:val="0"/>
      <w:marTop w:val="0"/>
      <w:marBottom w:val="0"/>
      <w:divBdr>
        <w:top w:val="none" w:sz="0" w:space="0" w:color="auto"/>
        <w:left w:val="none" w:sz="0" w:space="0" w:color="auto"/>
        <w:bottom w:val="none" w:sz="0" w:space="0" w:color="auto"/>
        <w:right w:val="none" w:sz="0" w:space="0" w:color="auto"/>
      </w:divBdr>
    </w:div>
    <w:div w:id="516891725">
      <w:bodyDiv w:val="1"/>
      <w:marLeft w:val="0"/>
      <w:marRight w:val="0"/>
      <w:marTop w:val="0"/>
      <w:marBottom w:val="0"/>
      <w:divBdr>
        <w:top w:val="none" w:sz="0" w:space="0" w:color="auto"/>
        <w:left w:val="none" w:sz="0" w:space="0" w:color="auto"/>
        <w:bottom w:val="none" w:sz="0" w:space="0" w:color="auto"/>
        <w:right w:val="none" w:sz="0" w:space="0" w:color="auto"/>
      </w:divBdr>
    </w:div>
    <w:div w:id="561792776">
      <w:bodyDiv w:val="1"/>
      <w:marLeft w:val="0"/>
      <w:marRight w:val="0"/>
      <w:marTop w:val="0"/>
      <w:marBottom w:val="0"/>
      <w:divBdr>
        <w:top w:val="none" w:sz="0" w:space="0" w:color="auto"/>
        <w:left w:val="none" w:sz="0" w:space="0" w:color="auto"/>
        <w:bottom w:val="none" w:sz="0" w:space="0" w:color="auto"/>
        <w:right w:val="none" w:sz="0" w:space="0" w:color="auto"/>
      </w:divBdr>
    </w:div>
    <w:div w:id="566385396">
      <w:bodyDiv w:val="1"/>
      <w:marLeft w:val="0"/>
      <w:marRight w:val="0"/>
      <w:marTop w:val="0"/>
      <w:marBottom w:val="0"/>
      <w:divBdr>
        <w:top w:val="none" w:sz="0" w:space="0" w:color="auto"/>
        <w:left w:val="none" w:sz="0" w:space="0" w:color="auto"/>
        <w:bottom w:val="none" w:sz="0" w:space="0" w:color="auto"/>
        <w:right w:val="none" w:sz="0" w:space="0" w:color="auto"/>
      </w:divBdr>
    </w:div>
    <w:div w:id="570651334">
      <w:bodyDiv w:val="1"/>
      <w:marLeft w:val="0"/>
      <w:marRight w:val="0"/>
      <w:marTop w:val="0"/>
      <w:marBottom w:val="0"/>
      <w:divBdr>
        <w:top w:val="none" w:sz="0" w:space="0" w:color="auto"/>
        <w:left w:val="none" w:sz="0" w:space="0" w:color="auto"/>
        <w:bottom w:val="none" w:sz="0" w:space="0" w:color="auto"/>
        <w:right w:val="none" w:sz="0" w:space="0" w:color="auto"/>
      </w:divBdr>
    </w:div>
    <w:div w:id="581331574">
      <w:bodyDiv w:val="1"/>
      <w:marLeft w:val="0"/>
      <w:marRight w:val="0"/>
      <w:marTop w:val="0"/>
      <w:marBottom w:val="0"/>
      <w:divBdr>
        <w:top w:val="none" w:sz="0" w:space="0" w:color="auto"/>
        <w:left w:val="none" w:sz="0" w:space="0" w:color="auto"/>
        <w:bottom w:val="none" w:sz="0" w:space="0" w:color="auto"/>
        <w:right w:val="none" w:sz="0" w:space="0" w:color="auto"/>
      </w:divBdr>
    </w:div>
    <w:div w:id="585387660">
      <w:bodyDiv w:val="1"/>
      <w:marLeft w:val="0"/>
      <w:marRight w:val="0"/>
      <w:marTop w:val="0"/>
      <w:marBottom w:val="0"/>
      <w:divBdr>
        <w:top w:val="none" w:sz="0" w:space="0" w:color="auto"/>
        <w:left w:val="none" w:sz="0" w:space="0" w:color="auto"/>
        <w:bottom w:val="none" w:sz="0" w:space="0" w:color="auto"/>
        <w:right w:val="none" w:sz="0" w:space="0" w:color="auto"/>
      </w:divBdr>
    </w:div>
    <w:div w:id="587542962">
      <w:bodyDiv w:val="1"/>
      <w:marLeft w:val="0"/>
      <w:marRight w:val="0"/>
      <w:marTop w:val="0"/>
      <w:marBottom w:val="0"/>
      <w:divBdr>
        <w:top w:val="none" w:sz="0" w:space="0" w:color="auto"/>
        <w:left w:val="none" w:sz="0" w:space="0" w:color="auto"/>
        <w:bottom w:val="none" w:sz="0" w:space="0" w:color="auto"/>
        <w:right w:val="none" w:sz="0" w:space="0" w:color="auto"/>
      </w:divBdr>
    </w:div>
    <w:div w:id="606815995">
      <w:bodyDiv w:val="1"/>
      <w:marLeft w:val="0"/>
      <w:marRight w:val="0"/>
      <w:marTop w:val="0"/>
      <w:marBottom w:val="0"/>
      <w:divBdr>
        <w:top w:val="none" w:sz="0" w:space="0" w:color="auto"/>
        <w:left w:val="none" w:sz="0" w:space="0" w:color="auto"/>
        <w:bottom w:val="none" w:sz="0" w:space="0" w:color="auto"/>
        <w:right w:val="none" w:sz="0" w:space="0" w:color="auto"/>
      </w:divBdr>
    </w:div>
    <w:div w:id="615871350">
      <w:bodyDiv w:val="1"/>
      <w:marLeft w:val="0"/>
      <w:marRight w:val="0"/>
      <w:marTop w:val="0"/>
      <w:marBottom w:val="0"/>
      <w:divBdr>
        <w:top w:val="none" w:sz="0" w:space="0" w:color="auto"/>
        <w:left w:val="none" w:sz="0" w:space="0" w:color="auto"/>
        <w:bottom w:val="none" w:sz="0" w:space="0" w:color="auto"/>
        <w:right w:val="none" w:sz="0" w:space="0" w:color="auto"/>
      </w:divBdr>
    </w:div>
    <w:div w:id="634720624">
      <w:bodyDiv w:val="1"/>
      <w:marLeft w:val="0"/>
      <w:marRight w:val="0"/>
      <w:marTop w:val="0"/>
      <w:marBottom w:val="0"/>
      <w:divBdr>
        <w:top w:val="none" w:sz="0" w:space="0" w:color="auto"/>
        <w:left w:val="none" w:sz="0" w:space="0" w:color="auto"/>
        <w:bottom w:val="none" w:sz="0" w:space="0" w:color="auto"/>
        <w:right w:val="none" w:sz="0" w:space="0" w:color="auto"/>
      </w:divBdr>
    </w:div>
    <w:div w:id="645746063">
      <w:bodyDiv w:val="1"/>
      <w:marLeft w:val="0"/>
      <w:marRight w:val="0"/>
      <w:marTop w:val="0"/>
      <w:marBottom w:val="0"/>
      <w:divBdr>
        <w:top w:val="none" w:sz="0" w:space="0" w:color="auto"/>
        <w:left w:val="none" w:sz="0" w:space="0" w:color="auto"/>
        <w:bottom w:val="none" w:sz="0" w:space="0" w:color="auto"/>
        <w:right w:val="none" w:sz="0" w:space="0" w:color="auto"/>
      </w:divBdr>
    </w:div>
    <w:div w:id="646788318">
      <w:bodyDiv w:val="1"/>
      <w:marLeft w:val="0"/>
      <w:marRight w:val="0"/>
      <w:marTop w:val="0"/>
      <w:marBottom w:val="0"/>
      <w:divBdr>
        <w:top w:val="none" w:sz="0" w:space="0" w:color="auto"/>
        <w:left w:val="none" w:sz="0" w:space="0" w:color="auto"/>
        <w:bottom w:val="none" w:sz="0" w:space="0" w:color="auto"/>
        <w:right w:val="none" w:sz="0" w:space="0" w:color="auto"/>
      </w:divBdr>
    </w:div>
    <w:div w:id="647245712">
      <w:bodyDiv w:val="1"/>
      <w:marLeft w:val="0"/>
      <w:marRight w:val="0"/>
      <w:marTop w:val="0"/>
      <w:marBottom w:val="0"/>
      <w:divBdr>
        <w:top w:val="none" w:sz="0" w:space="0" w:color="auto"/>
        <w:left w:val="none" w:sz="0" w:space="0" w:color="auto"/>
        <w:bottom w:val="none" w:sz="0" w:space="0" w:color="auto"/>
        <w:right w:val="none" w:sz="0" w:space="0" w:color="auto"/>
      </w:divBdr>
    </w:div>
    <w:div w:id="653490743">
      <w:bodyDiv w:val="1"/>
      <w:marLeft w:val="0"/>
      <w:marRight w:val="0"/>
      <w:marTop w:val="0"/>
      <w:marBottom w:val="0"/>
      <w:divBdr>
        <w:top w:val="none" w:sz="0" w:space="0" w:color="auto"/>
        <w:left w:val="none" w:sz="0" w:space="0" w:color="auto"/>
        <w:bottom w:val="none" w:sz="0" w:space="0" w:color="auto"/>
        <w:right w:val="none" w:sz="0" w:space="0" w:color="auto"/>
      </w:divBdr>
    </w:div>
    <w:div w:id="659384367">
      <w:bodyDiv w:val="1"/>
      <w:marLeft w:val="0"/>
      <w:marRight w:val="0"/>
      <w:marTop w:val="0"/>
      <w:marBottom w:val="0"/>
      <w:divBdr>
        <w:top w:val="none" w:sz="0" w:space="0" w:color="auto"/>
        <w:left w:val="none" w:sz="0" w:space="0" w:color="auto"/>
        <w:bottom w:val="none" w:sz="0" w:space="0" w:color="auto"/>
        <w:right w:val="none" w:sz="0" w:space="0" w:color="auto"/>
      </w:divBdr>
    </w:div>
    <w:div w:id="665741667">
      <w:bodyDiv w:val="1"/>
      <w:marLeft w:val="0"/>
      <w:marRight w:val="0"/>
      <w:marTop w:val="0"/>
      <w:marBottom w:val="0"/>
      <w:divBdr>
        <w:top w:val="none" w:sz="0" w:space="0" w:color="auto"/>
        <w:left w:val="none" w:sz="0" w:space="0" w:color="auto"/>
        <w:bottom w:val="none" w:sz="0" w:space="0" w:color="auto"/>
        <w:right w:val="none" w:sz="0" w:space="0" w:color="auto"/>
      </w:divBdr>
    </w:div>
    <w:div w:id="668488058">
      <w:bodyDiv w:val="1"/>
      <w:marLeft w:val="0"/>
      <w:marRight w:val="0"/>
      <w:marTop w:val="0"/>
      <w:marBottom w:val="0"/>
      <w:divBdr>
        <w:top w:val="none" w:sz="0" w:space="0" w:color="auto"/>
        <w:left w:val="none" w:sz="0" w:space="0" w:color="auto"/>
        <w:bottom w:val="none" w:sz="0" w:space="0" w:color="auto"/>
        <w:right w:val="none" w:sz="0" w:space="0" w:color="auto"/>
      </w:divBdr>
    </w:div>
    <w:div w:id="687103488">
      <w:bodyDiv w:val="1"/>
      <w:marLeft w:val="0"/>
      <w:marRight w:val="0"/>
      <w:marTop w:val="0"/>
      <w:marBottom w:val="0"/>
      <w:divBdr>
        <w:top w:val="none" w:sz="0" w:space="0" w:color="auto"/>
        <w:left w:val="none" w:sz="0" w:space="0" w:color="auto"/>
        <w:bottom w:val="none" w:sz="0" w:space="0" w:color="auto"/>
        <w:right w:val="none" w:sz="0" w:space="0" w:color="auto"/>
      </w:divBdr>
    </w:div>
    <w:div w:id="690834949">
      <w:bodyDiv w:val="1"/>
      <w:marLeft w:val="0"/>
      <w:marRight w:val="0"/>
      <w:marTop w:val="0"/>
      <w:marBottom w:val="0"/>
      <w:divBdr>
        <w:top w:val="none" w:sz="0" w:space="0" w:color="auto"/>
        <w:left w:val="none" w:sz="0" w:space="0" w:color="auto"/>
        <w:bottom w:val="none" w:sz="0" w:space="0" w:color="auto"/>
        <w:right w:val="none" w:sz="0" w:space="0" w:color="auto"/>
      </w:divBdr>
    </w:div>
    <w:div w:id="724988310">
      <w:bodyDiv w:val="1"/>
      <w:marLeft w:val="0"/>
      <w:marRight w:val="0"/>
      <w:marTop w:val="0"/>
      <w:marBottom w:val="0"/>
      <w:divBdr>
        <w:top w:val="none" w:sz="0" w:space="0" w:color="auto"/>
        <w:left w:val="none" w:sz="0" w:space="0" w:color="auto"/>
        <w:bottom w:val="none" w:sz="0" w:space="0" w:color="auto"/>
        <w:right w:val="none" w:sz="0" w:space="0" w:color="auto"/>
      </w:divBdr>
      <w:divsChild>
        <w:div w:id="1656759393">
          <w:marLeft w:val="0"/>
          <w:marRight w:val="0"/>
          <w:marTop w:val="0"/>
          <w:marBottom w:val="0"/>
          <w:divBdr>
            <w:top w:val="none" w:sz="0" w:space="0" w:color="auto"/>
            <w:left w:val="none" w:sz="0" w:space="0" w:color="auto"/>
            <w:bottom w:val="none" w:sz="0" w:space="0" w:color="auto"/>
            <w:right w:val="none" w:sz="0" w:space="0" w:color="auto"/>
          </w:divBdr>
          <w:divsChild>
            <w:div w:id="19119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8614">
      <w:bodyDiv w:val="1"/>
      <w:marLeft w:val="0"/>
      <w:marRight w:val="0"/>
      <w:marTop w:val="0"/>
      <w:marBottom w:val="0"/>
      <w:divBdr>
        <w:top w:val="none" w:sz="0" w:space="0" w:color="auto"/>
        <w:left w:val="none" w:sz="0" w:space="0" w:color="auto"/>
        <w:bottom w:val="none" w:sz="0" w:space="0" w:color="auto"/>
        <w:right w:val="none" w:sz="0" w:space="0" w:color="auto"/>
      </w:divBdr>
      <w:divsChild>
        <w:div w:id="1151676807">
          <w:marLeft w:val="0"/>
          <w:marRight w:val="0"/>
          <w:marTop w:val="0"/>
          <w:marBottom w:val="0"/>
          <w:divBdr>
            <w:top w:val="none" w:sz="0" w:space="0" w:color="auto"/>
            <w:left w:val="none" w:sz="0" w:space="0" w:color="auto"/>
            <w:bottom w:val="none" w:sz="0" w:space="0" w:color="auto"/>
            <w:right w:val="none" w:sz="0" w:space="0" w:color="auto"/>
          </w:divBdr>
          <w:divsChild>
            <w:div w:id="828400752">
              <w:marLeft w:val="0"/>
              <w:marRight w:val="0"/>
              <w:marTop w:val="0"/>
              <w:marBottom w:val="0"/>
              <w:divBdr>
                <w:top w:val="none" w:sz="0" w:space="0" w:color="auto"/>
                <w:left w:val="none" w:sz="0" w:space="0" w:color="auto"/>
                <w:bottom w:val="none" w:sz="0" w:space="0" w:color="auto"/>
                <w:right w:val="none" w:sz="0" w:space="0" w:color="auto"/>
              </w:divBdr>
              <w:divsChild>
                <w:div w:id="1716662770">
                  <w:marLeft w:val="0"/>
                  <w:marRight w:val="0"/>
                  <w:marTop w:val="0"/>
                  <w:marBottom w:val="0"/>
                  <w:divBdr>
                    <w:top w:val="none" w:sz="0" w:space="0" w:color="auto"/>
                    <w:left w:val="none" w:sz="0" w:space="0" w:color="auto"/>
                    <w:bottom w:val="none" w:sz="0" w:space="0" w:color="auto"/>
                    <w:right w:val="none" w:sz="0" w:space="0" w:color="auto"/>
                  </w:divBdr>
                  <w:divsChild>
                    <w:div w:id="6679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711071">
      <w:bodyDiv w:val="1"/>
      <w:marLeft w:val="0"/>
      <w:marRight w:val="0"/>
      <w:marTop w:val="0"/>
      <w:marBottom w:val="0"/>
      <w:divBdr>
        <w:top w:val="none" w:sz="0" w:space="0" w:color="auto"/>
        <w:left w:val="none" w:sz="0" w:space="0" w:color="auto"/>
        <w:bottom w:val="none" w:sz="0" w:space="0" w:color="auto"/>
        <w:right w:val="none" w:sz="0" w:space="0" w:color="auto"/>
      </w:divBdr>
    </w:div>
    <w:div w:id="744423849">
      <w:bodyDiv w:val="1"/>
      <w:marLeft w:val="0"/>
      <w:marRight w:val="0"/>
      <w:marTop w:val="0"/>
      <w:marBottom w:val="0"/>
      <w:divBdr>
        <w:top w:val="none" w:sz="0" w:space="0" w:color="auto"/>
        <w:left w:val="none" w:sz="0" w:space="0" w:color="auto"/>
        <w:bottom w:val="none" w:sz="0" w:space="0" w:color="auto"/>
        <w:right w:val="none" w:sz="0" w:space="0" w:color="auto"/>
      </w:divBdr>
    </w:div>
    <w:div w:id="754060636">
      <w:bodyDiv w:val="1"/>
      <w:marLeft w:val="0"/>
      <w:marRight w:val="0"/>
      <w:marTop w:val="0"/>
      <w:marBottom w:val="0"/>
      <w:divBdr>
        <w:top w:val="none" w:sz="0" w:space="0" w:color="auto"/>
        <w:left w:val="none" w:sz="0" w:space="0" w:color="auto"/>
        <w:bottom w:val="none" w:sz="0" w:space="0" w:color="auto"/>
        <w:right w:val="none" w:sz="0" w:space="0" w:color="auto"/>
      </w:divBdr>
    </w:div>
    <w:div w:id="757870340">
      <w:bodyDiv w:val="1"/>
      <w:marLeft w:val="0"/>
      <w:marRight w:val="0"/>
      <w:marTop w:val="0"/>
      <w:marBottom w:val="0"/>
      <w:divBdr>
        <w:top w:val="none" w:sz="0" w:space="0" w:color="auto"/>
        <w:left w:val="none" w:sz="0" w:space="0" w:color="auto"/>
        <w:bottom w:val="none" w:sz="0" w:space="0" w:color="auto"/>
        <w:right w:val="none" w:sz="0" w:space="0" w:color="auto"/>
      </w:divBdr>
    </w:div>
    <w:div w:id="763890019">
      <w:bodyDiv w:val="1"/>
      <w:marLeft w:val="0"/>
      <w:marRight w:val="0"/>
      <w:marTop w:val="0"/>
      <w:marBottom w:val="0"/>
      <w:divBdr>
        <w:top w:val="none" w:sz="0" w:space="0" w:color="auto"/>
        <w:left w:val="none" w:sz="0" w:space="0" w:color="auto"/>
        <w:bottom w:val="none" w:sz="0" w:space="0" w:color="auto"/>
        <w:right w:val="none" w:sz="0" w:space="0" w:color="auto"/>
      </w:divBdr>
    </w:div>
    <w:div w:id="766730480">
      <w:bodyDiv w:val="1"/>
      <w:marLeft w:val="0"/>
      <w:marRight w:val="0"/>
      <w:marTop w:val="0"/>
      <w:marBottom w:val="0"/>
      <w:divBdr>
        <w:top w:val="none" w:sz="0" w:space="0" w:color="auto"/>
        <w:left w:val="none" w:sz="0" w:space="0" w:color="auto"/>
        <w:bottom w:val="none" w:sz="0" w:space="0" w:color="auto"/>
        <w:right w:val="none" w:sz="0" w:space="0" w:color="auto"/>
      </w:divBdr>
    </w:div>
    <w:div w:id="769011062">
      <w:bodyDiv w:val="1"/>
      <w:marLeft w:val="0"/>
      <w:marRight w:val="0"/>
      <w:marTop w:val="0"/>
      <w:marBottom w:val="0"/>
      <w:divBdr>
        <w:top w:val="none" w:sz="0" w:space="0" w:color="auto"/>
        <w:left w:val="none" w:sz="0" w:space="0" w:color="auto"/>
        <w:bottom w:val="none" w:sz="0" w:space="0" w:color="auto"/>
        <w:right w:val="none" w:sz="0" w:space="0" w:color="auto"/>
      </w:divBdr>
    </w:div>
    <w:div w:id="770127984">
      <w:bodyDiv w:val="1"/>
      <w:marLeft w:val="0"/>
      <w:marRight w:val="0"/>
      <w:marTop w:val="0"/>
      <w:marBottom w:val="0"/>
      <w:divBdr>
        <w:top w:val="none" w:sz="0" w:space="0" w:color="auto"/>
        <w:left w:val="none" w:sz="0" w:space="0" w:color="auto"/>
        <w:bottom w:val="none" w:sz="0" w:space="0" w:color="auto"/>
        <w:right w:val="none" w:sz="0" w:space="0" w:color="auto"/>
      </w:divBdr>
    </w:div>
    <w:div w:id="790056358">
      <w:bodyDiv w:val="1"/>
      <w:marLeft w:val="0"/>
      <w:marRight w:val="0"/>
      <w:marTop w:val="0"/>
      <w:marBottom w:val="0"/>
      <w:divBdr>
        <w:top w:val="none" w:sz="0" w:space="0" w:color="auto"/>
        <w:left w:val="none" w:sz="0" w:space="0" w:color="auto"/>
        <w:bottom w:val="none" w:sz="0" w:space="0" w:color="auto"/>
        <w:right w:val="none" w:sz="0" w:space="0" w:color="auto"/>
      </w:divBdr>
    </w:div>
    <w:div w:id="807088417">
      <w:bodyDiv w:val="1"/>
      <w:marLeft w:val="0"/>
      <w:marRight w:val="0"/>
      <w:marTop w:val="0"/>
      <w:marBottom w:val="0"/>
      <w:divBdr>
        <w:top w:val="none" w:sz="0" w:space="0" w:color="auto"/>
        <w:left w:val="none" w:sz="0" w:space="0" w:color="auto"/>
        <w:bottom w:val="none" w:sz="0" w:space="0" w:color="auto"/>
        <w:right w:val="none" w:sz="0" w:space="0" w:color="auto"/>
      </w:divBdr>
    </w:div>
    <w:div w:id="808327456">
      <w:bodyDiv w:val="1"/>
      <w:marLeft w:val="0"/>
      <w:marRight w:val="0"/>
      <w:marTop w:val="0"/>
      <w:marBottom w:val="0"/>
      <w:divBdr>
        <w:top w:val="none" w:sz="0" w:space="0" w:color="auto"/>
        <w:left w:val="none" w:sz="0" w:space="0" w:color="auto"/>
        <w:bottom w:val="none" w:sz="0" w:space="0" w:color="auto"/>
        <w:right w:val="none" w:sz="0" w:space="0" w:color="auto"/>
      </w:divBdr>
    </w:div>
    <w:div w:id="811361093">
      <w:bodyDiv w:val="1"/>
      <w:marLeft w:val="0"/>
      <w:marRight w:val="0"/>
      <w:marTop w:val="0"/>
      <w:marBottom w:val="0"/>
      <w:divBdr>
        <w:top w:val="none" w:sz="0" w:space="0" w:color="auto"/>
        <w:left w:val="none" w:sz="0" w:space="0" w:color="auto"/>
        <w:bottom w:val="none" w:sz="0" w:space="0" w:color="auto"/>
        <w:right w:val="none" w:sz="0" w:space="0" w:color="auto"/>
      </w:divBdr>
    </w:div>
    <w:div w:id="817306825">
      <w:bodyDiv w:val="1"/>
      <w:marLeft w:val="0"/>
      <w:marRight w:val="0"/>
      <w:marTop w:val="0"/>
      <w:marBottom w:val="0"/>
      <w:divBdr>
        <w:top w:val="none" w:sz="0" w:space="0" w:color="auto"/>
        <w:left w:val="none" w:sz="0" w:space="0" w:color="auto"/>
        <w:bottom w:val="none" w:sz="0" w:space="0" w:color="auto"/>
        <w:right w:val="none" w:sz="0" w:space="0" w:color="auto"/>
      </w:divBdr>
    </w:div>
    <w:div w:id="840118877">
      <w:bodyDiv w:val="1"/>
      <w:marLeft w:val="0"/>
      <w:marRight w:val="0"/>
      <w:marTop w:val="0"/>
      <w:marBottom w:val="0"/>
      <w:divBdr>
        <w:top w:val="none" w:sz="0" w:space="0" w:color="auto"/>
        <w:left w:val="none" w:sz="0" w:space="0" w:color="auto"/>
        <w:bottom w:val="none" w:sz="0" w:space="0" w:color="auto"/>
        <w:right w:val="none" w:sz="0" w:space="0" w:color="auto"/>
      </w:divBdr>
    </w:div>
    <w:div w:id="861741746">
      <w:bodyDiv w:val="1"/>
      <w:marLeft w:val="0"/>
      <w:marRight w:val="0"/>
      <w:marTop w:val="0"/>
      <w:marBottom w:val="0"/>
      <w:divBdr>
        <w:top w:val="none" w:sz="0" w:space="0" w:color="auto"/>
        <w:left w:val="none" w:sz="0" w:space="0" w:color="auto"/>
        <w:bottom w:val="none" w:sz="0" w:space="0" w:color="auto"/>
        <w:right w:val="none" w:sz="0" w:space="0" w:color="auto"/>
      </w:divBdr>
    </w:div>
    <w:div w:id="862207282">
      <w:bodyDiv w:val="1"/>
      <w:marLeft w:val="0"/>
      <w:marRight w:val="0"/>
      <w:marTop w:val="0"/>
      <w:marBottom w:val="0"/>
      <w:divBdr>
        <w:top w:val="none" w:sz="0" w:space="0" w:color="auto"/>
        <w:left w:val="none" w:sz="0" w:space="0" w:color="auto"/>
        <w:bottom w:val="none" w:sz="0" w:space="0" w:color="auto"/>
        <w:right w:val="none" w:sz="0" w:space="0" w:color="auto"/>
      </w:divBdr>
    </w:div>
    <w:div w:id="864828105">
      <w:bodyDiv w:val="1"/>
      <w:marLeft w:val="0"/>
      <w:marRight w:val="0"/>
      <w:marTop w:val="0"/>
      <w:marBottom w:val="0"/>
      <w:divBdr>
        <w:top w:val="none" w:sz="0" w:space="0" w:color="auto"/>
        <w:left w:val="none" w:sz="0" w:space="0" w:color="auto"/>
        <w:bottom w:val="none" w:sz="0" w:space="0" w:color="auto"/>
        <w:right w:val="none" w:sz="0" w:space="0" w:color="auto"/>
      </w:divBdr>
    </w:div>
    <w:div w:id="875894866">
      <w:bodyDiv w:val="1"/>
      <w:marLeft w:val="0"/>
      <w:marRight w:val="0"/>
      <w:marTop w:val="0"/>
      <w:marBottom w:val="0"/>
      <w:divBdr>
        <w:top w:val="none" w:sz="0" w:space="0" w:color="auto"/>
        <w:left w:val="none" w:sz="0" w:space="0" w:color="auto"/>
        <w:bottom w:val="none" w:sz="0" w:space="0" w:color="auto"/>
        <w:right w:val="none" w:sz="0" w:space="0" w:color="auto"/>
      </w:divBdr>
    </w:div>
    <w:div w:id="881554446">
      <w:bodyDiv w:val="1"/>
      <w:marLeft w:val="0"/>
      <w:marRight w:val="0"/>
      <w:marTop w:val="0"/>
      <w:marBottom w:val="0"/>
      <w:divBdr>
        <w:top w:val="none" w:sz="0" w:space="0" w:color="auto"/>
        <w:left w:val="none" w:sz="0" w:space="0" w:color="auto"/>
        <w:bottom w:val="none" w:sz="0" w:space="0" w:color="auto"/>
        <w:right w:val="none" w:sz="0" w:space="0" w:color="auto"/>
      </w:divBdr>
    </w:div>
    <w:div w:id="882063956">
      <w:bodyDiv w:val="1"/>
      <w:marLeft w:val="0"/>
      <w:marRight w:val="0"/>
      <w:marTop w:val="0"/>
      <w:marBottom w:val="0"/>
      <w:divBdr>
        <w:top w:val="none" w:sz="0" w:space="0" w:color="auto"/>
        <w:left w:val="none" w:sz="0" w:space="0" w:color="auto"/>
        <w:bottom w:val="none" w:sz="0" w:space="0" w:color="auto"/>
        <w:right w:val="none" w:sz="0" w:space="0" w:color="auto"/>
      </w:divBdr>
    </w:div>
    <w:div w:id="905604982">
      <w:bodyDiv w:val="1"/>
      <w:marLeft w:val="0"/>
      <w:marRight w:val="0"/>
      <w:marTop w:val="0"/>
      <w:marBottom w:val="0"/>
      <w:divBdr>
        <w:top w:val="none" w:sz="0" w:space="0" w:color="auto"/>
        <w:left w:val="none" w:sz="0" w:space="0" w:color="auto"/>
        <w:bottom w:val="none" w:sz="0" w:space="0" w:color="auto"/>
        <w:right w:val="none" w:sz="0" w:space="0" w:color="auto"/>
      </w:divBdr>
    </w:div>
    <w:div w:id="915672070">
      <w:bodyDiv w:val="1"/>
      <w:marLeft w:val="0"/>
      <w:marRight w:val="0"/>
      <w:marTop w:val="0"/>
      <w:marBottom w:val="0"/>
      <w:divBdr>
        <w:top w:val="none" w:sz="0" w:space="0" w:color="auto"/>
        <w:left w:val="none" w:sz="0" w:space="0" w:color="auto"/>
        <w:bottom w:val="none" w:sz="0" w:space="0" w:color="auto"/>
        <w:right w:val="none" w:sz="0" w:space="0" w:color="auto"/>
      </w:divBdr>
    </w:div>
    <w:div w:id="934560593">
      <w:bodyDiv w:val="1"/>
      <w:marLeft w:val="0"/>
      <w:marRight w:val="0"/>
      <w:marTop w:val="0"/>
      <w:marBottom w:val="0"/>
      <w:divBdr>
        <w:top w:val="none" w:sz="0" w:space="0" w:color="auto"/>
        <w:left w:val="none" w:sz="0" w:space="0" w:color="auto"/>
        <w:bottom w:val="none" w:sz="0" w:space="0" w:color="auto"/>
        <w:right w:val="none" w:sz="0" w:space="0" w:color="auto"/>
      </w:divBdr>
    </w:div>
    <w:div w:id="948203993">
      <w:bodyDiv w:val="1"/>
      <w:marLeft w:val="0"/>
      <w:marRight w:val="0"/>
      <w:marTop w:val="0"/>
      <w:marBottom w:val="0"/>
      <w:divBdr>
        <w:top w:val="none" w:sz="0" w:space="0" w:color="auto"/>
        <w:left w:val="none" w:sz="0" w:space="0" w:color="auto"/>
        <w:bottom w:val="none" w:sz="0" w:space="0" w:color="auto"/>
        <w:right w:val="none" w:sz="0" w:space="0" w:color="auto"/>
      </w:divBdr>
    </w:div>
    <w:div w:id="959454553">
      <w:bodyDiv w:val="1"/>
      <w:marLeft w:val="0"/>
      <w:marRight w:val="0"/>
      <w:marTop w:val="0"/>
      <w:marBottom w:val="0"/>
      <w:divBdr>
        <w:top w:val="none" w:sz="0" w:space="0" w:color="auto"/>
        <w:left w:val="none" w:sz="0" w:space="0" w:color="auto"/>
        <w:bottom w:val="none" w:sz="0" w:space="0" w:color="auto"/>
        <w:right w:val="none" w:sz="0" w:space="0" w:color="auto"/>
      </w:divBdr>
    </w:div>
    <w:div w:id="963773026">
      <w:bodyDiv w:val="1"/>
      <w:marLeft w:val="0"/>
      <w:marRight w:val="0"/>
      <w:marTop w:val="0"/>
      <w:marBottom w:val="0"/>
      <w:divBdr>
        <w:top w:val="none" w:sz="0" w:space="0" w:color="auto"/>
        <w:left w:val="none" w:sz="0" w:space="0" w:color="auto"/>
        <w:bottom w:val="none" w:sz="0" w:space="0" w:color="auto"/>
        <w:right w:val="none" w:sz="0" w:space="0" w:color="auto"/>
      </w:divBdr>
    </w:div>
    <w:div w:id="978025420">
      <w:bodyDiv w:val="1"/>
      <w:marLeft w:val="0"/>
      <w:marRight w:val="0"/>
      <w:marTop w:val="0"/>
      <w:marBottom w:val="0"/>
      <w:divBdr>
        <w:top w:val="none" w:sz="0" w:space="0" w:color="auto"/>
        <w:left w:val="none" w:sz="0" w:space="0" w:color="auto"/>
        <w:bottom w:val="none" w:sz="0" w:space="0" w:color="auto"/>
        <w:right w:val="none" w:sz="0" w:space="0" w:color="auto"/>
      </w:divBdr>
    </w:div>
    <w:div w:id="996113851">
      <w:bodyDiv w:val="1"/>
      <w:marLeft w:val="0"/>
      <w:marRight w:val="0"/>
      <w:marTop w:val="0"/>
      <w:marBottom w:val="0"/>
      <w:divBdr>
        <w:top w:val="none" w:sz="0" w:space="0" w:color="auto"/>
        <w:left w:val="none" w:sz="0" w:space="0" w:color="auto"/>
        <w:bottom w:val="none" w:sz="0" w:space="0" w:color="auto"/>
        <w:right w:val="none" w:sz="0" w:space="0" w:color="auto"/>
      </w:divBdr>
    </w:div>
    <w:div w:id="1000348953">
      <w:bodyDiv w:val="1"/>
      <w:marLeft w:val="0"/>
      <w:marRight w:val="0"/>
      <w:marTop w:val="0"/>
      <w:marBottom w:val="0"/>
      <w:divBdr>
        <w:top w:val="none" w:sz="0" w:space="0" w:color="auto"/>
        <w:left w:val="none" w:sz="0" w:space="0" w:color="auto"/>
        <w:bottom w:val="none" w:sz="0" w:space="0" w:color="auto"/>
        <w:right w:val="none" w:sz="0" w:space="0" w:color="auto"/>
      </w:divBdr>
    </w:div>
    <w:div w:id="1026180960">
      <w:bodyDiv w:val="1"/>
      <w:marLeft w:val="0"/>
      <w:marRight w:val="0"/>
      <w:marTop w:val="0"/>
      <w:marBottom w:val="0"/>
      <w:divBdr>
        <w:top w:val="none" w:sz="0" w:space="0" w:color="auto"/>
        <w:left w:val="none" w:sz="0" w:space="0" w:color="auto"/>
        <w:bottom w:val="none" w:sz="0" w:space="0" w:color="auto"/>
        <w:right w:val="none" w:sz="0" w:space="0" w:color="auto"/>
      </w:divBdr>
    </w:div>
    <w:div w:id="1036196706">
      <w:bodyDiv w:val="1"/>
      <w:marLeft w:val="0"/>
      <w:marRight w:val="0"/>
      <w:marTop w:val="0"/>
      <w:marBottom w:val="0"/>
      <w:divBdr>
        <w:top w:val="none" w:sz="0" w:space="0" w:color="auto"/>
        <w:left w:val="none" w:sz="0" w:space="0" w:color="auto"/>
        <w:bottom w:val="none" w:sz="0" w:space="0" w:color="auto"/>
        <w:right w:val="none" w:sz="0" w:space="0" w:color="auto"/>
      </w:divBdr>
    </w:div>
    <w:div w:id="1067456938">
      <w:bodyDiv w:val="1"/>
      <w:marLeft w:val="0"/>
      <w:marRight w:val="0"/>
      <w:marTop w:val="0"/>
      <w:marBottom w:val="0"/>
      <w:divBdr>
        <w:top w:val="none" w:sz="0" w:space="0" w:color="auto"/>
        <w:left w:val="none" w:sz="0" w:space="0" w:color="auto"/>
        <w:bottom w:val="none" w:sz="0" w:space="0" w:color="auto"/>
        <w:right w:val="none" w:sz="0" w:space="0" w:color="auto"/>
      </w:divBdr>
    </w:div>
    <w:div w:id="1101026950">
      <w:bodyDiv w:val="1"/>
      <w:marLeft w:val="0"/>
      <w:marRight w:val="0"/>
      <w:marTop w:val="0"/>
      <w:marBottom w:val="0"/>
      <w:divBdr>
        <w:top w:val="none" w:sz="0" w:space="0" w:color="auto"/>
        <w:left w:val="none" w:sz="0" w:space="0" w:color="auto"/>
        <w:bottom w:val="none" w:sz="0" w:space="0" w:color="auto"/>
        <w:right w:val="none" w:sz="0" w:space="0" w:color="auto"/>
      </w:divBdr>
    </w:div>
    <w:div w:id="1104499664">
      <w:bodyDiv w:val="1"/>
      <w:marLeft w:val="0"/>
      <w:marRight w:val="0"/>
      <w:marTop w:val="0"/>
      <w:marBottom w:val="0"/>
      <w:divBdr>
        <w:top w:val="none" w:sz="0" w:space="0" w:color="auto"/>
        <w:left w:val="none" w:sz="0" w:space="0" w:color="auto"/>
        <w:bottom w:val="none" w:sz="0" w:space="0" w:color="auto"/>
        <w:right w:val="none" w:sz="0" w:space="0" w:color="auto"/>
      </w:divBdr>
    </w:div>
    <w:div w:id="1108427190">
      <w:bodyDiv w:val="1"/>
      <w:marLeft w:val="0"/>
      <w:marRight w:val="0"/>
      <w:marTop w:val="0"/>
      <w:marBottom w:val="0"/>
      <w:divBdr>
        <w:top w:val="none" w:sz="0" w:space="0" w:color="auto"/>
        <w:left w:val="none" w:sz="0" w:space="0" w:color="auto"/>
        <w:bottom w:val="none" w:sz="0" w:space="0" w:color="auto"/>
        <w:right w:val="none" w:sz="0" w:space="0" w:color="auto"/>
      </w:divBdr>
    </w:div>
    <w:div w:id="1114596834">
      <w:bodyDiv w:val="1"/>
      <w:marLeft w:val="0"/>
      <w:marRight w:val="0"/>
      <w:marTop w:val="0"/>
      <w:marBottom w:val="0"/>
      <w:divBdr>
        <w:top w:val="none" w:sz="0" w:space="0" w:color="auto"/>
        <w:left w:val="none" w:sz="0" w:space="0" w:color="auto"/>
        <w:bottom w:val="none" w:sz="0" w:space="0" w:color="auto"/>
        <w:right w:val="none" w:sz="0" w:space="0" w:color="auto"/>
      </w:divBdr>
    </w:div>
    <w:div w:id="1125201673">
      <w:bodyDiv w:val="1"/>
      <w:marLeft w:val="0"/>
      <w:marRight w:val="0"/>
      <w:marTop w:val="0"/>
      <w:marBottom w:val="0"/>
      <w:divBdr>
        <w:top w:val="none" w:sz="0" w:space="0" w:color="auto"/>
        <w:left w:val="none" w:sz="0" w:space="0" w:color="auto"/>
        <w:bottom w:val="none" w:sz="0" w:space="0" w:color="auto"/>
        <w:right w:val="none" w:sz="0" w:space="0" w:color="auto"/>
      </w:divBdr>
    </w:div>
    <w:div w:id="1150946130">
      <w:bodyDiv w:val="1"/>
      <w:marLeft w:val="0"/>
      <w:marRight w:val="0"/>
      <w:marTop w:val="0"/>
      <w:marBottom w:val="0"/>
      <w:divBdr>
        <w:top w:val="none" w:sz="0" w:space="0" w:color="auto"/>
        <w:left w:val="none" w:sz="0" w:space="0" w:color="auto"/>
        <w:bottom w:val="none" w:sz="0" w:space="0" w:color="auto"/>
        <w:right w:val="none" w:sz="0" w:space="0" w:color="auto"/>
      </w:divBdr>
    </w:div>
    <w:div w:id="1177382013">
      <w:bodyDiv w:val="1"/>
      <w:marLeft w:val="0"/>
      <w:marRight w:val="0"/>
      <w:marTop w:val="0"/>
      <w:marBottom w:val="0"/>
      <w:divBdr>
        <w:top w:val="none" w:sz="0" w:space="0" w:color="auto"/>
        <w:left w:val="none" w:sz="0" w:space="0" w:color="auto"/>
        <w:bottom w:val="none" w:sz="0" w:space="0" w:color="auto"/>
        <w:right w:val="none" w:sz="0" w:space="0" w:color="auto"/>
      </w:divBdr>
    </w:div>
    <w:div w:id="1179079806">
      <w:bodyDiv w:val="1"/>
      <w:marLeft w:val="0"/>
      <w:marRight w:val="0"/>
      <w:marTop w:val="0"/>
      <w:marBottom w:val="0"/>
      <w:divBdr>
        <w:top w:val="none" w:sz="0" w:space="0" w:color="auto"/>
        <w:left w:val="none" w:sz="0" w:space="0" w:color="auto"/>
        <w:bottom w:val="none" w:sz="0" w:space="0" w:color="auto"/>
        <w:right w:val="none" w:sz="0" w:space="0" w:color="auto"/>
      </w:divBdr>
    </w:div>
    <w:div w:id="1186407030">
      <w:bodyDiv w:val="1"/>
      <w:marLeft w:val="0"/>
      <w:marRight w:val="0"/>
      <w:marTop w:val="0"/>
      <w:marBottom w:val="0"/>
      <w:divBdr>
        <w:top w:val="none" w:sz="0" w:space="0" w:color="auto"/>
        <w:left w:val="none" w:sz="0" w:space="0" w:color="auto"/>
        <w:bottom w:val="none" w:sz="0" w:space="0" w:color="auto"/>
        <w:right w:val="none" w:sz="0" w:space="0" w:color="auto"/>
      </w:divBdr>
      <w:divsChild>
        <w:div w:id="1909337086">
          <w:marLeft w:val="0"/>
          <w:marRight w:val="0"/>
          <w:marTop w:val="0"/>
          <w:marBottom w:val="0"/>
          <w:divBdr>
            <w:top w:val="none" w:sz="0" w:space="0" w:color="auto"/>
            <w:left w:val="none" w:sz="0" w:space="0" w:color="auto"/>
            <w:bottom w:val="none" w:sz="0" w:space="0" w:color="auto"/>
            <w:right w:val="none" w:sz="0" w:space="0" w:color="auto"/>
          </w:divBdr>
          <w:divsChild>
            <w:div w:id="1905410259">
              <w:marLeft w:val="0"/>
              <w:marRight w:val="0"/>
              <w:marTop w:val="0"/>
              <w:marBottom w:val="0"/>
              <w:divBdr>
                <w:top w:val="none" w:sz="0" w:space="0" w:color="auto"/>
                <w:left w:val="none" w:sz="0" w:space="0" w:color="auto"/>
                <w:bottom w:val="none" w:sz="0" w:space="0" w:color="auto"/>
                <w:right w:val="none" w:sz="0" w:space="0" w:color="auto"/>
              </w:divBdr>
              <w:divsChild>
                <w:div w:id="13245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762042">
      <w:bodyDiv w:val="1"/>
      <w:marLeft w:val="0"/>
      <w:marRight w:val="0"/>
      <w:marTop w:val="0"/>
      <w:marBottom w:val="0"/>
      <w:divBdr>
        <w:top w:val="none" w:sz="0" w:space="0" w:color="auto"/>
        <w:left w:val="none" w:sz="0" w:space="0" w:color="auto"/>
        <w:bottom w:val="none" w:sz="0" w:space="0" w:color="auto"/>
        <w:right w:val="none" w:sz="0" w:space="0" w:color="auto"/>
      </w:divBdr>
      <w:divsChild>
        <w:div w:id="2105222722">
          <w:marLeft w:val="0"/>
          <w:marRight w:val="0"/>
          <w:marTop w:val="0"/>
          <w:marBottom w:val="0"/>
          <w:divBdr>
            <w:top w:val="none" w:sz="0" w:space="0" w:color="auto"/>
            <w:left w:val="none" w:sz="0" w:space="0" w:color="auto"/>
            <w:bottom w:val="none" w:sz="0" w:space="0" w:color="auto"/>
            <w:right w:val="none" w:sz="0" w:space="0" w:color="auto"/>
          </w:divBdr>
          <w:divsChild>
            <w:div w:id="447966229">
              <w:marLeft w:val="0"/>
              <w:marRight w:val="0"/>
              <w:marTop w:val="0"/>
              <w:marBottom w:val="0"/>
              <w:divBdr>
                <w:top w:val="none" w:sz="0" w:space="0" w:color="auto"/>
                <w:left w:val="none" w:sz="0" w:space="0" w:color="auto"/>
                <w:bottom w:val="none" w:sz="0" w:space="0" w:color="auto"/>
                <w:right w:val="none" w:sz="0" w:space="0" w:color="auto"/>
              </w:divBdr>
              <w:divsChild>
                <w:div w:id="16139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81127">
      <w:bodyDiv w:val="1"/>
      <w:marLeft w:val="0"/>
      <w:marRight w:val="0"/>
      <w:marTop w:val="0"/>
      <w:marBottom w:val="0"/>
      <w:divBdr>
        <w:top w:val="none" w:sz="0" w:space="0" w:color="auto"/>
        <w:left w:val="none" w:sz="0" w:space="0" w:color="auto"/>
        <w:bottom w:val="none" w:sz="0" w:space="0" w:color="auto"/>
        <w:right w:val="none" w:sz="0" w:space="0" w:color="auto"/>
      </w:divBdr>
    </w:div>
    <w:div w:id="1217401603">
      <w:bodyDiv w:val="1"/>
      <w:marLeft w:val="0"/>
      <w:marRight w:val="0"/>
      <w:marTop w:val="0"/>
      <w:marBottom w:val="0"/>
      <w:divBdr>
        <w:top w:val="none" w:sz="0" w:space="0" w:color="auto"/>
        <w:left w:val="none" w:sz="0" w:space="0" w:color="auto"/>
        <w:bottom w:val="none" w:sz="0" w:space="0" w:color="auto"/>
        <w:right w:val="none" w:sz="0" w:space="0" w:color="auto"/>
      </w:divBdr>
    </w:div>
    <w:div w:id="1238705986">
      <w:bodyDiv w:val="1"/>
      <w:marLeft w:val="0"/>
      <w:marRight w:val="0"/>
      <w:marTop w:val="0"/>
      <w:marBottom w:val="0"/>
      <w:divBdr>
        <w:top w:val="none" w:sz="0" w:space="0" w:color="auto"/>
        <w:left w:val="none" w:sz="0" w:space="0" w:color="auto"/>
        <w:bottom w:val="none" w:sz="0" w:space="0" w:color="auto"/>
        <w:right w:val="none" w:sz="0" w:space="0" w:color="auto"/>
      </w:divBdr>
      <w:divsChild>
        <w:div w:id="1673489591">
          <w:marLeft w:val="0"/>
          <w:marRight w:val="0"/>
          <w:marTop w:val="0"/>
          <w:marBottom w:val="0"/>
          <w:divBdr>
            <w:top w:val="none" w:sz="0" w:space="0" w:color="auto"/>
            <w:left w:val="none" w:sz="0" w:space="0" w:color="auto"/>
            <w:bottom w:val="none" w:sz="0" w:space="0" w:color="auto"/>
            <w:right w:val="none" w:sz="0" w:space="0" w:color="auto"/>
          </w:divBdr>
          <w:divsChild>
            <w:div w:id="1617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1636">
      <w:bodyDiv w:val="1"/>
      <w:marLeft w:val="0"/>
      <w:marRight w:val="0"/>
      <w:marTop w:val="0"/>
      <w:marBottom w:val="0"/>
      <w:divBdr>
        <w:top w:val="none" w:sz="0" w:space="0" w:color="auto"/>
        <w:left w:val="none" w:sz="0" w:space="0" w:color="auto"/>
        <w:bottom w:val="none" w:sz="0" w:space="0" w:color="auto"/>
        <w:right w:val="none" w:sz="0" w:space="0" w:color="auto"/>
      </w:divBdr>
    </w:div>
    <w:div w:id="1260483840">
      <w:bodyDiv w:val="1"/>
      <w:marLeft w:val="0"/>
      <w:marRight w:val="0"/>
      <w:marTop w:val="0"/>
      <w:marBottom w:val="0"/>
      <w:divBdr>
        <w:top w:val="none" w:sz="0" w:space="0" w:color="auto"/>
        <w:left w:val="none" w:sz="0" w:space="0" w:color="auto"/>
        <w:bottom w:val="none" w:sz="0" w:space="0" w:color="auto"/>
        <w:right w:val="none" w:sz="0" w:space="0" w:color="auto"/>
      </w:divBdr>
    </w:div>
    <w:div w:id="1268079356">
      <w:bodyDiv w:val="1"/>
      <w:marLeft w:val="0"/>
      <w:marRight w:val="0"/>
      <w:marTop w:val="0"/>
      <w:marBottom w:val="0"/>
      <w:divBdr>
        <w:top w:val="none" w:sz="0" w:space="0" w:color="auto"/>
        <w:left w:val="none" w:sz="0" w:space="0" w:color="auto"/>
        <w:bottom w:val="none" w:sz="0" w:space="0" w:color="auto"/>
        <w:right w:val="none" w:sz="0" w:space="0" w:color="auto"/>
      </w:divBdr>
    </w:div>
    <w:div w:id="1269779195">
      <w:bodyDiv w:val="1"/>
      <w:marLeft w:val="0"/>
      <w:marRight w:val="0"/>
      <w:marTop w:val="0"/>
      <w:marBottom w:val="0"/>
      <w:divBdr>
        <w:top w:val="none" w:sz="0" w:space="0" w:color="auto"/>
        <w:left w:val="none" w:sz="0" w:space="0" w:color="auto"/>
        <w:bottom w:val="none" w:sz="0" w:space="0" w:color="auto"/>
        <w:right w:val="none" w:sz="0" w:space="0" w:color="auto"/>
      </w:divBdr>
    </w:div>
    <w:div w:id="1271939085">
      <w:bodyDiv w:val="1"/>
      <w:marLeft w:val="0"/>
      <w:marRight w:val="0"/>
      <w:marTop w:val="0"/>
      <w:marBottom w:val="0"/>
      <w:divBdr>
        <w:top w:val="none" w:sz="0" w:space="0" w:color="auto"/>
        <w:left w:val="none" w:sz="0" w:space="0" w:color="auto"/>
        <w:bottom w:val="none" w:sz="0" w:space="0" w:color="auto"/>
        <w:right w:val="none" w:sz="0" w:space="0" w:color="auto"/>
      </w:divBdr>
    </w:div>
    <w:div w:id="1280916055">
      <w:bodyDiv w:val="1"/>
      <w:marLeft w:val="0"/>
      <w:marRight w:val="0"/>
      <w:marTop w:val="0"/>
      <w:marBottom w:val="0"/>
      <w:divBdr>
        <w:top w:val="none" w:sz="0" w:space="0" w:color="auto"/>
        <w:left w:val="none" w:sz="0" w:space="0" w:color="auto"/>
        <w:bottom w:val="none" w:sz="0" w:space="0" w:color="auto"/>
        <w:right w:val="none" w:sz="0" w:space="0" w:color="auto"/>
      </w:divBdr>
    </w:div>
    <w:div w:id="1280919918">
      <w:bodyDiv w:val="1"/>
      <w:marLeft w:val="0"/>
      <w:marRight w:val="0"/>
      <w:marTop w:val="0"/>
      <w:marBottom w:val="0"/>
      <w:divBdr>
        <w:top w:val="none" w:sz="0" w:space="0" w:color="auto"/>
        <w:left w:val="none" w:sz="0" w:space="0" w:color="auto"/>
        <w:bottom w:val="none" w:sz="0" w:space="0" w:color="auto"/>
        <w:right w:val="none" w:sz="0" w:space="0" w:color="auto"/>
      </w:divBdr>
    </w:div>
    <w:div w:id="1286278975">
      <w:bodyDiv w:val="1"/>
      <w:marLeft w:val="0"/>
      <w:marRight w:val="0"/>
      <w:marTop w:val="0"/>
      <w:marBottom w:val="0"/>
      <w:divBdr>
        <w:top w:val="none" w:sz="0" w:space="0" w:color="auto"/>
        <w:left w:val="none" w:sz="0" w:space="0" w:color="auto"/>
        <w:bottom w:val="none" w:sz="0" w:space="0" w:color="auto"/>
        <w:right w:val="none" w:sz="0" w:space="0" w:color="auto"/>
      </w:divBdr>
    </w:div>
    <w:div w:id="1295676772">
      <w:bodyDiv w:val="1"/>
      <w:marLeft w:val="0"/>
      <w:marRight w:val="0"/>
      <w:marTop w:val="0"/>
      <w:marBottom w:val="0"/>
      <w:divBdr>
        <w:top w:val="none" w:sz="0" w:space="0" w:color="auto"/>
        <w:left w:val="none" w:sz="0" w:space="0" w:color="auto"/>
        <w:bottom w:val="none" w:sz="0" w:space="0" w:color="auto"/>
        <w:right w:val="none" w:sz="0" w:space="0" w:color="auto"/>
      </w:divBdr>
    </w:div>
    <w:div w:id="1309090200">
      <w:bodyDiv w:val="1"/>
      <w:marLeft w:val="0"/>
      <w:marRight w:val="0"/>
      <w:marTop w:val="0"/>
      <w:marBottom w:val="0"/>
      <w:divBdr>
        <w:top w:val="none" w:sz="0" w:space="0" w:color="auto"/>
        <w:left w:val="none" w:sz="0" w:space="0" w:color="auto"/>
        <w:bottom w:val="none" w:sz="0" w:space="0" w:color="auto"/>
        <w:right w:val="none" w:sz="0" w:space="0" w:color="auto"/>
      </w:divBdr>
    </w:div>
    <w:div w:id="1314529777">
      <w:bodyDiv w:val="1"/>
      <w:marLeft w:val="0"/>
      <w:marRight w:val="0"/>
      <w:marTop w:val="0"/>
      <w:marBottom w:val="0"/>
      <w:divBdr>
        <w:top w:val="none" w:sz="0" w:space="0" w:color="auto"/>
        <w:left w:val="none" w:sz="0" w:space="0" w:color="auto"/>
        <w:bottom w:val="none" w:sz="0" w:space="0" w:color="auto"/>
        <w:right w:val="none" w:sz="0" w:space="0" w:color="auto"/>
      </w:divBdr>
    </w:div>
    <w:div w:id="1328484129">
      <w:bodyDiv w:val="1"/>
      <w:marLeft w:val="0"/>
      <w:marRight w:val="0"/>
      <w:marTop w:val="0"/>
      <w:marBottom w:val="0"/>
      <w:divBdr>
        <w:top w:val="none" w:sz="0" w:space="0" w:color="auto"/>
        <w:left w:val="none" w:sz="0" w:space="0" w:color="auto"/>
        <w:bottom w:val="none" w:sz="0" w:space="0" w:color="auto"/>
        <w:right w:val="none" w:sz="0" w:space="0" w:color="auto"/>
      </w:divBdr>
    </w:div>
    <w:div w:id="1331101723">
      <w:bodyDiv w:val="1"/>
      <w:marLeft w:val="0"/>
      <w:marRight w:val="0"/>
      <w:marTop w:val="0"/>
      <w:marBottom w:val="0"/>
      <w:divBdr>
        <w:top w:val="none" w:sz="0" w:space="0" w:color="auto"/>
        <w:left w:val="none" w:sz="0" w:space="0" w:color="auto"/>
        <w:bottom w:val="none" w:sz="0" w:space="0" w:color="auto"/>
        <w:right w:val="none" w:sz="0" w:space="0" w:color="auto"/>
      </w:divBdr>
    </w:div>
    <w:div w:id="1335188563">
      <w:bodyDiv w:val="1"/>
      <w:marLeft w:val="0"/>
      <w:marRight w:val="0"/>
      <w:marTop w:val="0"/>
      <w:marBottom w:val="0"/>
      <w:divBdr>
        <w:top w:val="none" w:sz="0" w:space="0" w:color="auto"/>
        <w:left w:val="none" w:sz="0" w:space="0" w:color="auto"/>
        <w:bottom w:val="none" w:sz="0" w:space="0" w:color="auto"/>
        <w:right w:val="none" w:sz="0" w:space="0" w:color="auto"/>
      </w:divBdr>
    </w:div>
    <w:div w:id="1340231171">
      <w:bodyDiv w:val="1"/>
      <w:marLeft w:val="0"/>
      <w:marRight w:val="0"/>
      <w:marTop w:val="0"/>
      <w:marBottom w:val="0"/>
      <w:divBdr>
        <w:top w:val="none" w:sz="0" w:space="0" w:color="auto"/>
        <w:left w:val="none" w:sz="0" w:space="0" w:color="auto"/>
        <w:bottom w:val="none" w:sz="0" w:space="0" w:color="auto"/>
        <w:right w:val="none" w:sz="0" w:space="0" w:color="auto"/>
      </w:divBdr>
    </w:div>
    <w:div w:id="1351099970">
      <w:bodyDiv w:val="1"/>
      <w:marLeft w:val="0"/>
      <w:marRight w:val="0"/>
      <w:marTop w:val="0"/>
      <w:marBottom w:val="0"/>
      <w:divBdr>
        <w:top w:val="none" w:sz="0" w:space="0" w:color="auto"/>
        <w:left w:val="none" w:sz="0" w:space="0" w:color="auto"/>
        <w:bottom w:val="none" w:sz="0" w:space="0" w:color="auto"/>
        <w:right w:val="none" w:sz="0" w:space="0" w:color="auto"/>
      </w:divBdr>
    </w:div>
    <w:div w:id="1427650314">
      <w:bodyDiv w:val="1"/>
      <w:marLeft w:val="0"/>
      <w:marRight w:val="0"/>
      <w:marTop w:val="0"/>
      <w:marBottom w:val="0"/>
      <w:divBdr>
        <w:top w:val="none" w:sz="0" w:space="0" w:color="auto"/>
        <w:left w:val="none" w:sz="0" w:space="0" w:color="auto"/>
        <w:bottom w:val="none" w:sz="0" w:space="0" w:color="auto"/>
        <w:right w:val="none" w:sz="0" w:space="0" w:color="auto"/>
      </w:divBdr>
    </w:div>
    <w:div w:id="1440905280">
      <w:bodyDiv w:val="1"/>
      <w:marLeft w:val="0"/>
      <w:marRight w:val="0"/>
      <w:marTop w:val="0"/>
      <w:marBottom w:val="0"/>
      <w:divBdr>
        <w:top w:val="none" w:sz="0" w:space="0" w:color="auto"/>
        <w:left w:val="none" w:sz="0" w:space="0" w:color="auto"/>
        <w:bottom w:val="none" w:sz="0" w:space="0" w:color="auto"/>
        <w:right w:val="none" w:sz="0" w:space="0" w:color="auto"/>
      </w:divBdr>
    </w:div>
    <w:div w:id="1459690475">
      <w:bodyDiv w:val="1"/>
      <w:marLeft w:val="0"/>
      <w:marRight w:val="0"/>
      <w:marTop w:val="0"/>
      <w:marBottom w:val="0"/>
      <w:divBdr>
        <w:top w:val="none" w:sz="0" w:space="0" w:color="auto"/>
        <w:left w:val="none" w:sz="0" w:space="0" w:color="auto"/>
        <w:bottom w:val="none" w:sz="0" w:space="0" w:color="auto"/>
        <w:right w:val="none" w:sz="0" w:space="0" w:color="auto"/>
      </w:divBdr>
      <w:divsChild>
        <w:div w:id="220212439">
          <w:marLeft w:val="0"/>
          <w:marRight w:val="0"/>
          <w:marTop w:val="0"/>
          <w:marBottom w:val="0"/>
          <w:divBdr>
            <w:top w:val="none" w:sz="0" w:space="0" w:color="auto"/>
            <w:left w:val="none" w:sz="0" w:space="0" w:color="auto"/>
            <w:bottom w:val="none" w:sz="0" w:space="0" w:color="auto"/>
            <w:right w:val="none" w:sz="0" w:space="0" w:color="auto"/>
          </w:divBdr>
          <w:divsChild>
            <w:div w:id="5936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6042">
      <w:bodyDiv w:val="1"/>
      <w:marLeft w:val="0"/>
      <w:marRight w:val="0"/>
      <w:marTop w:val="0"/>
      <w:marBottom w:val="0"/>
      <w:divBdr>
        <w:top w:val="none" w:sz="0" w:space="0" w:color="auto"/>
        <w:left w:val="none" w:sz="0" w:space="0" w:color="auto"/>
        <w:bottom w:val="none" w:sz="0" w:space="0" w:color="auto"/>
        <w:right w:val="none" w:sz="0" w:space="0" w:color="auto"/>
      </w:divBdr>
      <w:divsChild>
        <w:div w:id="165293575">
          <w:marLeft w:val="0"/>
          <w:marRight w:val="0"/>
          <w:marTop w:val="0"/>
          <w:marBottom w:val="0"/>
          <w:divBdr>
            <w:top w:val="none" w:sz="0" w:space="0" w:color="auto"/>
            <w:left w:val="none" w:sz="0" w:space="0" w:color="auto"/>
            <w:bottom w:val="none" w:sz="0" w:space="0" w:color="auto"/>
            <w:right w:val="none" w:sz="0" w:space="0" w:color="auto"/>
          </w:divBdr>
        </w:div>
      </w:divsChild>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498879514">
      <w:bodyDiv w:val="1"/>
      <w:marLeft w:val="0"/>
      <w:marRight w:val="0"/>
      <w:marTop w:val="0"/>
      <w:marBottom w:val="0"/>
      <w:divBdr>
        <w:top w:val="none" w:sz="0" w:space="0" w:color="auto"/>
        <w:left w:val="none" w:sz="0" w:space="0" w:color="auto"/>
        <w:bottom w:val="none" w:sz="0" w:space="0" w:color="auto"/>
        <w:right w:val="none" w:sz="0" w:space="0" w:color="auto"/>
      </w:divBdr>
    </w:div>
    <w:div w:id="1500659513">
      <w:bodyDiv w:val="1"/>
      <w:marLeft w:val="0"/>
      <w:marRight w:val="0"/>
      <w:marTop w:val="0"/>
      <w:marBottom w:val="0"/>
      <w:divBdr>
        <w:top w:val="none" w:sz="0" w:space="0" w:color="auto"/>
        <w:left w:val="none" w:sz="0" w:space="0" w:color="auto"/>
        <w:bottom w:val="none" w:sz="0" w:space="0" w:color="auto"/>
        <w:right w:val="none" w:sz="0" w:space="0" w:color="auto"/>
      </w:divBdr>
    </w:div>
    <w:div w:id="1504785734">
      <w:bodyDiv w:val="1"/>
      <w:marLeft w:val="0"/>
      <w:marRight w:val="0"/>
      <w:marTop w:val="0"/>
      <w:marBottom w:val="0"/>
      <w:divBdr>
        <w:top w:val="none" w:sz="0" w:space="0" w:color="auto"/>
        <w:left w:val="none" w:sz="0" w:space="0" w:color="auto"/>
        <w:bottom w:val="none" w:sz="0" w:space="0" w:color="auto"/>
        <w:right w:val="none" w:sz="0" w:space="0" w:color="auto"/>
      </w:divBdr>
    </w:div>
    <w:div w:id="1511405593">
      <w:bodyDiv w:val="1"/>
      <w:marLeft w:val="0"/>
      <w:marRight w:val="0"/>
      <w:marTop w:val="0"/>
      <w:marBottom w:val="0"/>
      <w:divBdr>
        <w:top w:val="none" w:sz="0" w:space="0" w:color="auto"/>
        <w:left w:val="none" w:sz="0" w:space="0" w:color="auto"/>
        <w:bottom w:val="none" w:sz="0" w:space="0" w:color="auto"/>
        <w:right w:val="none" w:sz="0" w:space="0" w:color="auto"/>
      </w:divBdr>
    </w:div>
    <w:div w:id="1512572829">
      <w:bodyDiv w:val="1"/>
      <w:marLeft w:val="0"/>
      <w:marRight w:val="0"/>
      <w:marTop w:val="0"/>
      <w:marBottom w:val="0"/>
      <w:divBdr>
        <w:top w:val="none" w:sz="0" w:space="0" w:color="auto"/>
        <w:left w:val="none" w:sz="0" w:space="0" w:color="auto"/>
        <w:bottom w:val="none" w:sz="0" w:space="0" w:color="auto"/>
        <w:right w:val="none" w:sz="0" w:space="0" w:color="auto"/>
      </w:divBdr>
    </w:div>
    <w:div w:id="1524005711">
      <w:bodyDiv w:val="1"/>
      <w:marLeft w:val="0"/>
      <w:marRight w:val="0"/>
      <w:marTop w:val="0"/>
      <w:marBottom w:val="0"/>
      <w:divBdr>
        <w:top w:val="none" w:sz="0" w:space="0" w:color="auto"/>
        <w:left w:val="none" w:sz="0" w:space="0" w:color="auto"/>
        <w:bottom w:val="none" w:sz="0" w:space="0" w:color="auto"/>
        <w:right w:val="none" w:sz="0" w:space="0" w:color="auto"/>
      </w:divBdr>
    </w:div>
    <w:div w:id="1539974158">
      <w:bodyDiv w:val="1"/>
      <w:marLeft w:val="0"/>
      <w:marRight w:val="0"/>
      <w:marTop w:val="0"/>
      <w:marBottom w:val="0"/>
      <w:divBdr>
        <w:top w:val="none" w:sz="0" w:space="0" w:color="auto"/>
        <w:left w:val="none" w:sz="0" w:space="0" w:color="auto"/>
        <w:bottom w:val="none" w:sz="0" w:space="0" w:color="auto"/>
        <w:right w:val="none" w:sz="0" w:space="0" w:color="auto"/>
      </w:divBdr>
      <w:divsChild>
        <w:div w:id="118493458">
          <w:marLeft w:val="0"/>
          <w:marRight w:val="0"/>
          <w:marTop w:val="0"/>
          <w:marBottom w:val="0"/>
          <w:divBdr>
            <w:top w:val="none" w:sz="0" w:space="0" w:color="auto"/>
            <w:left w:val="none" w:sz="0" w:space="0" w:color="auto"/>
            <w:bottom w:val="none" w:sz="0" w:space="0" w:color="auto"/>
            <w:right w:val="none" w:sz="0" w:space="0" w:color="auto"/>
          </w:divBdr>
          <w:divsChild>
            <w:div w:id="7903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8192">
      <w:bodyDiv w:val="1"/>
      <w:marLeft w:val="0"/>
      <w:marRight w:val="0"/>
      <w:marTop w:val="0"/>
      <w:marBottom w:val="0"/>
      <w:divBdr>
        <w:top w:val="none" w:sz="0" w:space="0" w:color="auto"/>
        <w:left w:val="none" w:sz="0" w:space="0" w:color="auto"/>
        <w:bottom w:val="none" w:sz="0" w:space="0" w:color="auto"/>
        <w:right w:val="none" w:sz="0" w:space="0" w:color="auto"/>
      </w:divBdr>
    </w:div>
    <w:div w:id="1562865155">
      <w:bodyDiv w:val="1"/>
      <w:marLeft w:val="0"/>
      <w:marRight w:val="0"/>
      <w:marTop w:val="0"/>
      <w:marBottom w:val="0"/>
      <w:divBdr>
        <w:top w:val="none" w:sz="0" w:space="0" w:color="auto"/>
        <w:left w:val="none" w:sz="0" w:space="0" w:color="auto"/>
        <w:bottom w:val="none" w:sz="0" w:space="0" w:color="auto"/>
        <w:right w:val="none" w:sz="0" w:space="0" w:color="auto"/>
      </w:divBdr>
    </w:div>
    <w:div w:id="1570338662">
      <w:bodyDiv w:val="1"/>
      <w:marLeft w:val="0"/>
      <w:marRight w:val="0"/>
      <w:marTop w:val="0"/>
      <w:marBottom w:val="0"/>
      <w:divBdr>
        <w:top w:val="none" w:sz="0" w:space="0" w:color="auto"/>
        <w:left w:val="none" w:sz="0" w:space="0" w:color="auto"/>
        <w:bottom w:val="none" w:sz="0" w:space="0" w:color="auto"/>
        <w:right w:val="none" w:sz="0" w:space="0" w:color="auto"/>
      </w:divBdr>
    </w:div>
    <w:div w:id="1578172778">
      <w:bodyDiv w:val="1"/>
      <w:marLeft w:val="0"/>
      <w:marRight w:val="0"/>
      <w:marTop w:val="0"/>
      <w:marBottom w:val="0"/>
      <w:divBdr>
        <w:top w:val="none" w:sz="0" w:space="0" w:color="auto"/>
        <w:left w:val="none" w:sz="0" w:space="0" w:color="auto"/>
        <w:bottom w:val="none" w:sz="0" w:space="0" w:color="auto"/>
        <w:right w:val="none" w:sz="0" w:space="0" w:color="auto"/>
      </w:divBdr>
    </w:div>
    <w:div w:id="1642343200">
      <w:bodyDiv w:val="1"/>
      <w:marLeft w:val="0"/>
      <w:marRight w:val="0"/>
      <w:marTop w:val="0"/>
      <w:marBottom w:val="0"/>
      <w:divBdr>
        <w:top w:val="none" w:sz="0" w:space="0" w:color="auto"/>
        <w:left w:val="none" w:sz="0" w:space="0" w:color="auto"/>
        <w:bottom w:val="none" w:sz="0" w:space="0" w:color="auto"/>
        <w:right w:val="none" w:sz="0" w:space="0" w:color="auto"/>
      </w:divBdr>
    </w:div>
    <w:div w:id="1648899320">
      <w:bodyDiv w:val="1"/>
      <w:marLeft w:val="0"/>
      <w:marRight w:val="0"/>
      <w:marTop w:val="0"/>
      <w:marBottom w:val="0"/>
      <w:divBdr>
        <w:top w:val="none" w:sz="0" w:space="0" w:color="auto"/>
        <w:left w:val="none" w:sz="0" w:space="0" w:color="auto"/>
        <w:bottom w:val="none" w:sz="0" w:space="0" w:color="auto"/>
        <w:right w:val="none" w:sz="0" w:space="0" w:color="auto"/>
      </w:divBdr>
    </w:div>
    <w:div w:id="1654018492">
      <w:bodyDiv w:val="1"/>
      <w:marLeft w:val="0"/>
      <w:marRight w:val="0"/>
      <w:marTop w:val="0"/>
      <w:marBottom w:val="0"/>
      <w:divBdr>
        <w:top w:val="none" w:sz="0" w:space="0" w:color="auto"/>
        <w:left w:val="none" w:sz="0" w:space="0" w:color="auto"/>
        <w:bottom w:val="none" w:sz="0" w:space="0" w:color="auto"/>
        <w:right w:val="none" w:sz="0" w:space="0" w:color="auto"/>
      </w:divBdr>
    </w:div>
    <w:div w:id="1657799364">
      <w:bodyDiv w:val="1"/>
      <w:marLeft w:val="0"/>
      <w:marRight w:val="0"/>
      <w:marTop w:val="0"/>
      <w:marBottom w:val="0"/>
      <w:divBdr>
        <w:top w:val="none" w:sz="0" w:space="0" w:color="auto"/>
        <w:left w:val="none" w:sz="0" w:space="0" w:color="auto"/>
        <w:bottom w:val="none" w:sz="0" w:space="0" w:color="auto"/>
        <w:right w:val="none" w:sz="0" w:space="0" w:color="auto"/>
      </w:divBdr>
    </w:div>
    <w:div w:id="1674409260">
      <w:bodyDiv w:val="1"/>
      <w:marLeft w:val="0"/>
      <w:marRight w:val="0"/>
      <w:marTop w:val="0"/>
      <w:marBottom w:val="0"/>
      <w:divBdr>
        <w:top w:val="none" w:sz="0" w:space="0" w:color="auto"/>
        <w:left w:val="none" w:sz="0" w:space="0" w:color="auto"/>
        <w:bottom w:val="none" w:sz="0" w:space="0" w:color="auto"/>
        <w:right w:val="none" w:sz="0" w:space="0" w:color="auto"/>
      </w:divBdr>
    </w:div>
    <w:div w:id="1708411988">
      <w:bodyDiv w:val="1"/>
      <w:marLeft w:val="0"/>
      <w:marRight w:val="0"/>
      <w:marTop w:val="0"/>
      <w:marBottom w:val="0"/>
      <w:divBdr>
        <w:top w:val="none" w:sz="0" w:space="0" w:color="auto"/>
        <w:left w:val="none" w:sz="0" w:space="0" w:color="auto"/>
        <w:bottom w:val="none" w:sz="0" w:space="0" w:color="auto"/>
        <w:right w:val="none" w:sz="0" w:space="0" w:color="auto"/>
      </w:divBdr>
    </w:div>
    <w:div w:id="1728189033">
      <w:bodyDiv w:val="1"/>
      <w:marLeft w:val="0"/>
      <w:marRight w:val="0"/>
      <w:marTop w:val="0"/>
      <w:marBottom w:val="0"/>
      <w:divBdr>
        <w:top w:val="none" w:sz="0" w:space="0" w:color="auto"/>
        <w:left w:val="none" w:sz="0" w:space="0" w:color="auto"/>
        <w:bottom w:val="none" w:sz="0" w:space="0" w:color="auto"/>
        <w:right w:val="none" w:sz="0" w:space="0" w:color="auto"/>
      </w:divBdr>
    </w:div>
    <w:div w:id="1729499074">
      <w:bodyDiv w:val="1"/>
      <w:marLeft w:val="0"/>
      <w:marRight w:val="0"/>
      <w:marTop w:val="0"/>
      <w:marBottom w:val="0"/>
      <w:divBdr>
        <w:top w:val="none" w:sz="0" w:space="0" w:color="auto"/>
        <w:left w:val="none" w:sz="0" w:space="0" w:color="auto"/>
        <w:bottom w:val="none" w:sz="0" w:space="0" w:color="auto"/>
        <w:right w:val="none" w:sz="0" w:space="0" w:color="auto"/>
      </w:divBdr>
    </w:div>
    <w:div w:id="1729527248">
      <w:bodyDiv w:val="1"/>
      <w:marLeft w:val="0"/>
      <w:marRight w:val="0"/>
      <w:marTop w:val="0"/>
      <w:marBottom w:val="0"/>
      <w:divBdr>
        <w:top w:val="none" w:sz="0" w:space="0" w:color="auto"/>
        <w:left w:val="none" w:sz="0" w:space="0" w:color="auto"/>
        <w:bottom w:val="none" w:sz="0" w:space="0" w:color="auto"/>
        <w:right w:val="none" w:sz="0" w:space="0" w:color="auto"/>
      </w:divBdr>
    </w:div>
    <w:div w:id="1735617380">
      <w:bodyDiv w:val="1"/>
      <w:marLeft w:val="0"/>
      <w:marRight w:val="0"/>
      <w:marTop w:val="0"/>
      <w:marBottom w:val="0"/>
      <w:divBdr>
        <w:top w:val="none" w:sz="0" w:space="0" w:color="auto"/>
        <w:left w:val="none" w:sz="0" w:space="0" w:color="auto"/>
        <w:bottom w:val="none" w:sz="0" w:space="0" w:color="auto"/>
        <w:right w:val="none" w:sz="0" w:space="0" w:color="auto"/>
      </w:divBdr>
    </w:div>
    <w:div w:id="1763142762">
      <w:bodyDiv w:val="1"/>
      <w:marLeft w:val="0"/>
      <w:marRight w:val="0"/>
      <w:marTop w:val="0"/>
      <w:marBottom w:val="0"/>
      <w:divBdr>
        <w:top w:val="none" w:sz="0" w:space="0" w:color="auto"/>
        <w:left w:val="none" w:sz="0" w:space="0" w:color="auto"/>
        <w:bottom w:val="none" w:sz="0" w:space="0" w:color="auto"/>
        <w:right w:val="none" w:sz="0" w:space="0" w:color="auto"/>
      </w:divBdr>
    </w:div>
    <w:div w:id="1782383923">
      <w:bodyDiv w:val="1"/>
      <w:marLeft w:val="0"/>
      <w:marRight w:val="0"/>
      <w:marTop w:val="0"/>
      <w:marBottom w:val="0"/>
      <w:divBdr>
        <w:top w:val="none" w:sz="0" w:space="0" w:color="auto"/>
        <w:left w:val="none" w:sz="0" w:space="0" w:color="auto"/>
        <w:bottom w:val="none" w:sz="0" w:space="0" w:color="auto"/>
        <w:right w:val="none" w:sz="0" w:space="0" w:color="auto"/>
      </w:divBdr>
    </w:div>
    <w:div w:id="1787119791">
      <w:bodyDiv w:val="1"/>
      <w:marLeft w:val="0"/>
      <w:marRight w:val="0"/>
      <w:marTop w:val="0"/>
      <w:marBottom w:val="0"/>
      <w:divBdr>
        <w:top w:val="none" w:sz="0" w:space="0" w:color="auto"/>
        <w:left w:val="none" w:sz="0" w:space="0" w:color="auto"/>
        <w:bottom w:val="none" w:sz="0" w:space="0" w:color="auto"/>
        <w:right w:val="none" w:sz="0" w:space="0" w:color="auto"/>
      </w:divBdr>
    </w:div>
    <w:div w:id="1802457701">
      <w:bodyDiv w:val="1"/>
      <w:marLeft w:val="0"/>
      <w:marRight w:val="0"/>
      <w:marTop w:val="0"/>
      <w:marBottom w:val="0"/>
      <w:divBdr>
        <w:top w:val="none" w:sz="0" w:space="0" w:color="auto"/>
        <w:left w:val="none" w:sz="0" w:space="0" w:color="auto"/>
        <w:bottom w:val="none" w:sz="0" w:space="0" w:color="auto"/>
        <w:right w:val="none" w:sz="0" w:space="0" w:color="auto"/>
      </w:divBdr>
    </w:div>
    <w:div w:id="1808820698">
      <w:bodyDiv w:val="1"/>
      <w:marLeft w:val="0"/>
      <w:marRight w:val="0"/>
      <w:marTop w:val="0"/>
      <w:marBottom w:val="0"/>
      <w:divBdr>
        <w:top w:val="none" w:sz="0" w:space="0" w:color="auto"/>
        <w:left w:val="none" w:sz="0" w:space="0" w:color="auto"/>
        <w:bottom w:val="none" w:sz="0" w:space="0" w:color="auto"/>
        <w:right w:val="none" w:sz="0" w:space="0" w:color="auto"/>
      </w:divBdr>
    </w:div>
    <w:div w:id="1811820424">
      <w:bodyDiv w:val="1"/>
      <w:marLeft w:val="0"/>
      <w:marRight w:val="0"/>
      <w:marTop w:val="0"/>
      <w:marBottom w:val="0"/>
      <w:divBdr>
        <w:top w:val="none" w:sz="0" w:space="0" w:color="auto"/>
        <w:left w:val="none" w:sz="0" w:space="0" w:color="auto"/>
        <w:bottom w:val="none" w:sz="0" w:space="0" w:color="auto"/>
        <w:right w:val="none" w:sz="0" w:space="0" w:color="auto"/>
      </w:divBdr>
    </w:div>
    <w:div w:id="1839728018">
      <w:bodyDiv w:val="1"/>
      <w:marLeft w:val="0"/>
      <w:marRight w:val="0"/>
      <w:marTop w:val="0"/>
      <w:marBottom w:val="0"/>
      <w:divBdr>
        <w:top w:val="none" w:sz="0" w:space="0" w:color="auto"/>
        <w:left w:val="none" w:sz="0" w:space="0" w:color="auto"/>
        <w:bottom w:val="none" w:sz="0" w:space="0" w:color="auto"/>
        <w:right w:val="none" w:sz="0" w:space="0" w:color="auto"/>
      </w:divBdr>
    </w:div>
    <w:div w:id="1845704579">
      <w:bodyDiv w:val="1"/>
      <w:marLeft w:val="0"/>
      <w:marRight w:val="0"/>
      <w:marTop w:val="0"/>
      <w:marBottom w:val="0"/>
      <w:divBdr>
        <w:top w:val="none" w:sz="0" w:space="0" w:color="auto"/>
        <w:left w:val="none" w:sz="0" w:space="0" w:color="auto"/>
        <w:bottom w:val="none" w:sz="0" w:space="0" w:color="auto"/>
        <w:right w:val="none" w:sz="0" w:space="0" w:color="auto"/>
      </w:divBdr>
    </w:div>
    <w:div w:id="1845902598">
      <w:bodyDiv w:val="1"/>
      <w:marLeft w:val="0"/>
      <w:marRight w:val="0"/>
      <w:marTop w:val="0"/>
      <w:marBottom w:val="0"/>
      <w:divBdr>
        <w:top w:val="none" w:sz="0" w:space="0" w:color="auto"/>
        <w:left w:val="none" w:sz="0" w:space="0" w:color="auto"/>
        <w:bottom w:val="none" w:sz="0" w:space="0" w:color="auto"/>
        <w:right w:val="none" w:sz="0" w:space="0" w:color="auto"/>
      </w:divBdr>
    </w:div>
    <w:div w:id="1850487067">
      <w:bodyDiv w:val="1"/>
      <w:marLeft w:val="0"/>
      <w:marRight w:val="0"/>
      <w:marTop w:val="0"/>
      <w:marBottom w:val="0"/>
      <w:divBdr>
        <w:top w:val="none" w:sz="0" w:space="0" w:color="auto"/>
        <w:left w:val="none" w:sz="0" w:space="0" w:color="auto"/>
        <w:bottom w:val="none" w:sz="0" w:space="0" w:color="auto"/>
        <w:right w:val="none" w:sz="0" w:space="0" w:color="auto"/>
      </w:divBdr>
    </w:div>
    <w:div w:id="1854032137">
      <w:bodyDiv w:val="1"/>
      <w:marLeft w:val="0"/>
      <w:marRight w:val="0"/>
      <w:marTop w:val="0"/>
      <w:marBottom w:val="0"/>
      <w:divBdr>
        <w:top w:val="none" w:sz="0" w:space="0" w:color="auto"/>
        <w:left w:val="none" w:sz="0" w:space="0" w:color="auto"/>
        <w:bottom w:val="none" w:sz="0" w:space="0" w:color="auto"/>
        <w:right w:val="none" w:sz="0" w:space="0" w:color="auto"/>
      </w:divBdr>
    </w:div>
    <w:div w:id="1857622375">
      <w:bodyDiv w:val="1"/>
      <w:marLeft w:val="0"/>
      <w:marRight w:val="0"/>
      <w:marTop w:val="0"/>
      <w:marBottom w:val="0"/>
      <w:divBdr>
        <w:top w:val="none" w:sz="0" w:space="0" w:color="auto"/>
        <w:left w:val="none" w:sz="0" w:space="0" w:color="auto"/>
        <w:bottom w:val="none" w:sz="0" w:space="0" w:color="auto"/>
        <w:right w:val="none" w:sz="0" w:space="0" w:color="auto"/>
      </w:divBdr>
    </w:div>
    <w:div w:id="1892619613">
      <w:bodyDiv w:val="1"/>
      <w:marLeft w:val="0"/>
      <w:marRight w:val="0"/>
      <w:marTop w:val="0"/>
      <w:marBottom w:val="0"/>
      <w:divBdr>
        <w:top w:val="none" w:sz="0" w:space="0" w:color="auto"/>
        <w:left w:val="none" w:sz="0" w:space="0" w:color="auto"/>
        <w:bottom w:val="none" w:sz="0" w:space="0" w:color="auto"/>
        <w:right w:val="none" w:sz="0" w:space="0" w:color="auto"/>
      </w:divBdr>
    </w:div>
    <w:div w:id="1895462935">
      <w:bodyDiv w:val="1"/>
      <w:marLeft w:val="0"/>
      <w:marRight w:val="0"/>
      <w:marTop w:val="0"/>
      <w:marBottom w:val="0"/>
      <w:divBdr>
        <w:top w:val="none" w:sz="0" w:space="0" w:color="auto"/>
        <w:left w:val="none" w:sz="0" w:space="0" w:color="auto"/>
        <w:bottom w:val="none" w:sz="0" w:space="0" w:color="auto"/>
        <w:right w:val="none" w:sz="0" w:space="0" w:color="auto"/>
      </w:divBdr>
    </w:div>
    <w:div w:id="1906991785">
      <w:bodyDiv w:val="1"/>
      <w:marLeft w:val="0"/>
      <w:marRight w:val="0"/>
      <w:marTop w:val="0"/>
      <w:marBottom w:val="0"/>
      <w:divBdr>
        <w:top w:val="none" w:sz="0" w:space="0" w:color="auto"/>
        <w:left w:val="none" w:sz="0" w:space="0" w:color="auto"/>
        <w:bottom w:val="none" w:sz="0" w:space="0" w:color="auto"/>
        <w:right w:val="none" w:sz="0" w:space="0" w:color="auto"/>
      </w:divBdr>
    </w:div>
    <w:div w:id="1921869796">
      <w:bodyDiv w:val="1"/>
      <w:marLeft w:val="0"/>
      <w:marRight w:val="0"/>
      <w:marTop w:val="0"/>
      <w:marBottom w:val="0"/>
      <w:divBdr>
        <w:top w:val="none" w:sz="0" w:space="0" w:color="auto"/>
        <w:left w:val="none" w:sz="0" w:space="0" w:color="auto"/>
        <w:bottom w:val="none" w:sz="0" w:space="0" w:color="auto"/>
        <w:right w:val="none" w:sz="0" w:space="0" w:color="auto"/>
      </w:divBdr>
    </w:div>
    <w:div w:id="1932621920">
      <w:bodyDiv w:val="1"/>
      <w:marLeft w:val="0"/>
      <w:marRight w:val="0"/>
      <w:marTop w:val="0"/>
      <w:marBottom w:val="0"/>
      <w:divBdr>
        <w:top w:val="none" w:sz="0" w:space="0" w:color="auto"/>
        <w:left w:val="none" w:sz="0" w:space="0" w:color="auto"/>
        <w:bottom w:val="none" w:sz="0" w:space="0" w:color="auto"/>
        <w:right w:val="none" w:sz="0" w:space="0" w:color="auto"/>
      </w:divBdr>
    </w:div>
    <w:div w:id="1937472219">
      <w:bodyDiv w:val="1"/>
      <w:marLeft w:val="0"/>
      <w:marRight w:val="0"/>
      <w:marTop w:val="0"/>
      <w:marBottom w:val="0"/>
      <w:divBdr>
        <w:top w:val="none" w:sz="0" w:space="0" w:color="auto"/>
        <w:left w:val="none" w:sz="0" w:space="0" w:color="auto"/>
        <w:bottom w:val="none" w:sz="0" w:space="0" w:color="auto"/>
        <w:right w:val="none" w:sz="0" w:space="0" w:color="auto"/>
      </w:divBdr>
    </w:div>
    <w:div w:id="1946578197">
      <w:bodyDiv w:val="1"/>
      <w:marLeft w:val="0"/>
      <w:marRight w:val="0"/>
      <w:marTop w:val="0"/>
      <w:marBottom w:val="0"/>
      <w:divBdr>
        <w:top w:val="none" w:sz="0" w:space="0" w:color="auto"/>
        <w:left w:val="none" w:sz="0" w:space="0" w:color="auto"/>
        <w:bottom w:val="none" w:sz="0" w:space="0" w:color="auto"/>
        <w:right w:val="none" w:sz="0" w:space="0" w:color="auto"/>
      </w:divBdr>
    </w:div>
    <w:div w:id="1953856118">
      <w:bodyDiv w:val="1"/>
      <w:marLeft w:val="0"/>
      <w:marRight w:val="0"/>
      <w:marTop w:val="0"/>
      <w:marBottom w:val="0"/>
      <w:divBdr>
        <w:top w:val="none" w:sz="0" w:space="0" w:color="auto"/>
        <w:left w:val="none" w:sz="0" w:space="0" w:color="auto"/>
        <w:bottom w:val="none" w:sz="0" w:space="0" w:color="auto"/>
        <w:right w:val="none" w:sz="0" w:space="0" w:color="auto"/>
      </w:divBdr>
    </w:div>
    <w:div w:id="1961262717">
      <w:bodyDiv w:val="1"/>
      <w:marLeft w:val="0"/>
      <w:marRight w:val="0"/>
      <w:marTop w:val="0"/>
      <w:marBottom w:val="0"/>
      <w:divBdr>
        <w:top w:val="none" w:sz="0" w:space="0" w:color="auto"/>
        <w:left w:val="none" w:sz="0" w:space="0" w:color="auto"/>
        <w:bottom w:val="none" w:sz="0" w:space="0" w:color="auto"/>
        <w:right w:val="none" w:sz="0" w:space="0" w:color="auto"/>
      </w:divBdr>
    </w:div>
    <w:div w:id="2012639524">
      <w:bodyDiv w:val="1"/>
      <w:marLeft w:val="0"/>
      <w:marRight w:val="0"/>
      <w:marTop w:val="0"/>
      <w:marBottom w:val="0"/>
      <w:divBdr>
        <w:top w:val="none" w:sz="0" w:space="0" w:color="auto"/>
        <w:left w:val="none" w:sz="0" w:space="0" w:color="auto"/>
        <w:bottom w:val="none" w:sz="0" w:space="0" w:color="auto"/>
        <w:right w:val="none" w:sz="0" w:space="0" w:color="auto"/>
      </w:divBdr>
    </w:div>
    <w:div w:id="2020891833">
      <w:bodyDiv w:val="1"/>
      <w:marLeft w:val="0"/>
      <w:marRight w:val="0"/>
      <w:marTop w:val="0"/>
      <w:marBottom w:val="0"/>
      <w:divBdr>
        <w:top w:val="none" w:sz="0" w:space="0" w:color="auto"/>
        <w:left w:val="none" w:sz="0" w:space="0" w:color="auto"/>
        <w:bottom w:val="none" w:sz="0" w:space="0" w:color="auto"/>
        <w:right w:val="none" w:sz="0" w:space="0" w:color="auto"/>
      </w:divBdr>
    </w:div>
    <w:div w:id="2025280639">
      <w:bodyDiv w:val="1"/>
      <w:marLeft w:val="0"/>
      <w:marRight w:val="0"/>
      <w:marTop w:val="0"/>
      <w:marBottom w:val="0"/>
      <w:divBdr>
        <w:top w:val="none" w:sz="0" w:space="0" w:color="auto"/>
        <w:left w:val="none" w:sz="0" w:space="0" w:color="auto"/>
        <w:bottom w:val="none" w:sz="0" w:space="0" w:color="auto"/>
        <w:right w:val="none" w:sz="0" w:space="0" w:color="auto"/>
      </w:divBdr>
    </w:div>
    <w:div w:id="2043244243">
      <w:bodyDiv w:val="1"/>
      <w:marLeft w:val="0"/>
      <w:marRight w:val="0"/>
      <w:marTop w:val="0"/>
      <w:marBottom w:val="0"/>
      <w:divBdr>
        <w:top w:val="none" w:sz="0" w:space="0" w:color="auto"/>
        <w:left w:val="none" w:sz="0" w:space="0" w:color="auto"/>
        <w:bottom w:val="none" w:sz="0" w:space="0" w:color="auto"/>
        <w:right w:val="none" w:sz="0" w:space="0" w:color="auto"/>
      </w:divBdr>
    </w:div>
    <w:div w:id="2072314590">
      <w:bodyDiv w:val="1"/>
      <w:marLeft w:val="0"/>
      <w:marRight w:val="0"/>
      <w:marTop w:val="0"/>
      <w:marBottom w:val="0"/>
      <w:divBdr>
        <w:top w:val="none" w:sz="0" w:space="0" w:color="auto"/>
        <w:left w:val="none" w:sz="0" w:space="0" w:color="auto"/>
        <w:bottom w:val="none" w:sz="0" w:space="0" w:color="auto"/>
        <w:right w:val="none" w:sz="0" w:space="0" w:color="auto"/>
      </w:divBdr>
    </w:div>
    <w:div w:id="2092240304">
      <w:bodyDiv w:val="1"/>
      <w:marLeft w:val="0"/>
      <w:marRight w:val="0"/>
      <w:marTop w:val="0"/>
      <w:marBottom w:val="0"/>
      <w:divBdr>
        <w:top w:val="none" w:sz="0" w:space="0" w:color="auto"/>
        <w:left w:val="none" w:sz="0" w:space="0" w:color="auto"/>
        <w:bottom w:val="none" w:sz="0" w:space="0" w:color="auto"/>
        <w:right w:val="none" w:sz="0" w:space="0" w:color="auto"/>
      </w:divBdr>
    </w:div>
    <w:div w:id="2106223425">
      <w:bodyDiv w:val="1"/>
      <w:marLeft w:val="0"/>
      <w:marRight w:val="0"/>
      <w:marTop w:val="0"/>
      <w:marBottom w:val="0"/>
      <w:divBdr>
        <w:top w:val="none" w:sz="0" w:space="0" w:color="auto"/>
        <w:left w:val="none" w:sz="0" w:space="0" w:color="auto"/>
        <w:bottom w:val="none" w:sz="0" w:space="0" w:color="auto"/>
        <w:right w:val="none" w:sz="0" w:space="0" w:color="auto"/>
      </w:divBdr>
    </w:div>
    <w:div w:id="2119332660">
      <w:bodyDiv w:val="1"/>
      <w:marLeft w:val="0"/>
      <w:marRight w:val="0"/>
      <w:marTop w:val="0"/>
      <w:marBottom w:val="0"/>
      <w:divBdr>
        <w:top w:val="none" w:sz="0" w:space="0" w:color="auto"/>
        <w:left w:val="none" w:sz="0" w:space="0" w:color="auto"/>
        <w:bottom w:val="none" w:sz="0" w:space="0" w:color="auto"/>
        <w:right w:val="none" w:sz="0" w:space="0" w:color="auto"/>
      </w:divBdr>
    </w:div>
    <w:div w:id="2125730200">
      <w:bodyDiv w:val="1"/>
      <w:marLeft w:val="0"/>
      <w:marRight w:val="0"/>
      <w:marTop w:val="0"/>
      <w:marBottom w:val="0"/>
      <w:divBdr>
        <w:top w:val="none" w:sz="0" w:space="0" w:color="auto"/>
        <w:left w:val="none" w:sz="0" w:space="0" w:color="auto"/>
        <w:bottom w:val="none" w:sz="0" w:space="0" w:color="auto"/>
        <w:right w:val="none" w:sz="0" w:space="0" w:color="auto"/>
      </w:divBdr>
    </w:div>
    <w:div w:id="2136484394">
      <w:bodyDiv w:val="1"/>
      <w:marLeft w:val="0"/>
      <w:marRight w:val="0"/>
      <w:marTop w:val="0"/>
      <w:marBottom w:val="0"/>
      <w:divBdr>
        <w:top w:val="none" w:sz="0" w:space="0" w:color="auto"/>
        <w:left w:val="none" w:sz="0" w:space="0" w:color="auto"/>
        <w:bottom w:val="none" w:sz="0" w:space="0" w:color="auto"/>
        <w:right w:val="none" w:sz="0" w:space="0" w:color="auto"/>
      </w:divBdr>
    </w:div>
    <w:div w:id="214291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374B26-8D5A-467B-B61A-6EB6A8EDC65A}">
  <we:reference id="WA104382081" version="1.55.1.0" store="Omex" storeType="OMEX"/>
  <we:alternateReferences>
    <we:reference id="WA104382081" version="1.55.1.0" store="WA104382081"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LCID>en-US</b:LCID>
    <b:BIBTEX_Entry>article</b:BIBTEX_Entry>
    <b:Comments>arXiv preprint arXiv:1801.07243.</b:Comments>
    <b:SourceType>JournalArticle</b:SourceType>
    <b:Title>Personalizing dialogue agents: I have a dog, do you have pets too?</b:Title>
    <b:Tag>zhang2018a</b:Tag>
    <b:Author>
      <b:Author>
        <b:NameList>
          <b:Person>
            <b:Last>Zhang</b:Last>
            <b:First>S.</b:First>
          </b:Person>
          <b:Person>
            <b:Last>Dinan</b:Last>
            <b:First>E.</b:First>
          </b:Person>
          <b:Person>
            <b:Last>Urbanek</b:Last>
            <b:First>J.</b:First>
          </b:Person>
          <b:Person>
            <b:Last>Szlam</b:Last>
            <b:First>A.</b:First>
          </b:Person>
          <b:Person>
            <b:Last>Kiela</b:Last>
            <b:First>D.</b:First>
          </b:Person>
          <b:Person>
            <b:Last>Weston</b:Last>
            <b:First>J.</b:First>
          </b:Person>
        </b:NameList>
      </b:Author>
    </b:Author>
    <b:Year>2018</b:Year>
    <b:RefOrder>31</b:RefOrder>
  </b:Source>
  <b:Source>
    <b:LCID>en-US</b:LCID>
    <b:BIBTEX_Entry>article</b:BIBTEX_Entry>
    <b:Comments>arXiv preprint arXiv:1911.00536.</b:Comments>
    <b:SourceType>JournalArticle</b:SourceType>
    <b:Title>Dialogpt: Large-scale generative pre-training for conversational response generation</b:Title>
    <b:Tag>zhang2020a</b:Tag>
    <b:Author>
      <b:Author>
        <b:NameList>
          <b:Person>
            <b:Last>Zhang</b:Last>
            <b:First>L.</b:First>
          </b:Person>
          <b:Person>
            <b:Last>Bao</b:Last>
            <b:First>H.</b:First>
          </b:Person>
          <b:Person>
            <b:Last>Yang</b:Last>
            <b:First>J.</b:First>
          </b:Person>
          <b:Person>
            <b:Last>Dong</b:Last>
            <b:First>F.</b:First>
          </b:Person>
          <b:Person>
            <b:Last>Su</b:Last>
            <b:First>H.</b:First>
          </b:Person>
          <b:Person>
            <b:Last>Tan</b:Last>
            <b:First>T.</b:First>
          </b:Person>
        </b:NameList>
      </b:Author>
    </b:Author>
    <b:Year>2020</b:Year>
    <b:RefOrder>24</b:RefOrder>
  </b:Source>
  <b:Source>
    <b:LCID>en-US</b:LCID>
    <b:BIBTEX_Entry>article</b:BIBTEX_Entry>
    <b:SourceType>JournalArticle</b:SourceType>
    <b:Title>Attention is all you need</b:Title>
    <b:Tag>vaswani2017a</b:Tag>
    <b:BookTitle>Advances in Neural Information Processing Systems (NIPS</b:BookTitle>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Middle>N.</b:Middle>
            <b:First>A.</b:First>
          </b:Person>
          <b:Person>
            <b:Last>Polosukhin</b:Last>
            <b:First>I.</b:First>
          </b:Person>
        </b:NameList>
      </b:Author>
    </b:Author>
    <b:Pages>30</b:Pages>
    <b:Year>2017</b:Year>
    <b:ConferenceName>Advances in Neural Information Processing Systems (NIPS</b:ConferenceName>
    <b:RefOrder>15</b:RefOrder>
  </b:Source>
  <b:Source>
    <b:LCID>en-US</b:LCID>
    <b:Volume>45</b:Volume>
    <b:BIBTEX_Entry>article</b:BIBTEX_Entry>
    <b:SourceType>JournalArticle</b:SourceType>
    <b:Title>A systematic analysis of performance measures for classification tasks</b:Title>
    <b:Tag>sokolova2009a</b:Tag>
    <b:Author>
      <b:Author>
        <b:NameList>
          <b:Person>
            <b:Last>Sokolova</b:Last>
            <b:First>M.</b:First>
          </b:Person>
          <b:Person>
            <b:Last>Lapalme</b:Last>
            <b:First>G.</b:First>
          </b:Person>
        </b:NameList>
      </b:Author>
    </b:Author>
    <b:Pages>427–437</b:Pages>
    <b:Year>2009</b:Year>
    <b:JournalName>Information Processing &amp; Management</b:JournalName>
    <b:Number>4</b:Number>
    <b:RefOrder>17</b:RefOrder>
  </b:Source>
  <b:Source>
    <b:LCID>en-US</b:LCID>
    <b:BIBTEX_Entry>proceedings</b:BIBTEX_Entry>
    <b:SourceType>ConferenceProceedings</b:SourceType>
    <b:Title>Recursive deep models for semantic compositionality over a sentiment treebank</b:Title>
    <b:Tag>socher2013a</b:Tag>
    <b:BookTitle>Proceedings of the 2013 Conference on Empirical Methods in Natural Language Processing (EMNLP</b:BookTitle>
    <b:Author>
      <b:Author>
        <b:NameList>
          <b:Person>
            <b:Last>Socher</b:Last>
            <b:First>R.</b:First>
          </b:Person>
          <b:Person>
            <b:Last>Perelygin</b:Last>
            <b:First>A.</b:First>
          </b:Person>
          <b:Person>
            <b:Last>Wu</b:Last>
            <b:First>J.</b:First>
          </b:Person>
          <b:Person>
            <b:Last>Chuang</b:Last>
            <b:First>J.</b:First>
          </b:Person>
          <b:Person>
            <b:Last>Manning</b:Last>
            <b:Middle>D.</b:Middle>
            <b:First>C.</b:First>
          </b:Person>
          <b:Person>
            <b:Last>Ng</b:Last>
            <b:Middle>Y.</b:Middle>
            <b:First>A.</b:First>
          </b:Person>
          <b:Person>
            <b:Last>Potts</b:Last>
            <b:First>C.</b:First>
          </b:Person>
        </b:NameList>
      </b:Author>
    </b:Author>
    <b:Pages>1631–1642</b:Pages>
    <b:Year>2013</b:Year>
    <b:ConferenceName>Proceedings of the 2013 Conference on Empirical Methods in Natural Language Processing (EMNLP</b:ConferenceName>
    <b:RefOrder>12</b:RefOrder>
  </b:Source>
  <b:Source>
    <b:LCID>en-US</b:LCID>
    <b:BIBTEX_Entry>article</b:BIBTEX_Entry>
    <b:SourceType>JournalArticle</b:SourceType>
    <b:Title>Neural machine translation of rare words with subword units</b:Title>
    <b:Tag>sennrich2016a</b:Tag>
    <b:BookTitle>Proceedings of the 54th Annual Meeting of the Association for Computational Linguistics (Volume 1: Long Papers</b:BookTitle>
    <b:Author>
      <b:Author>
        <b:NameList>
          <b:Person>
            <b:Last>Sennrich</b:Last>
            <b:First>R.</b:First>
          </b:Person>
          <b:Person>
            <b:Last>Haddow</b:Last>
            <b:First>B.</b:First>
          </b:Person>
          <b:Person>
            <b:Last>Birch</b:Last>
            <b:First>A.</b:First>
          </b:Person>
        </b:NameList>
      </b:Author>
    </b:Author>
    <b:Pages>1715–1725</b:Pages>
    <b:Year>2016</b:Year>
    <b:ConferenceName>Proceedings of the 54th Annual Meeting of the Association for Computational Linguistics (Volume 1: Long Papers</b:ConferenceName>
    <b:RefOrder>10</b:RefOrder>
  </b:Source>
  <b:Source>
    <b:LCID>en-US</b:LCID>
    <b:Volume>1</b:Volume>
    <b:BIBTEX_Entry>article</b:BIBTEX_Entry>
    <b:SourceType>JournalArticle</b:SourceType>
    <b:Title>Language models are unsupervised multitask learners</b:Title>
    <b:Publisher>OpenAI Blog</b:Publisher>
    <b:Tag>radford2019a</b:Tag>
    <b:Author>
      <b:Author>
        <b:NameList>
          <b:Person>
            <b:Last>Radford</b:Last>
            <b:First>A.</b:First>
          </b:Person>
          <b:Person>
            <b:Last>Wu</b:Last>
            <b:First>J.</b:First>
          </b:Person>
          <b:Person>
            <b:Last>Child</b:Last>
            <b:First>R.</b:First>
          </b:Person>
          <b:Person>
            <b:Last>Luan</b:Last>
            <b:First>D.</b:First>
          </b:Person>
          <b:Person>
            <b:Last>Amodei</b:Last>
            <b:First>D.</b:First>
          </b:Person>
          <b:Person>
            <b:Last>Sutskever</b:Last>
            <b:First>I.</b:First>
          </b:Person>
        </b:NameList>
      </b:Author>
    </b:Author>
    <b:Pages>9</b:Pages>
    <b:Year>2019</b:Year>
    <b:JournalName>OpenAI blog</b:JournalName>
    <b:Number>8</b:Number>
    <b:RefOrder>26</b:RefOrder>
  </b:Source>
  <b:Source>
    <b:LCID>en-US</b:LCID>
    <b:BIBTEX_Entry>webpage</b:BIBTEX_Entry>
    <b:Comments>Retrieved from OpenAI website:</b:Comments>
    <b:SourceType>Misc</b:SourceType>
    <b:Title>Improving language understanding by generative pre-training</b:Title>
    <b:Tag>radford2018a</b:Tag>
    <b:URL>https://s3-us-west-2.amazonaws.com/openai-assets/research-covers/language-unsupervised/language_understanding_paper.pdf</b:URL>
    <b:Author>
      <b:Author>
        <b:NameList>
          <b:Person>
            <b:Last>Radford</b:Last>
            <b:First>A.</b:First>
          </b:Person>
          <b:Person>
            <b:Last>Narasimhan</b:Last>
            <b:First>K.</b:First>
          </b:Person>
          <b:Person>
            <b:Last>Salimans</b:Last>
            <b:First>T.</b:First>
          </b:Person>
          <b:Person>
            <b:Last>Sutskever</b:Last>
            <b:First>I.</b:First>
          </b:Person>
        </b:NameList>
      </b:Author>
    </b:Author>
    <b:Year>2018</b:Year>
    <b:PublicationTitle>Improving language understanding by generative pre-training</b:PublicationTitle>
    <b:RefOrder>3</b:RefOrder>
  </b:Source>
  <b:Source>
    <b:LCID>en-US</b:LCID>
    <b:Volume>2</b:Volume>
    <b:BIBTEX_Entry>article</b:BIBTEX_Entry>
    <b:SourceType>JournalArticle</b:SourceType>
    <b:Title>Opinion mining and sentiment analysis</b:Title>
    <b:Tag>pang2008a</b:Tag>
    <b:Author>
      <b:Author>
        <b:NameList>
          <b:Person>
            <b:Last>Pang</b:Last>
            <b:First>B.</b:First>
          </b:Person>
          <b:Person>
            <b:Last>Lee</b:Last>
            <b:First>L.</b:First>
          </b:Person>
        </b:NameList>
      </b:Author>
    </b:Author>
    <b:Pages>1–135</b:Pages>
    <b:Year>2008</b:Year>
    <b:JournalName>Foundations and Trends® in Information Retrieval</b:JournalName>
    <b:Number>1-2</b:Number>
    <b:RefOrder>1</b:RefOrder>
  </b:Source>
  <b:Source>
    <b:LCID>en-US</b:LCID>
    <b:BIBTEX_Entry>article</b:BIBTEX_Entry>
    <b:SourceType>JournalArticle</b:SourceType>
    <b:Title>Distributed representations of words and phrases and their compositionality</b:Title>
    <b:Tag>mikolov2013a</b:Tag>
    <b:BookTitle>Advances in neural information processing systems</b:BookTitle>
    <b:Author>
      <b:Author>
        <b:NameList>
          <b:Person>
            <b:Last>Mikolov</b:Last>
            <b:First>T.</b:First>
          </b:Person>
          <b:Person>
            <b:Last>Sutskever</b:Last>
            <b:First>I.</b:First>
          </b:Person>
          <b:Person>
            <b:Last>Chen</b:Last>
            <b:First>K.</b:First>
          </b:Person>
          <b:Person>
            <b:Last>Corrado</b:Last>
            <b:Middle>S.</b:Middle>
            <b:First>G.</b:First>
          </b:Person>
          <b:Person>
            <b:Last>Dean</b:Last>
            <b:First>J.</b:First>
          </b:Person>
        </b:NameList>
      </b:Author>
    </b:Author>
    <b:Pages>3111–3119</b:Pages>
    <b:Year>2013</b:Year>
    <b:ConferenceName>Advances in neural information processing systems</b:ConferenceName>
    <b:RefOrder>4</b:RefOrder>
  </b:Source>
  <b:Source>
    <b:LCID>en-US</b:LCID>
    <b:BIBTEX_Entry>book</b:BIBTEX_Entry>
    <b:SourceType>Book</b:SourceType>
    <b:Title>Introduction to information retrieval</b:Title>
    <b:Publisher>Cambridge University Press</b:Publisher>
    <b:Tag>manning2008a</b:Tag>
    <b:Author>
      <b:Author>
        <b:NameList>
          <b:Person>
            <b:Last>Manning</b:Last>
            <b:Middle>D.</b:Middle>
            <b:First>C.</b:First>
          </b:Person>
          <b:Person>
            <b:Last>Raghavan</b:Last>
            <b:First>P.</b:First>
          </b:Person>
          <b:Person>
            <b:Last>Schütze</b:Last>
            <b:First>H.</b:First>
          </b:Person>
        </b:NameList>
      </b:Author>
    </b:Author>
    <b:Year>2008</b:Year>
    <b:RefOrder>8</b:RefOrder>
  </b:Source>
  <b:Source>
    <b:LCID>en-US</b:LCID>
    <b:BIBTEX_Entry>book</b:BIBTEX_Entry>
    <b:SourceType>Book</b:SourceType>
    <b:Title>Foundations of statistical natural language processing</b:Title>
    <b:Publisher>MIT Press</b:Publisher>
    <b:Tag>manning1999a</b:Tag>
    <b:Author>
      <b:Author>
        <b:NameList>
          <b:Person>
            <b:Last>Manning</b:Last>
            <b:Middle>D.</b:Middle>
            <b:First>C.</b:First>
          </b:Person>
          <b:Person>
            <b:Last>Raghavan</b:Last>
            <b:First>P.</b:First>
          </b:Person>
          <b:Person>
            <b:Last>Schütze</b:Last>
            <b:First>H.</b:First>
          </b:Person>
        </b:NameList>
      </b:Author>
    </b:Author>
    <b:Year>1999</b:Year>
    <b:RefOrder>22</b:RefOrder>
  </b:Source>
  <b:Source>
    <b:LCID>en-US</b:LCID>
    <b:BIBTEX_Entry>article</b:BIBTEX_Entry>
    <b:SourceType>JournalArticle</b:SourceType>
    <b:Title>Iterative refinement in the pretraining of contextualized transformers</b:Title>
    <b:Tag>liu2021b</b:Tag>
    <b:BookTitle>International Conference on Learning Representations</b:BookTitle>
    <b:Author>
      <b:Author>
        <b:NameList>
          <b:Person>
            <b:Last>Liu</b:Last>
            <b:First>Y.</b:First>
          </b:Person>
          <b:Person>
            <b:Last>Ott</b:Last>
            <b:First>M.</b:First>
          </b:Person>
          <b:Person>
            <b:Last>Goyal</b:Last>
            <b:First>N.</b:First>
          </b:Person>
          <b:Person>
            <b:Last>Du</b:Last>
            <b:First>J.</b:First>
          </b:Person>
          <b:Person>
            <b:Last>Joshi</b:Last>
            <b:First>M.</b:First>
          </b:Person>
          <b:Person>
            <b:Last>Chen</b:Last>
            <b:First>D.</b:First>
          </b:Person>
          <b:Person>
            <b:Last>Stoyanov</b:Last>
            <b:First>V.</b:First>
          </b:Person>
        </b:NameList>
      </b:Author>
    </b:Author>
    <b:Year>2021</b:Year>
    <b:ConferenceName>International Conference on Learning Representations</b:ConferenceName>
    <b:RefOrder>27</b:RefOrder>
  </b:Source>
  <b:Source>
    <b:LCID>en-US</b:LCID>
    <b:BIBTEX_Entry>book</b:BIBTEX_Entry>
    <b:SourceType>Book</b:SourceType>
    <b:Title>Scientific discovery: Computational explorations of the creative processes</b:Title>
    <b:Publisher>MIT Press</b:Publisher>
    <b:Tag>langley1987a</b:Tag>
    <b:Author>
      <b:Author>
        <b:NameList>
          <b:Person>
            <b:Last>Langley</b:Last>
            <b:First>P.</b:First>
          </b:Person>
          <b:Person>
            <b:Last>Simon</b:Last>
            <b:Middle>A.</b:Middle>
            <b:First>H.</b:First>
          </b:Person>
          <b:Person>
            <b:Last>Bradshaw</b:Last>
            <b:Middle>L.</b:Middle>
            <b:First>G.</b:First>
          </b:Person>
          <b:Person>
            <b:Last>Zytkow</b:Last>
            <b:Middle>M.</b:Middle>
            <b:First>J.</b:First>
          </b:Person>
        </b:NameList>
      </b:Author>
    </b:Author>
    <b:Year>1987</b:Year>
    <b:RefOrder>21</b:RefOrder>
  </b:Source>
  <b:Source>
    <b:LCID>en-US</b:LCID>
    <b:BIBTEX_Entry>article</b:BIBTEX_Entry>
    <b:SourceType>JournalArticle</b:SourceType>
    <b:Title>ALBERT: A lite BERT for self-supervised learning of language representations</b:Title>
    <b:Tag>lan2019a</b:Tag>
    <b:BookTitle>Proceedings of the 58th Annual Meeting of the Association for Computational Linguistics (ACL</b:BookTitle>
    <b:Author>
      <b:Author>
        <b:NameList>
          <b:Person>
            <b:Last>Lan</b:Last>
            <b:First>Z.</b:First>
          </b:Person>
          <b:Person>
            <b:Last>Chen</b:Last>
            <b:First>M.</b:First>
          </b:Person>
          <b:Person>
            <b:Last>Goodman</b:Last>
            <b:First>S.</b:First>
          </b:Person>
          <b:Person>
            <b:Last>Gimpel</b:Last>
            <b:First>K.</b:First>
          </b:Person>
          <b:Person>
            <b:Last>Sharma</b:Last>
            <b:First>P.</b:First>
          </b:Person>
          <b:Person>
            <b:Last>Soricut</b:Last>
            <b:First>R.</b:First>
          </b:Person>
        </b:NameList>
      </b:Author>
    </b:Author>
    <b:Pages>185–197</b:Pages>
    <b:Year>2019</b:Year>
    <b:ConferenceName>Proceedings of the 58th Annual Meeting of the Association for Computational Linguistics (ACL</b:ConferenceName>
    <b:RefOrder>14</b:RefOrder>
  </b:Source>
  <b:Source>
    <b:LCID>en-US</b:LCID>
    <b:Volume>14</b:Volume>
    <b:BIBTEX_Entry>article</b:BIBTEX_Entry>
    <b:SourceType>JournalArticle</b:SourceType>
    <b:Title>A study of cross-validation and bootstrap for accuracy estimation and model selection</b:Title>
    <b:Tag>kohavi1995a</b:Tag>
    <b:Author>
      <b:Author>
        <b:NameList>
          <b:Person>
            <b:Last>Kohavi</b:Last>
            <b:First>R.</b:First>
          </b:Person>
        </b:NameList>
      </b:Author>
    </b:Author>
    <b:Pages>1137–1145</b:Pages>
    <b:Year>1995</b:Year>
    <b:JournalName>International Joint Conference on Artificial Intelligence (IJCAI</b:JournalName>
    <b:Number>2</b:Number>
    <b:RefOrder>19</b:RefOrder>
  </b:Source>
  <b:Source>
    <b:LCID>en-US</b:LCID>
    <b:BIBTEX_Entry>book</b:BIBTEX_Entry>
    <b:SourceType>Book</b:SourceType>
    <b:Title>Speech and language processing</b:Title>
    <b:Publisher>Pearson</b:Publisher>
    <b:Tag>jurafsky2020a</b:Tag>
    <b:Edition>3rd</b:Edition>
    <b:Author>
      <b:Author>
        <b:NameList>
          <b:Person>
            <b:Last>Jurafsky</b:Last>
            <b:First>D.</b:First>
          </b:Person>
          <b:Person>
            <b:Last>Martin</b:Last>
            <b:Middle>H.</b:Middle>
            <b:First>J.</b:First>
          </b:Person>
        </b:NameList>
      </b:Author>
    </b:Author>
    <b:Year>2020</b:Year>
    <b:RefOrder>7</b:RefOrder>
  </b:Source>
  <b:Source>
    <b:LCID>en-US</b:LCID>
    <b:Volume>24</b:Volume>
    <b:BIBTEX_Entry>article</b:BIBTEX_Entry>
    <b:SourceType>JournalArticle</b:SourceType>
    <b:Title>The unreasonable effectiveness of data</b:Title>
    <b:Tag>halevy2009a</b:Tag>
    <b:Author>
      <b:Author>
        <b:NameList>
          <b:Person>
            <b:Last>Halevy</b:Last>
            <b:First>A.</b:First>
          </b:Person>
          <b:Person>
            <b:Last>Norvig</b:Last>
            <b:First>P.</b:First>
          </b:Person>
          <b:Person>
            <b:Last>Pereira</b:Last>
            <b:First>F.</b:First>
          </b:Person>
        </b:NameList>
      </b:Author>
    </b:Author>
    <b:Pages>8–12</b:Pages>
    <b:Year>2009</b:Year>
    <b:JournalName>IEEE Intelligent Systems</b:JournalName>
    <b:Number>2</b:Number>
    <b:RefOrder>16</b:RefOrder>
  </b:Source>
  <b:Source>
    <b:LCID>en-US</b:LCID>
    <b:BIBTEX_Entry>techreport</b:BIBTEX_Entry>
    <b:SourceType>Report</b:SourceType>
    <b:Title>Twitter sentiment classification using distant supervision</b:Title>
    <b:Institution>Stanford</b:Institution>
    <b:Tag>go2009a</b:Tag>
    <b:Author>
      <b:Author>
        <b:NameList>
          <b:Person>
            <b:Last>Go</b:Last>
            <b:First>A.</b:First>
          </b:Person>
          <b:Person>
            <b:Last>Bhayani</b:Last>
            <b:First>R.</b:First>
          </b:Person>
          <b:Person>
            <b:Last>Huang</b:Last>
            <b:First>L.</b:First>
          </b:Person>
        </b:NameList>
      </b:Author>
    </b:Author>
    <b:Year>2009</b:Year>
    <b:ThesisType>CS224N Project Report,</b:ThesisType>
    <b:RefOrder>5</b:RefOrder>
  </b:Source>
  <b:Source>
    <b:LCID>en-US</b:LCID>
    <b:BIBTEX_Entry>proceedings</b:BIBTEX_Entry>
    <b:Comments>arXiv preprint arXiv:1810.04805.</b:Comments>
    <b:SourceType>ConferenceProceedings</b:SourceType>
    <b:Title>BERT: Pre-training of deep bidirectional transformers for language understanding</b:Title>
    <b:Tag>devlin2019a</b:Tag>
    <b:BookTitle>Proceedings of the 2019 Conference of the North American Chapter of the Association for Computational Linguistics: Human Language Technologies</b:BookTitle>
    <b:Author>
      <b:Author>
        <b:NameList>
          <b:Person>
            <b:Last>Devlin</b:Last>
            <b:First>J.</b:First>
          </b:Person>
          <b:Person>
            <b:Last>Chang</b:Last>
            <b:Middle>W.</b:Middle>
            <b:First>M.</b:First>
          </b:Person>
          <b:Person>
            <b:Last>Lee</b:Last>
            <b:First>K.</b:First>
          </b:Person>
          <b:Person>
            <b:Last>Toutanova</b:Last>
            <b:First>K.</b:First>
          </b:Person>
        </b:NameList>
      </b:Author>
    </b:Author>
    <b:Pages>4171–4186</b:Pages>
    <b:Year>2019</b:Year>
    <b:ConferenceName>Proceedings of the 2019 Conference of the North American Chapter of the Association for Computational Linguistics: Human Language Technologies</b:ConferenceName>
    <b:RefOrder>2</b:RefOrder>
  </b:Source>
  <b:Source>
    <b:LCID>en-US</b:LCID>
    <b:BIBTEX_Entry>article</b:BIBTEX_Entry>
    <b:SourceType>JournalArticle</b:SourceType>
    <b:Title>A fast and accurate dependency parser using neural networks</b:Title>
    <b:Tag>chen2014a</b:Tag>
    <b:BookTitle>Proceedings of the 2014 Conference on Empirical Methods in Natural Language Processing (EMNLP</b:BookTitle>
    <b:Author>
      <b:Author>
        <b:NameList>
          <b:Person>
            <b:Last>Chen</b:Last>
            <b:First>D.</b:First>
          </b:Person>
          <b:Person>
            <b:Last>Manning</b:Last>
            <b:Middle>D.</b:Middle>
            <b:First>C.</b:First>
          </b:Person>
        </b:NameList>
      </b:Author>
    </b:Author>
    <b:Pages>740–750</b:Pages>
    <b:Year>2014</b:Year>
    <b:ConferenceName>Proceedings of the 2014 Conference on Empirical Methods in Natural Language Processing (EMNLP</b:ConferenceName>
    <b:RefOrder>11</b:RefOrder>
  </b:Source>
  <b:Source>
    <b:LCID>en-US</b:LCID>
    <b:Volume>33</b:Volume>
    <b:BIBTEX_Entry>article</b:BIBTEX_Entry>
    <b:Comments>arXiv preprint arXiv:2005.14165.</b:Comments>
    <b:SourceType>JournalArticle</b:SourceType>
    <b:Title>Language models are few-shot learners</b:Title>
    <b:Tag>brown2020a</b:Tag>
    <b:BookTitle>Advances in Neural Information Processing Systems (NeurIPS</b:BookTitle>
    <b:Author>
      <b:Author>
        <b:NameList>
          <b:Person>
            <b:Last>Brown</b:Last>
            <b:Middle>B.</b:Middle>
            <b:First>T.</b:First>
          </b:Person>
          <b:Person>
            <b:Last>Mann</b:Last>
            <b:First>B.</b:First>
          </b:Person>
          <b:Person>
            <b:Last>Ryder</b:Last>
            <b:First>N.</b:First>
          </b:Person>
          <b:Person>
            <b:Last>Subbiah</b:Last>
            <b:First>M.</b:First>
          </b:Person>
          <b:Person>
            <b:Last>Kaplan</b:Last>
            <b:First>J.</b:First>
          </b:Person>
          <b:Person>
            <b:Last>Dhariwal</b:Last>
            <b:First>P.</b:First>
          </b:Person>
          <b:Person>
            <b:Last>Amodei</b:Last>
            <b:First>D.</b:First>
          </b:Person>
        </b:NameList>
      </b:Author>
    </b:Author>
    <b:Pages>33</b:Pages>
    <b:Year>2020</b:Year>
    <b:JournalName>Advances in Neural Information Processing Systems</b:JournalName>
    <b:ConferenceName>Advances in Neural Information Processing Systems (NeurIPS</b:ConferenceName>
    <b:RefOrder>23</b:RefOrder>
  </b:Source>
  <b:Source>
    <b:LCID>en-US</b:LCID>
    <b:BIBTEX_Entry>article</b:BIBTEX_Entry>
    <b:SourceType>JournalArticle</b:SourceType>
    <b:Title>Man is to computer programmer as woman is to homemaker? Debiasing word embeddings</b:Title>
    <b:Tag>bolukbasi2016a</b:Tag>
    <b:BookTitle>Advances in Neural Information Processing Systems (NIPS</b:BookTitle>
    <b:Author>
      <b:Author>
        <b:NameList>
          <b:Person>
            <b:Last>Bolukbasi</b:Last>
            <b:First>T.</b:First>
          </b:Person>
          <b:Person>
            <b:Last>Chang</b:Last>
            <b:Middle>W.</b:Middle>
            <b:First>K.</b:First>
          </b:Person>
          <b:Person>
            <b:Last>Zou</b:Last>
            <b:Middle>Y.</b:Middle>
            <b:First>J.</b:First>
          </b:Person>
          <b:Person>
            <b:Last>Saligrama</b:Last>
            <b:First>V.</b:First>
          </b:Person>
          <b:Person>
            <b:Last>Kalai</b:Last>
            <b:Middle>T.</b:Middle>
            <b:First>A.</b:First>
          </b:Person>
        </b:NameList>
      </b:Author>
    </b:Author>
    <b:Pages>29</b:Pages>
    <b:Year>2016</b:Year>
    <b:ConferenceName>Advances in Neural Information Processing Systems (NIPS</b:ConferenceName>
    <b:RefOrder>20</b:RefOrder>
  </b:Source>
  <b:Source>
    <b:LCID>en-US</b:LCID>
    <b:Volume>3</b:Volume>
    <b:BIBTEX_Entry>article</b:BIBTEX_Entry>
    <b:SourceType>JournalArticle</b:SourceType>
    <b:Title>Latent Dirichlet allocation</b:Title>
    <b:Tag>blei2003a</b:Tag>
    <b:Author>
      <b:Author>
        <b:NameList>
          <b:Person>
            <b:Last>Blei</b:Last>
            <b:Middle>M.</b:Middle>
            <b:First>D.</b:First>
          </b:Person>
          <b:Person>
            <b:Last>Ng</b:Last>
            <b:Middle>Y.</b:Middle>
            <b:First>A.</b:First>
          </b:Person>
          <b:Person>
            <b:Last>Jordan</b:Last>
            <b:Middle>I.</b:Middle>
            <b:First>M.</b:First>
          </b:Person>
        </b:NameList>
      </b:Author>
    </b:Author>
    <b:Pages>993–1022</b:Pages>
    <b:Year>2003</b:Year>
    <b:JournalName>Journal of Machine Learning Research</b:JournalName>
    <b:RefOrder>6</b:RefOrder>
  </b:Source>
  <b:Source>
    <b:LCID>en-US</b:LCID>
    <b:Year>2009</b:Year>
    <b:BIBTEX_Entry>book</b:BIBTEX_Entry>
    <b:SourceType>Book</b:SourceType>
    <b:Title>Natural language processing with Python</b:Title>
    <b:Publisher>O'Reilly Media</b:Publisher>
    <b:Tag>bird2009a</b:Tag>
    <b:Author>
      <b:Author>
        <b:NameList>
          <b:Person>
            <b:Last>Bird</b:Last>
            <b:First>S.</b:First>
          </b:Person>
          <b:Person>
            <b:Last>Klein</b:Last>
            <b:First>E.</b:First>
          </b:Person>
          <b:Person>
            <b:Last>Loper</b:Last>
            <b:First>E.</b:First>
          </b:Person>
        </b:NameList>
      </b:Author>
    </b:Author>
    <b:RefOrder>9</b:RefOrder>
  </b:Source>
  <b:Source>
    <b:LCID>en-US</b:LCID>
    <b:Volume>3</b:Volume>
    <b:BIBTEX_Entry>article</b:BIBTEX_Entry>
    <b:SourceType>JournalArticle</b:SourceType>
    <b:Title>A neural probabilistic language model</b:Title>
    <b:Tag>bengio2003a</b:Tag>
    <b:Author>
      <b:Author>
        <b:NameList>
          <b:Person>
            <b:Last>Bengio</b:Last>
            <b:First>Y.</b:First>
          </b:Person>
          <b:Person>
            <b:Last>Ducharme</b:Last>
            <b:First>R.</b:First>
          </b:Person>
          <b:Person>
            <b:Last>Vincent</b:Last>
            <b:First>P.</b:First>
          </b:Person>
          <b:Person>
            <b:Last>Jauvin</b:Last>
            <b:First>C.</b:First>
          </b:Person>
        </b:NameList>
      </b:Author>
    </b:Author>
    <b:Pages>1137–1155</b:Pages>
    <b:Year>2003</b:Year>
    <b:JournalName>Journal of Machine Learning Research</b:JournalName>
    <b:RefOrder>18</b:RefOrder>
  </b:Source>
  <b:Source>
    <b:LCID>en-US</b:LCID>
    <b:BIBTEX_Entry>article</b:BIBTEX_Entry>
    <b:Comments>and Transparency (FAccT).</b:Comments>
    <b:SourceType>JournalArticle</b:SourceType>
    <b:Title>On the dangers of stochastic parrots: Can language models be too big?</b:Title>
    <b:Tag>bender2021a</b:Tag>
    <b:BookTitle>Proceedings of the 2021 ACM Conference on Fairness, Accountability</b:BookTitle>
    <b:Author>
      <b:Author>
        <b:NameList>
          <b:Person>
            <b:Last>Bender</b:Last>
            <b:Middle>M.</b:Middle>
            <b:First>E.</b:First>
          </b:Person>
          <b:Person>
            <b:Last>Gebru</b:Last>
            <b:First>T.</b:First>
          </b:Person>
        </b:NameList>
      </b:Author>
    </b:Author>
    <b:Year>2021</b:Year>
    <b:ConferenceName>Proceedings of the 2021 ACM Conference on Fairness, Accountability</b:ConferenceName>
    <b:RefOrder>25</b:RefOrder>
  </b:Source>
  <b:Source>
    <b:Tag>Wan21</b:Tag>
    <b:SourceType>ArticleInAPeriodical</b:SourceType>
    <b:Guid>{449E615F-E4AC-497C-A69E-9181D045C441}</b:Guid>
    <b:Author>
      <b:Author>
        <b:NameList>
          <b:Person>
            <b:Last>Wang</b:Last>
            <b:First>Y.</b:First>
          </b:Person>
          <b:Person>
            <b:Last>Chen</b:Last>
            <b:First>X.</b:First>
          </b:Person>
          <b:Person>
            <b:Last>Liu</b:Last>
            <b:First>T.</b:First>
          </b:Person>
          <b:Person>
            <b:Last>Zhang</b:Last>
            <b:First>H.</b:First>
          </b:Person>
          <b:Person>
            <b:Last>Wang</b:Last>
            <b:First>H.</b:First>
          </b:Person>
        </b:NameList>
      </b:Author>
    </b:Author>
    <b:Title>Multilingual Neural Machine Translation with GPT-3</b:Title>
    <b:PeriodicalTitle>arXiv preprint</b:PeriodicalTitle>
    <b:Year>2021</b:Year>
    <b:StandardNumber>arXiv:2104.08645</b:StandardNumber>
    <b:RefOrder>28</b:RefOrder>
  </b:Source>
  <b:Source>
    <b:Tag>Rua21</b:Tag>
    <b:SourceType>ArticleInAPeriodical</b:SourceType>
    <b:Guid>{BB3D00D8-E97F-4020-87EC-D4D3E4CD8DB9}</b:Guid>
    <b:Author>
      <b:Author>
        <b:NameList>
          <b:Person>
            <b:Last>Ruan</b:Last>
            <b:First>J.</b:First>
          </b:Person>
          <b:Person>
            <b:Last>Zhang</b:Last>
            <b:First>L.</b:First>
          </b:Person>
          <b:Person>
            <b:Last>Chen</b:Last>
            <b:First>X.</b:First>
          </b:Person>
        </b:NameList>
      </b:Author>
    </b:Author>
    <b:Title>Application of GPT-3 in Education: A Preliminary Study</b:Title>
    <b:PeriodicalTitle>International Journal of Artificial Intelligence in Education</b:PeriodicalTitle>
    <b:Year>2021</b:Year>
    <b:Pages>84-98</b:Pages>
    <b:Edition>31</b:Edition>
    <b:Volume>1</b:Volume>
    <b:RefOrder>30</b:RefOrder>
  </b:Source>
  <b:Source>
    <b:Tag>Liu19</b:Tag>
    <b:SourceType>ArticleInAPeriodical</b:SourceType>
    <b:Guid>{0EBBC5D7-9552-492E-9AA5-84F20ECE2DEA}</b:Guid>
    <b:Author>
      <b:Author>
        <b:NameList>
          <b:Person>
            <b:Last>Liu</b:Last>
            <b:First>Y.</b:First>
          </b:Person>
          <b:Person>
            <b:Last>Ott</b:Last>
            <b:First>M.</b:First>
          </b:Person>
          <b:Person>
            <b:Last>Goyal</b:Last>
            <b:First>N.</b:First>
          </b:Person>
          <b:Person>
            <b:Last>Du</b:Last>
            <b:First>J.</b:First>
          </b:Person>
          <b:Person>
            <b:Last>Joshi</b:Last>
            <b:First>M.</b:First>
          </b:Person>
          <b:Person>
            <b:Last>Chen</b:Last>
            <b:First>D.</b:First>
          </b:Person>
          <b:Person>
            <b:Last>Stoyanov</b:Last>
            <b:First>V.</b:First>
          </b:Person>
        </b:NameList>
      </b:Author>
    </b:Author>
    <b:Title>RoBERTa: A robustly optimized BERT pretraining approach</b:Title>
    <b:PeriodicalTitle>arXiv preprint</b:PeriodicalTitle>
    <b:Year>2019</b:Year>
    <b:StandardNumber>arXiv:1907.11692</b:StandardNumber>
    <b:RefOrder>13</b:RefOrder>
  </b:Source>
  <b:Source>
    <b:Tag>Kum21</b:Tag>
    <b:SourceType>ArticleInAPeriodical</b:SourceType>
    <b:Guid>{8E9856DD-A9F9-4915-A5B5-B6A2C90340A0}</b:Guid>
    <b:Author>
      <b:Author>
        <b:NameList>
          <b:Person>
            <b:Last>Kumar</b:Last>
            <b:First>P.</b:First>
          </b:Person>
          <b:Person>
            <b:Last>Gupta</b:Last>
            <b:First>A.</b:First>
          </b:Person>
          <b:Person>
            <b:Last>Chauhan</b:Last>
            <b:First>A.</b:First>
          </b:Person>
        </b:NameList>
      </b:Author>
    </b:Author>
    <b:Title>Artificial Intelligence in Creative Writing: Case Study of GPT-3 in Generating Fictional Works</b:Title>
    <b:PeriodicalTitle>Journal of Creative Writing Studies</b:PeriodicalTitle>
    <b:Year>2021</b:Year>
    <b:Edition>6</b:Edition>
    <b:Volume>1</b:Volume>
    <b:RefOrder>29</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customXml/itemProps2.xml><?xml version="1.0" encoding="utf-8"?>
<ds:datastoreItem xmlns:ds="http://schemas.openxmlformats.org/officeDocument/2006/customXml" ds:itemID="{99D9F7E3-95CF-4F14-9EEF-4D8CBA672AF5}">
  <ds:schemaRefs>
    <ds:schemaRef ds:uri="http://schemas.openxmlformats.org/officeDocument/2006/bibliography"/>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BA78BC0D-DE45-4D85-B15D-0FF489616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Chapter Template</Template>
  <TotalTime>238</TotalTime>
  <Pages>27</Pages>
  <Words>8108</Words>
  <Characters>51084</Characters>
  <Application>Microsoft Office Word</Application>
  <DocSecurity>2</DocSecurity>
  <Lines>1021</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Editor</cp:lastModifiedBy>
  <cp:revision>134</cp:revision>
  <dcterms:created xsi:type="dcterms:W3CDTF">2025-01-04T18:05:00Z</dcterms:created>
  <dcterms:modified xsi:type="dcterms:W3CDTF">2025-09-08T10:27:00Z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Order">
    <vt:r8>1892000</vt:r8>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y fmtid="{D5CDD505-2E9C-101B-9397-08002B2CF9AE}" pid="11" name="GrammarlyDocumentId">
    <vt:lpwstr>39724965-be1f-4446-81d3-1b618b8bf10b</vt:lpwstr>
  </property>
</Properties>
</file>