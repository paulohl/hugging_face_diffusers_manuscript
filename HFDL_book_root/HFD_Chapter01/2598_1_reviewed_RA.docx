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6A84" w14:textId="0FDB941E" w:rsidR="009108D9" w:rsidRPr="00687AB4" w:rsidRDefault="006073F6" w:rsidP="006073F6">
      <w:pPr>
        <w:pStyle w:val="ChapterTitleNumberBPBHEB"/>
      </w:pPr>
      <w:r>
        <w:t xml:space="preserve">Chapter </w:t>
      </w:r>
      <w:r w:rsidR="00687AB4" w:rsidRPr="00687AB4">
        <w:t>1</w:t>
      </w:r>
    </w:p>
    <w:p w14:paraId="3891C989" w14:textId="316BEB83" w:rsidR="00687AB4" w:rsidRPr="00E216E3" w:rsidRDefault="00687AB4" w:rsidP="006073F6">
      <w:pPr>
        <w:pStyle w:val="ChapterTitleBPBHEB"/>
      </w:pPr>
      <w:commentRangeStart w:id="0"/>
      <w:r w:rsidRPr="00E216E3">
        <w:t xml:space="preserve">Introduction </w:t>
      </w:r>
      <w:commentRangeEnd w:id="0"/>
      <w:r w:rsidRPr="00E216E3">
        <w:commentReference w:id="0"/>
      </w:r>
      <w:r w:rsidRPr="00E216E3">
        <w:t xml:space="preserve">to Hugging Face Diffusers Library </w:t>
      </w:r>
    </w:p>
    <w:p w14:paraId="5F236FBF" w14:textId="77777777" w:rsidR="00DF2243" w:rsidRDefault="00DF2243" w:rsidP="00DF2243">
      <w:pPr>
        <w:pStyle w:val="P-Regular"/>
      </w:pPr>
      <w:bookmarkStart w:id="1" w:name="_Hlk180587859"/>
    </w:p>
    <w:p w14:paraId="78057500" w14:textId="4D5FC67B" w:rsidR="006073F6" w:rsidRDefault="006073F6" w:rsidP="006073F6">
      <w:pPr>
        <w:pStyle w:val="Heading1BPBHEB"/>
        <w:rPr>
          <w:ins w:id="2" w:author="Ritika Arora" w:date="2025-07-01T13:11:00Z"/>
        </w:rPr>
        <w:pPrChange w:id="3" w:author="Ritika Arora" w:date="2025-07-01T13:11:00Z">
          <w:pPr>
            <w:pStyle w:val="P-Regular"/>
            <w:jc w:val="both"/>
          </w:pPr>
        </w:pPrChange>
      </w:pPr>
      <w:ins w:id="4" w:author="Ritika Arora" w:date="2025-07-01T13:11:00Z">
        <w:r>
          <w:t>Introduction</w:t>
        </w:r>
      </w:ins>
    </w:p>
    <w:p w14:paraId="47847720" w14:textId="4917EE69" w:rsidR="00DF2243" w:rsidRPr="006073F6" w:rsidRDefault="00954AD3" w:rsidP="006073F6">
      <w:pPr>
        <w:pStyle w:val="NormalBPBHEB"/>
        <w:pPrChange w:id="5" w:author="Ritika Arora" w:date="2025-07-01T13:12:00Z">
          <w:pPr>
            <w:pStyle w:val="P-Regular"/>
            <w:jc w:val="both"/>
          </w:pPr>
        </w:pPrChange>
      </w:pPr>
      <w:r w:rsidRPr="006073F6">
        <w:t xml:space="preserve">The </w:t>
      </w:r>
      <w:r w:rsidRPr="006073F6">
        <w:rPr>
          <w:rStyle w:val="P-Keyword"/>
          <w:rFonts w:ascii="Palatino Linotype" w:hAnsi="Palatino Linotype"/>
          <w:b w:val="0"/>
          <w:u w:val="none"/>
          <w:shd w:val="clear" w:color="auto" w:fill="auto"/>
        </w:rPr>
        <w:t>Hugging Face Diffusers library</w:t>
      </w:r>
      <w:r w:rsidRPr="006073F6">
        <w:t xml:space="preserve"> has become a transformative tool in </w:t>
      </w:r>
      <w:r w:rsidRPr="006073F6">
        <w:rPr>
          <w:rStyle w:val="P-Keyword"/>
          <w:rFonts w:ascii="Palatino Linotype" w:hAnsi="Palatino Linotype"/>
          <w:bCs/>
          <w:u w:val="none"/>
          <w:shd w:val="clear" w:color="auto" w:fill="auto"/>
        </w:rPr>
        <w:t>natural language processing (NLP)</w:t>
      </w:r>
      <w:r w:rsidRPr="006073F6">
        <w:t xml:space="preserve">, enabling users to harness the power of transformer-based models across a wide range of applications. From sentiment analysis to text generation, this library offers a seamless interface for using cutting-edge architectures like </w:t>
      </w:r>
      <w:del w:id="6" w:author="Ritika Arora" w:date="2025-07-01T13:12:00Z">
        <w:r w:rsidRPr="006073F6" w:rsidDel="006073F6">
          <w:rPr>
            <w:rStyle w:val="P-Keyword"/>
            <w:rFonts w:ascii="Palatino Linotype" w:hAnsi="Palatino Linotype"/>
            <w:bCs/>
            <w:u w:val="none"/>
            <w:shd w:val="clear" w:color="auto" w:fill="auto"/>
          </w:rPr>
          <w:delText>BERT (</w:delText>
        </w:r>
      </w:del>
      <w:r w:rsidRPr="006073F6">
        <w:rPr>
          <w:rStyle w:val="P-Keyword"/>
          <w:rFonts w:ascii="Palatino Linotype" w:hAnsi="Palatino Linotype"/>
          <w:bCs/>
          <w:u w:val="none"/>
          <w:shd w:val="clear" w:color="auto" w:fill="auto"/>
        </w:rPr>
        <w:t>Bidirectional Encoder Representations from Transformers</w:t>
      </w:r>
      <w:ins w:id="7" w:author="Ritika Arora" w:date="2025-07-01T13:12:00Z">
        <w:r w:rsidR="006073F6" w:rsidRPr="006073F6">
          <w:rPr>
            <w:rStyle w:val="P-Keyword"/>
            <w:rFonts w:ascii="Palatino Linotype" w:hAnsi="Palatino Linotype"/>
            <w:bCs/>
            <w:u w:val="none"/>
            <w:shd w:val="clear" w:color="auto" w:fill="auto"/>
          </w:rPr>
          <w:t xml:space="preserve"> (</w:t>
        </w:r>
        <w:r w:rsidR="006073F6" w:rsidRPr="006073F6">
          <w:rPr>
            <w:rStyle w:val="P-Keyword"/>
            <w:rFonts w:ascii="Palatino Linotype" w:hAnsi="Palatino Linotype"/>
            <w:bCs/>
            <w:u w:val="none"/>
            <w:shd w:val="clear" w:color="auto" w:fill="auto"/>
          </w:rPr>
          <w:t>BERT</w:t>
        </w:r>
      </w:ins>
      <w:r w:rsidRPr="006073F6">
        <w:rPr>
          <w:rStyle w:val="P-Keyword"/>
          <w:rFonts w:ascii="Palatino Linotype" w:hAnsi="Palatino Linotype"/>
          <w:bCs/>
          <w:u w:val="none"/>
          <w:shd w:val="clear" w:color="auto" w:fill="auto"/>
        </w:rPr>
        <w:t>)</w:t>
      </w:r>
      <w:r w:rsidRPr="006073F6">
        <w:t xml:space="preserve"> and </w:t>
      </w:r>
      <w:del w:id="8" w:author="Ritika Arora" w:date="2025-07-01T13:12:00Z">
        <w:r w:rsidRPr="006073F6" w:rsidDel="006073F6">
          <w:rPr>
            <w:rStyle w:val="P-Keyword"/>
            <w:rFonts w:ascii="Palatino Linotype" w:hAnsi="Palatino Linotype"/>
            <w:bCs/>
            <w:u w:val="none"/>
            <w:shd w:val="clear" w:color="auto" w:fill="auto"/>
          </w:rPr>
          <w:delText>GPT (</w:delText>
        </w:r>
      </w:del>
      <w:r w:rsidRPr="006073F6">
        <w:rPr>
          <w:rStyle w:val="P-Keyword"/>
          <w:rFonts w:ascii="Palatino Linotype" w:hAnsi="Palatino Linotype"/>
          <w:bCs/>
          <w:u w:val="none"/>
          <w:shd w:val="clear" w:color="auto" w:fill="auto"/>
        </w:rPr>
        <w:t>Generative Pre-trained Transformer</w:t>
      </w:r>
      <w:ins w:id="9" w:author="Ritika Arora" w:date="2025-07-01T13:12:00Z">
        <w:r w:rsidR="006073F6" w:rsidRPr="006073F6">
          <w:rPr>
            <w:rStyle w:val="P-Keyword"/>
            <w:rFonts w:ascii="Palatino Linotype" w:hAnsi="Palatino Linotype"/>
            <w:bCs/>
            <w:u w:val="none"/>
            <w:shd w:val="clear" w:color="auto" w:fill="auto"/>
          </w:rPr>
          <w:t xml:space="preserve"> (</w:t>
        </w:r>
        <w:r w:rsidR="006073F6" w:rsidRPr="006073F6">
          <w:rPr>
            <w:rStyle w:val="P-Keyword"/>
            <w:rFonts w:ascii="Palatino Linotype" w:hAnsi="Palatino Linotype"/>
            <w:bCs/>
            <w:u w:val="none"/>
            <w:shd w:val="clear" w:color="auto" w:fill="auto"/>
          </w:rPr>
          <w:t>GPT</w:t>
        </w:r>
      </w:ins>
      <w:r w:rsidRPr="006073F6">
        <w:rPr>
          <w:rStyle w:val="P-Keyword"/>
          <w:rFonts w:ascii="Palatino Linotype" w:hAnsi="Palatino Linotype"/>
          <w:bCs/>
          <w:u w:val="none"/>
          <w:shd w:val="clear" w:color="auto" w:fill="auto"/>
        </w:rPr>
        <w:t>)</w:t>
      </w:r>
      <w:r w:rsidRPr="006073F6">
        <w:t>. These models have set new standards in NLP by achieving unmatched performance in both language understanding and generation tasks.</w:t>
      </w:r>
    </w:p>
    <w:p w14:paraId="3FDAF48C" w14:textId="15BC552B" w:rsidR="00DF2243" w:rsidRPr="006073F6" w:rsidRDefault="00C65236" w:rsidP="006073F6">
      <w:pPr>
        <w:pStyle w:val="NormalBPBHEB"/>
        <w:pPrChange w:id="10" w:author="Ritika Arora" w:date="2025-07-01T13:12:00Z">
          <w:pPr>
            <w:pStyle w:val="P-Regular"/>
            <w:jc w:val="both"/>
          </w:pPr>
        </w:pPrChange>
      </w:pPr>
      <w:r w:rsidRPr="006073F6">
        <w:t>In this chapter, we</w:t>
      </w:r>
      <w:ins w:id="11" w:author="Ritika Arora" w:date="2025-07-01T13:12:00Z">
        <w:r w:rsidR="006073F6">
          <w:t xml:space="preserve"> will</w:t>
        </w:r>
      </w:ins>
      <w:r w:rsidRPr="006073F6">
        <w:t xml:space="preserve"> embark on a comprehensive journey through the Hugging Face Diffusers library, exploring its key features, functionalities, and practical implications. Beginning with an overview of its architecture, capabilities, and installation process, this chapter aims to provide a foundational understanding of how the library compares to other tools in the NLP landscape. Beyond the basics, we delve into advanced topics, such as training models from scratch, fine-tuning pre-trained models, and deploying these models in real-world production environments.</w:t>
      </w:r>
    </w:p>
    <w:p w14:paraId="4DE47B3F" w14:textId="55D10ED6" w:rsidR="00DF2243" w:rsidRPr="006073F6" w:rsidRDefault="00C65236" w:rsidP="006073F6">
      <w:pPr>
        <w:pStyle w:val="NormalBPBHEB"/>
        <w:pPrChange w:id="12" w:author="Ritika Arora" w:date="2025-07-01T13:12:00Z">
          <w:pPr>
            <w:pStyle w:val="P-Regular"/>
            <w:jc w:val="both"/>
          </w:pPr>
        </w:pPrChange>
      </w:pPr>
      <w:r w:rsidRPr="006073F6">
        <w:t>The practical focus of this chapter ensures that by its conclusion, readers will have the essential skills to effectively train, fine-tune, and deploy models for various NLP tasks. From preparing datasets to optimizing fine-tuning performance and implementing strong deployment strategies, this chapter equips readers with actionable insights and techniques for mastering the Hugging Face Diffusers library.</w:t>
      </w:r>
    </w:p>
    <w:bookmarkEnd w:id="1"/>
    <w:p w14:paraId="5273A497" w14:textId="77777777" w:rsidR="006073F6" w:rsidRDefault="006073F6" w:rsidP="006073F6">
      <w:pPr>
        <w:pStyle w:val="Heading1BPBHEB"/>
        <w:rPr>
          <w:ins w:id="13" w:author="Ritika Arora" w:date="2025-07-01T13:13:00Z"/>
        </w:rPr>
        <w:pPrChange w:id="14" w:author="Ritika Arora" w:date="2025-07-01T13:13:00Z">
          <w:pPr>
            <w:pStyle w:val="H2-Heading"/>
          </w:pPr>
        </w:pPrChange>
      </w:pPr>
      <w:ins w:id="15" w:author="Ritika Arora" w:date="2025-07-01T13:13:00Z">
        <w:r>
          <w:lastRenderedPageBreak/>
          <w:t>Structure</w:t>
        </w:r>
      </w:ins>
    </w:p>
    <w:p w14:paraId="6647FF9F" w14:textId="0F42D15D" w:rsidR="00687AB4" w:rsidRDefault="00687AB4" w:rsidP="006073F6">
      <w:pPr>
        <w:pStyle w:val="NormalBPBHEB"/>
        <w:rPr>
          <w:ins w:id="16" w:author="Ritika Arora" w:date="2025-07-01T15:27:00Z"/>
        </w:rPr>
      </w:pPr>
      <w:r w:rsidRPr="00687AB4">
        <w:t>In this chapter, we will cover</w:t>
      </w:r>
      <w:ins w:id="17" w:author="Ritika Arora" w:date="2025-07-01T13:13:00Z">
        <w:r w:rsidR="006073F6">
          <w:t xml:space="preserve"> the following topics</w:t>
        </w:r>
      </w:ins>
      <w:r w:rsidRPr="00687AB4">
        <w:t>:</w:t>
      </w:r>
    </w:p>
    <w:p w14:paraId="2D885382" w14:textId="1500B9C7" w:rsidR="00272576" w:rsidRDefault="00272576" w:rsidP="00272576">
      <w:pPr>
        <w:pStyle w:val="NormalBPBHEB"/>
        <w:numPr>
          <w:ilvl w:val="0"/>
          <w:numId w:val="49"/>
        </w:numPr>
        <w:rPr>
          <w:ins w:id="18" w:author="Ritika Arora" w:date="2025-07-01T15:27:00Z"/>
        </w:rPr>
        <w:pPrChange w:id="19" w:author="Ritika Arora" w:date="2025-07-01T15:29:00Z">
          <w:pPr>
            <w:pStyle w:val="NormalBPBHEB"/>
          </w:pPr>
        </w:pPrChange>
      </w:pPr>
      <w:ins w:id="20" w:author="Ritika Arora" w:date="2025-07-01T15:27:00Z">
        <w:r>
          <w:t>Hugging Face Diffusers</w:t>
        </w:r>
      </w:ins>
    </w:p>
    <w:p w14:paraId="1D338737" w14:textId="5A69E6F1" w:rsidR="00272576" w:rsidRDefault="00272576" w:rsidP="00272576">
      <w:pPr>
        <w:pStyle w:val="NormalBPBHEB"/>
        <w:numPr>
          <w:ilvl w:val="0"/>
          <w:numId w:val="49"/>
        </w:numPr>
        <w:rPr>
          <w:ins w:id="21" w:author="Ritika Arora" w:date="2025-07-01T15:28:00Z"/>
        </w:rPr>
        <w:pPrChange w:id="22" w:author="Ritika Arora" w:date="2025-07-01T15:29:00Z">
          <w:pPr>
            <w:pStyle w:val="NormalBPBHEB"/>
          </w:pPr>
        </w:pPrChange>
      </w:pPr>
      <w:ins w:id="23" w:author="Ritika Arora" w:date="2025-07-01T15:27:00Z">
        <w:r>
          <w:t xml:space="preserve">Model training </w:t>
        </w:r>
      </w:ins>
      <w:ins w:id="24" w:author="Ritika Arora" w:date="2025-07-01T15:28:00Z">
        <w:r>
          <w:t xml:space="preserve">with Hugging </w:t>
        </w:r>
      </w:ins>
      <w:ins w:id="25" w:author="Ritika Arora" w:date="2025-07-01T15:29:00Z">
        <w:r>
          <w:t>Face</w:t>
        </w:r>
      </w:ins>
      <w:ins w:id="26" w:author="Ritika Arora" w:date="2025-07-01T15:28:00Z">
        <w:r>
          <w:t xml:space="preserve"> Diffusers</w:t>
        </w:r>
      </w:ins>
    </w:p>
    <w:p w14:paraId="1F20B6EA" w14:textId="3DF55198" w:rsidR="00272576" w:rsidRDefault="00272576" w:rsidP="00272576">
      <w:pPr>
        <w:pStyle w:val="NormalBPBHEB"/>
        <w:numPr>
          <w:ilvl w:val="0"/>
          <w:numId w:val="49"/>
        </w:numPr>
        <w:rPr>
          <w:ins w:id="27" w:author="Ritika Arora" w:date="2025-07-01T15:28:00Z"/>
        </w:rPr>
        <w:pPrChange w:id="28" w:author="Ritika Arora" w:date="2025-07-01T15:29:00Z">
          <w:pPr>
            <w:pStyle w:val="NormalBPBHEB"/>
          </w:pPr>
        </w:pPrChange>
      </w:pPr>
      <w:ins w:id="29" w:author="Ritika Arora" w:date="2025-07-01T15:28:00Z">
        <w:r>
          <w:t>Introduction to dataset loading and preparation</w:t>
        </w:r>
      </w:ins>
    </w:p>
    <w:p w14:paraId="18EFB672" w14:textId="58081AEA" w:rsidR="00272576" w:rsidRDefault="00272576" w:rsidP="00272576">
      <w:pPr>
        <w:pStyle w:val="NormalBPBHEB"/>
        <w:numPr>
          <w:ilvl w:val="0"/>
          <w:numId w:val="49"/>
        </w:numPr>
        <w:rPr>
          <w:ins w:id="30" w:author="Ritika Arora" w:date="2025-07-01T15:28:00Z"/>
        </w:rPr>
        <w:pPrChange w:id="31" w:author="Ritika Arora" w:date="2025-07-01T15:29:00Z">
          <w:pPr>
            <w:pStyle w:val="NormalBPBHEB"/>
          </w:pPr>
        </w:pPrChange>
      </w:pPr>
      <w:ins w:id="32" w:author="Ritika Arora" w:date="2025-07-01T15:28:00Z">
        <w:r>
          <w:t>Fine-tuning models with Hugging Face Diffusers</w:t>
        </w:r>
      </w:ins>
    </w:p>
    <w:p w14:paraId="2F56E291" w14:textId="2E1E5383" w:rsidR="00272576" w:rsidRDefault="00272576" w:rsidP="00272576">
      <w:pPr>
        <w:pStyle w:val="NormalBPBHEB"/>
        <w:numPr>
          <w:ilvl w:val="0"/>
          <w:numId w:val="49"/>
        </w:numPr>
        <w:rPr>
          <w:ins w:id="33" w:author="Ritika Arora" w:date="2025-07-01T15:28:00Z"/>
        </w:rPr>
        <w:pPrChange w:id="34" w:author="Ritika Arora" w:date="2025-07-01T15:29:00Z">
          <w:pPr>
            <w:pStyle w:val="NormalBPBHEB"/>
          </w:pPr>
        </w:pPrChange>
      </w:pPr>
      <w:ins w:id="35" w:author="Ritika Arora" w:date="2025-07-01T15:28:00Z">
        <w:r>
          <w:t>Inference and deployment with Hugging Face Diffusers</w:t>
        </w:r>
      </w:ins>
    </w:p>
    <w:p w14:paraId="6AD08857" w14:textId="689495B5" w:rsidR="00272576" w:rsidRDefault="00272576" w:rsidP="00272576">
      <w:pPr>
        <w:pStyle w:val="NormalBPBHEB"/>
        <w:numPr>
          <w:ilvl w:val="0"/>
          <w:numId w:val="49"/>
        </w:numPr>
        <w:rPr>
          <w:ins w:id="36" w:author="Ritika Arora" w:date="2025-07-01T15:27:00Z"/>
        </w:rPr>
        <w:pPrChange w:id="37" w:author="Ritika Arora" w:date="2025-07-01T15:29:00Z">
          <w:pPr>
            <w:pStyle w:val="NormalBPBHEB"/>
          </w:pPr>
        </w:pPrChange>
      </w:pPr>
      <w:ins w:id="38" w:author="Ritika Arora" w:date="2025-07-01T15:28:00Z">
        <w:r>
          <w:t>Practicing f</w:t>
        </w:r>
      </w:ins>
      <w:ins w:id="39" w:author="Ritika Arora" w:date="2025-07-01T15:29:00Z">
        <w:r>
          <w:t>ine-tuning transformer model for Sentiment analysis</w:t>
        </w:r>
      </w:ins>
    </w:p>
    <w:p w14:paraId="483887E2" w14:textId="77777777" w:rsidR="00272576" w:rsidRPr="00687AB4" w:rsidRDefault="00272576" w:rsidP="006073F6">
      <w:pPr>
        <w:pStyle w:val="NormalBPBHEB"/>
        <w:pPrChange w:id="40" w:author="Ritika Arora" w:date="2025-07-01T13:13:00Z">
          <w:pPr>
            <w:pStyle w:val="H2-Heading"/>
          </w:pPr>
        </w:pPrChange>
      </w:pPr>
    </w:p>
    <w:p w14:paraId="4A98E0A7" w14:textId="1BE79045" w:rsidR="006E5F6B" w:rsidRPr="006E5F6B" w:rsidDel="006073F6" w:rsidRDefault="006E5F6B" w:rsidP="00D94571">
      <w:pPr>
        <w:pStyle w:val="Heading1BPBHEB"/>
        <w:rPr>
          <w:del w:id="41" w:author="Ritika Arora" w:date="2025-07-01T13:13:00Z"/>
        </w:rPr>
        <w:pPrChange w:id="42" w:author="Ritika Arora" w:date="2025-07-01T13:15:00Z">
          <w:pPr>
            <w:pStyle w:val="L3-Bullets"/>
          </w:pPr>
        </w:pPrChange>
      </w:pPr>
      <w:commentRangeStart w:id="43"/>
      <w:del w:id="44" w:author="Ritika Arora" w:date="2025-07-01T13:13:00Z">
        <w:r w:rsidRPr="006E5F6B" w:rsidDel="006073F6">
          <w:delText xml:space="preserve">Overview of Hugging Face Diffusers Library </w:delText>
        </w:r>
      </w:del>
    </w:p>
    <w:p w14:paraId="65EF4FF1" w14:textId="2E0AC1ED" w:rsidR="006E5F6B" w:rsidRPr="006E5F6B" w:rsidDel="006073F6" w:rsidRDefault="006E5F6B" w:rsidP="00D94571">
      <w:pPr>
        <w:pStyle w:val="Heading1BPBHEB"/>
        <w:rPr>
          <w:del w:id="45" w:author="Ritika Arora" w:date="2025-07-01T13:13:00Z"/>
        </w:rPr>
        <w:pPrChange w:id="46" w:author="Ritika Arora" w:date="2025-07-01T13:15:00Z">
          <w:pPr>
            <w:pStyle w:val="L3-Bullets"/>
          </w:pPr>
        </w:pPrChange>
      </w:pPr>
      <w:del w:id="47" w:author="Ritika Arora" w:date="2025-07-01T13:13:00Z">
        <w:r w:rsidRPr="006E5F6B" w:rsidDel="006073F6">
          <w:delText xml:space="preserve"> Introduction to the Hugging Face Diffusers library. </w:delText>
        </w:r>
      </w:del>
    </w:p>
    <w:p w14:paraId="28DAB242" w14:textId="3CB07B31" w:rsidR="006E5F6B" w:rsidRPr="006E5F6B" w:rsidDel="006073F6" w:rsidRDefault="006E5F6B" w:rsidP="00D94571">
      <w:pPr>
        <w:pStyle w:val="Heading1BPBHEB"/>
        <w:rPr>
          <w:del w:id="48" w:author="Ritika Arora" w:date="2025-07-01T13:13:00Z"/>
        </w:rPr>
        <w:pPrChange w:id="49" w:author="Ritika Arora" w:date="2025-07-01T13:15:00Z">
          <w:pPr>
            <w:pStyle w:val="L3-Bullets"/>
          </w:pPr>
        </w:pPrChange>
      </w:pPr>
      <w:del w:id="50" w:author="Ritika Arora" w:date="2025-07-01T13:13:00Z">
        <w:r w:rsidRPr="006E5F6B" w:rsidDel="006073F6">
          <w:delText xml:space="preserve"> Key features and functionalities. </w:delText>
        </w:r>
      </w:del>
    </w:p>
    <w:p w14:paraId="68F5626B" w14:textId="263ACF99" w:rsidR="006E5F6B" w:rsidRPr="006E5F6B" w:rsidDel="006073F6" w:rsidRDefault="006E5F6B" w:rsidP="00D94571">
      <w:pPr>
        <w:pStyle w:val="Heading1BPBHEB"/>
        <w:rPr>
          <w:del w:id="51" w:author="Ritika Arora" w:date="2025-07-01T13:13:00Z"/>
        </w:rPr>
        <w:pPrChange w:id="52" w:author="Ritika Arora" w:date="2025-07-01T13:15:00Z">
          <w:pPr>
            <w:pStyle w:val="L3-Bullets"/>
          </w:pPr>
        </w:pPrChange>
      </w:pPr>
      <w:del w:id="53" w:author="Ritika Arora" w:date="2025-07-01T13:13:00Z">
        <w:r w:rsidRPr="006E5F6B" w:rsidDel="006073F6">
          <w:delText xml:space="preserve"> Comparison with other NLP libraries. </w:delText>
        </w:r>
      </w:del>
    </w:p>
    <w:p w14:paraId="28CD97E9" w14:textId="243EAE95" w:rsidR="006E5F6B" w:rsidRPr="006E5F6B" w:rsidDel="006073F6" w:rsidRDefault="006E5F6B" w:rsidP="00D94571">
      <w:pPr>
        <w:pStyle w:val="Heading1BPBHEB"/>
        <w:rPr>
          <w:del w:id="54" w:author="Ritika Arora" w:date="2025-07-01T13:13:00Z"/>
        </w:rPr>
        <w:pPrChange w:id="55" w:author="Ritika Arora" w:date="2025-07-01T13:15:00Z">
          <w:pPr>
            <w:pStyle w:val="L3-Bullets"/>
          </w:pPr>
        </w:pPrChange>
      </w:pPr>
      <w:del w:id="56" w:author="Ritika Arora" w:date="2025-07-01T13:13:00Z">
        <w:r w:rsidRPr="006E5F6B" w:rsidDel="006073F6">
          <w:delText xml:space="preserve"> Model Training with Hugging Face Diffusers </w:delText>
        </w:r>
      </w:del>
    </w:p>
    <w:p w14:paraId="724994D7" w14:textId="3D317451" w:rsidR="006E5F6B" w:rsidRPr="006E5F6B" w:rsidDel="006073F6" w:rsidRDefault="006E5F6B" w:rsidP="00D94571">
      <w:pPr>
        <w:pStyle w:val="Heading1BPBHEB"/>
        <w:rPr>
          <w:del w:id="57" w:author="Ritika Arora" w:date="2025-07-01T13:13:00Z"/>
        </w:rPr>
        <w:pPrChange w:id="58" w:author="Ritika Arora" w:date="2025-07-01T13:15:00Z">
          <w:pPr>
            <w:pStyle w:val="L3-Bullets"/>
            <w:numPr>
              <w:ilvl w:val="1"/>
            </w:numPr>
            <w:ind w:left="2514" w:hanging="360"/>
          </w:pPr>
        </w:pPrChange>
      </w:pPr>
      <w:del w:id="59" w:author="Ritika Arora" w:date="2025-07-01T13:13:00Z">
        <w:r w:rsidRPr="006E5F6B" w:rsidDel="006073F6">
          <w:delText xml:space="preserve"> Setting up the environment and installation. </w:delText>
        </w:r>
      </w:del>
    </w:p>
    <w:p w14:paraId="0BDFFC16" w14:textId="44C92D03" w:rsidR="006E5F6B" w:rsidRPr="006E5F6B" w:rsidDel="006073F6" w:rsidRDefault="006E5F6B" w:rsidP="00D94571">
      <w:pPr>
        <w:pStyle w:val="Heading1BPBHEB"/>
        <w:rPr>
          <w:del w:id="60" w:author="Ritika Arora" w:date="2025-07-01T13:13:00Z"/>
        </w:rPr>
        <w:pPrChange w:id="61" w:author="Ritika Arora" w:date="2025-07-01T13:15:00Z">
          <w:pPr>
            <w:pStyle w:val="L3-Bullets"/>
            <w:numPr>
              <w:ilvl w:val="1"/>
            </w:numPr>
            <w:ind w:left="2514" w:hanging="360"/>
          </w:pPr>
        </w:pPrChange>
      </w:pPr>
      <w:del w:id="62" w:author="Ritika Arora" w:date="2025-07-01T13:13:00Z">
        <w:r w:rsidRPr="006E5F6B" w:rsidDel="006073F6">
          <w:delText xml:space="preserve">Loading and preparing datasets. </w:delText>
        </w:r>
      </w:del>
    </w:p>
    <w:p w14:paraId="2AD694C3" w14:textId="01F37EBA" w:rsidR="006E5F6B" w:rsidRPr="006E5F6B" w:rsidDel="006073F6" w:rsidRDefault="006E5F6B" w:rsidP="00D94571">
      <w:pPr>
        <w:pStyle w:val="Heading1BPBHEB"/>
        <w:rPr>
          <w:del w:id="63" w:author="Ritika Arora" w:date="2025-07-01T13:13:00Z"/>
        </w:rPr>
        <w:pPrChange w:id="64" w:author="Ritika Arora" w:date="2025-07-01T13:15:00Z">
          <w:pPr>
            <w:pStyle w:val="L3-Bullets"/>
            <w:numPr>
              <w:ilvl w:val="1"/>
            </w:numPr>
            <w:ind w:left="2514" w:hanging="360"/>
          </w:pPr>
        </w:pPrChange>
      </w:pPr>
      <w:del w:id="65" w:author="Ritika Arora" w:date="2025-07-01T13:13:00Z">
        <w:r w:rsidRPr="006E5F6B" w:rsidDel="006073F6">
          <w:delText xml:space="preserve">Training models from scratch using Hugging Face Diffusers. </w:delText>
        </w:r>
      </w:del>
    </w:p>
    <w:p w14:paraId="0515BC3C" w14:textId="4A878D6A" w:rsidR="006E5F6B" w:rsidRPr="006E5F6B" w:rsidDel="006073F6" w:rsidRDefault="006E5F6B" w:rsidP="00D94571">
      <w:pPr>
        <w:pStyle w:val="Heading1BPBHEB"/>
        <w:rPr>
          <w:del w:id="66" w:author="Ritika Arora" w:date="2025-07-01T13:13:00Z"/>
        </w:rPr>
        <w:pPrChange w:id="67" w:author="Ritika Arora" w:date="2025-07-01T13:15:00Z">
          <w:pPr>
            <w:pStyle w:val="L3-Bullets"/>
          </w:pPr>
        </w:pPrChange>
      </w:pPr>
      <w:del w:id="68" w:author="Ritika Arora" w:date="2025-07-01T13:13:00Z">
        <w:r w:rsidRPr="006E5F6B" w:rsidDel="006073F6">
          <w:delText xml:space="preserve">Fine-tuning Models with Hugging Face Diffusers </w:delText>
        </w:r>
      </w:del>
    </w:p>
    <w:p w14:paraId="2DE2F089" w14:textId="05DEC7A4" w:rsidR="006E5F6B" w:rsidRPr="006E5F6B" w:rsidDel="006073F6" w:rsidRDefault="006E5F6B" w:rsidP="00D94571">
      <w:pPr>
        <w:pStyle w:val="Heading1BPBHEB"/>
        <w:rPr>
          <w:del w:id="69" w:author="Ritika Arora" w:date="2025-07-01T13:13:00Z"/>
        </w:rPr>
        <w:pPrChange w:id="70" w:author="Ritika Arora" w:date="2025-07-01T13:15:00Z">
          <w:pPr>
            <w:pStyle w:val="L3-Bullets"/>
            <w:numPr>
              <w:ilvl w:val="1"/>
            </w:numPr>
            <w:ind w:left="2514" w:hanging="360"/>
          </w:pPr>
        </w:pPrChange>
      </w:pPr>
      <w:del w:id="71" w:author="Ritika Arora" w:date="2025-07-01T13:13:00Z">
        <w:r w:rsidRPr="006E5F6B" w:rsidDel="006073F6">
          <w:delText xml:space="preserve">Importance of fine-tuning pre-trained models. </w:delText>
        </w:r>
      </w:del>
    </w:p>
    <w:p w14:paraId="76328E15" w14:textId="0F8B62A8" w:rsidR="006E5F6B" w:rsidRPr="006E5F6B" w:rsidDel="006073F6" w:rsidRDefault="006E5F6B" w:rsidP="00D94571">
      <w:pPr>
        <w:pStyle w:val="Heading1BPBHEB"/>
        <w:rPr>
          <w:del w:id="72" w:author="Ritika Arora" w:date="2025-07-01T13:13:00Z"/>
        </w:rPr>
        <w:pPrChange w:id="73" w:author="Ritika Arora" w:date="2025-07-01T13:15:00Z">
          <w:pPr>
            <w:pStyle w:val="L3-Bullets"/>
            <w:numPr>
              <w:ilvl w:val="1"/>
            </w:numPr>
            <w:ind w:left="2514" w:hanging="360"/>
          </w:pPr>
        </w:pPrChange>
      </w:pPr>
      <w:del w:id="74" w:author="Ritika Arora" w:date="2025-07-01T13:13:00Z">
        <w:r w:rsidRPr="006E5F6B" w:rsidDel="006073F6">
          <w:delText xml:space="preserve">Step-by-step guide to fine-tuning models for specific NLP tasks. </w:delText>
        </w:r>
      </w:del>
    </w:p>
    <w:p w14:paraId="0C81C56D" w14:textId="47EF0ADE" w:rsidR="006E5F6B" w:rsidRPr="006E5F6B" w:rsidDel="006073F6" w:rsidRDefault="006E5F6B" w:rsidP="00D94571">
      <w:pPr>
        <w:pStyle w:val="Heading1BPBHEB"/>
        <w:rPr>
          <w:del w:id="75" w:author="Ritika Arora" w:date="2025-07-01T13:13:00Z"/>
        </w:rPr>
        <w:pPrChange w:id="76" w:author="Ritika Arora" w:date="2025-07-01T13:15:00Z">
          <w:pPr>
            <w:pStyle w:val="L3-Bullets"/>
            <w:numPr>
              <w:ilvl w:val="1"/>
            </w:numPr>
            <w:ind w:left="2514" w:hanging="360"/>
          </w:pPr>
        </w:pPrChange>
      </w:pPr>
      <w:del w:id="77" w:author="Ritika Arora" w:date="2025-07-01T13:13:00Z">
        <w:r w:rsidRPr="006E5F6B" w:rsidDel="006073F6">
          <w:delText xml:space="preserve">Best practices for </w:delText>
        </w:r>
        <w:r w:rsidR="00F771DC" w:rsidRPr="006E5F6B" w:rsidDel="006073F6">
          <w:delText>improving</w:delText>
        </w:r>
        <w:r w:rsidRPr="006E5F6B" w:rsidDel="006073F6">
          <w:delText xml:space="preserve"> fine-tuning performance. </w:delText>
        </w:r>
      </w:del>
    </w:p>
    <w:p w14:paraId="697F9B92" w14:textId="3E87CB88" w:rsidR="006E5F6B" w:rsidRPr="006E5F6B" w:rsidDel="006073F6" w:rsidRDefault="006E5F6B" w:rsidP="00D94571">
      <w:pPr>
        <w:pStyle w:val="Heading1BPBHEB"/>
        <w:rPr>
          <w:del w:id="78" w:author="Ritika Arora" w:date="2025-07-01T13:13:00Z"/>
        </w:rPr>
        <w:pPrChange w:id="79" w:author="Ritika Arora" w:date="2025-07-01T13:15:00Z">
          <w:pPr>
            <w:pStyle w:val="L3-Bullets"/>
          </w:pPr>
        </w:pPrChange>
      </w:pPr>
      <w:del w:id="80" w:author="Ritika Arora" w:date="2025-07-01T13:13:00Z">
        <w:r w:rsidRPr="006E5F6B" w:rsidDel="006073F6">
          <w:delText xml:space="preserve">Inference and Deployment with Hugging Face Diffusers </w:delText>
        </w:r>
      </w:del>
    </w:p>
    <w:p w14:paraId="5F8019FC" w14:textId="31AD687A" w:rsidR="006E5F6B" w:rsidRPr="006E5F6B" w:rsidDel="006073F6" w:rsidRDefault="006E5F6B" w:rsidP="00D94571">
      <w:pPr>
        <w:pStyle w:val="Heading1BPBHEB"/>
        <w:rPr>
          <w:del w:id="81" w:author="Ritika Arora" w:date="2025-07-01T13:13:00Z"/>
        </w:rPr>
        <w:pPrChange w:id="82" w:author="Ritika Arora" w:date="2025-07-01T13:15:00Z">
          <w:pPr>
            <w:pStyle w:val="L3-Bullets"/>
            <w:numPr>
              <w:ilvl w:val="1"/>
            </w:numPr>
            <w:ind w:left="2514" w:hanging="360"/>
          </w:pPr>
        </w:pPrChange>
      </w:pPr>
      <w:del w:id="83" w:author="Ritika Arora" w:date="2025-07-01T13:13:00Z">
        <w:r w:rsidRPr="006E5F6B" w:rsidDel="006073F6">
          <w:delText xml:space="preserve">Performing inference with trained models. </w:delText>
        </w:r>
      </w:del>
    </w:p>
    <w:p w14:paraId="5071D29B" w14:textId="30AB179B" w:rsidR="006E5F6B" w:rsidRPr="006E5F6B" w:rsidDel="006073F6" w:rsidRDefault="006E5F6B" w:rsidP="00D94571">
      <w:pPr>
        <w:pStyle w:val="Heading1BPBHEB"/>
        <w:rPr>
          <w:del w:id="84" w:author="Ritika Arora" w:date="2025-07-01T13:13:00Z"/>
        </w:rPr>
        <w:pPrChange w:id="85" w:author="Ritika Arora" w:date="2025-07-01T13:15:00Z">
          <w:pPr>
            <w:pStyle w:val="L3-Bullets"/>
            <w:numPr>
              <w:ilvl w:val="1"/>
            </w:numPr>
            <w:ind w:left="2514" w:hanging="360"/>
          </w:pPr>
        </w:pPrChange>
      </w:pPr>
      <w:del w:id="86" w:author="Ritika Arora" w:date="2025-07-01T13:13:00Z">
        <w:r w:rsidRPr="006E5F6B" w:rsidDel="006073F6">
          <w:delText xml:space="preserve">Techniques for deploying models in production. </w:delText>
        </w:r>
      </w:del>
    </w:p>
    <w:p w14:paraId="39A95A07" w14:textId="3BC91F91" w:rsidR="006E5F6B" w:rsidRPr="006E5F6B" w:rsidDel="006073F6" w:rsidRDefault="006E5F6B" w:rsidP="00D94571">
      <w:pPr>
        <w:pStyle w:val="Heading1BPBHEB"/>
        <w:rPr>
          <w:del w:id="87" w:author="Ritika Arora" w:date="2025-07-01T13:13:00Z"/>
        </w:rPr>
        <w:pPrChange w:id="88" w:author="Ritika Arora" w:date="2025-07-01T13:15:00Z">
          <w:pPr>
            <w:pStyle w:val="L3-Bullets"/>
            <w:numPr>
              <w:ilvl w:val="1"/>
            </w:numPr>
            <w:ind w:left="2514" w:hanging="360"/>
          </w:pPr>
        </w:pPrChange>
      </w:pPr>
      <w:del w:id="89" w:author="Ritika Arora" w:date="2025-07-01T13:13:00Z">
        <w:r w:rsidRPr="006E5F6B" w:rsidDel="006073F6">
          <w:delText xml:space="preserve">Monitoring and </w:delText>
        </w:r>
        <w:r w:rsidR="00F771DC" w:rsidRPr="006E5F6B" w:rsidDel="006073F6">
          <w:delText>keeping</w:delText>
        </w:r>
        <w:r w:rsidRPr="006E5F6B" w:rsidDel="006073F6">
          <w:delText xml:space="preserve"> deployed </w:delText>
        </w:r>
        <w:r w:rsidR="00F771DC" w:rsidRPr="006E5F6B" w:rsidDel="006073F6">
          <w:delText>models.</w:delText>
        </w:r>
      </w:del>
    </w:p>
    <w:p w14:paraId="37BC3BD3" w14:textId="77777777" w:rsidR="00687AB4" w:rsidRDefault="00687AB4" w:rsidP="00D94571">
      <w:pPr>
        <w:pStyle w:val="Heading1BPBHEB"/>
        <w:pPrChange w:id="90" w:author="Ritika Arora" w:date="2025-07-01T13:15:00Z">
          <w:pPr>
            <w:pStyle w:val="H1-Section"/>
          </w:pPr>
        </w:pPrChange>
      </w:pPr>
      <w:commentRangeStart w:id="91"/>
      <w:commentRangeStart w:id="92"/>
      <w:r>
        <w:t xml:space="preserve">Hugging </w:t>
      </w:r>
      <w:commentRangeEnd w:id="43"/>
      <w:r w:rsidR="00D94571">
        <w:rPr>
          <w:rStyle w:val="CommentReference"/>
          <w:rFonts w:ascii="Arial" w:eastAsia="Arial" w:hAnsi="Arial" w:cs="Arial"/>
          <w:b w:val="0"/>
        </w:rPr>
        <w:commentReference w:id="43"/>
      </w:r>
      <w:r>
        <w:t>Face Diffusers: A Technical Overview</w:t>
      </w:r>
      <w:commentRangeEnd w:id="91"/>
      <w:r w:rsidR="00655A60">
        <w:rPr>
          <w:rStyle w:val="CommentReference"/>
          <w:b w:val="0"/>
        </w:rPr>
        <w:commentReference w:id="91"/>
      </w:r>
      <w:commentRangeEnd w:id="92"/>
      <w:r w:rsidR="000D6A6B">
        <w:rPr>
          <w:rStyle w:val="CommentReference"/>
          <w:b w:val="0"/>
        </w:rPr>
        <w:commentReference w:id="92"/>
      </w:r>
    </w:p>
    <w:p w14:paraId="6574029B" w14:textId="4A958949" w:rsidR="00655A60" w:rsidRDefault="0070714D" w:rsidP="00D94571">
      <w:pPr>
        <w:pStyle w:val="NormalBPBHEB"/>
        <w:pPrChange w:id="93" w:author="Ritika Arora" w:date="2025-07-01T13:15:00Z">
          <w:pPr>
            <w:pStyle w:val="P-Regular"/>
            <w:jc w:val="both"/>
          </w:pPr>
        </w:pPrChange>
      </w:pPr>
      <w:r>
        <w:t>Initially</w:t>
      </w:r>
      <w:r w:rsidR="00687AB4" w:rsidRPr="00687AB4">
        <w:t xml:space="preserve"> known for its work in conversational AI, Hugging Face quickly expanded its offerings to </w:t>
      </w:r>
      <w:r w:rsidR="00655A60" w:rsidRPr="00655A60">
        <w:t>leverag</w:t>
      </w:r>
      <w:r w:rsidR="00655A60">
        <w:t>e</w:t>
      </w:r>
      <w:r w:rsidR="00655A60" w:rsidRPr="00655A60">
        <w:t xml:space="preserve"> the power of transformer architectures like BERT </w:t>
      </w:r>
      <w:del w:id="94" w:author="Ritika Arora" w:date="2025-07-01T13:15:00Z">
        <w:r w:rsidR="00655A60" w:rsidRPr="00655A60" w:rsidDel="00D94571">
          <w:delText xml:space="preserve">(Bidirectional Encoder Representations from Transformers) </w:delText>
        </w:r>
      </w:del>
      <w:r w:rsidR="00655A60" w:rsidRPr="00655A60">
        <w:t xml:space="preserve">and GPT </w:t>
      </w:r>
      <w:del w:id="95" w:author="Ritika Arora" w:date="2025-07-01T13:16:00Z">
        <w:r w:rsidR="00655A60" w:rsidRPr="00655A60" w:rsidDel="00D94571">
          <w:delText xml:space="preserve">(Generative Pre-trained Transformer) </w:delText>
        </w:r>
      </w:del>
      <w:r w:rsidR="00655A60" w:rsidRPr="00655A60">
        <w:t xml:space="preserve">to enhance the way machines understand and generate human language </w:t>
      </w:r>
      <w:r w:rsidR="00687AB4" w:rsidRPr="00687AB4">
        <w:t>through an open-source platform that simplifies the implementation of state-of-the-art NLP models</w:t>
      </w:r>
      <w:r>
        <w:t>.</w:t>
      </w:r>
      <w:r w:rsidR="00687AB4" w:rsidRPr="00D94571">
        <w:rPr>
          <w:vertAlign w:val="superscript"/>
          <w:rPrChange w:id="96" w:author="Ritika Arora" w:date="2025-07-01T13:16:00Z">
            <w:rPr/>
          </w:rPrChange>
        </w:rPr>
        <w:t xml:space="preserve"> </w:t>
      </w:r>
      <w:sdt>
        <w:sdtPr>
          <w:rPr>
            <w:vertAlign w:val="superscript"/>
            <w:rPrChange w:id="97" w:author="Ritika Arora" w:date="2025-07-01T13:16:00Z">
              <w:rPr/>
            </w:rPrChange>
          </w:rPr>
          <w:id w:val="177479320"/>
          <w:citation/>
        </w:sdtPr>
        <w:sdtContent>
          <w:r w:rsidRPr="00D94571">
            <w:rPr>
              <w:vertAlign w:val="superscript"/>
              <w:rPrChange w:id="98" w:author="Ritika Arora" w:date="2025-07-01T13:16:00Z">
                <w:rPr/>
              </w:rPrChange>
            </w:rPr>
            <w:fldChar w:fldCharType="begin"/>
          </w:r>
          <w:r w:rsidRPr="00D94571">
            <w:rPr>
              <w:vertAlign w:val="superscript"/>
              <w:rPrChange w:id="99" w:author="Ritika Arora" w:date="2025-07-01T13:16:00Z">
                <w:rPr>
                  <w:lang w:val="en-US"/>
                </w:rPr>
              </w:rPrChange>
            </w:rPr>
            <w:instrText xml:space="preserve"> CITATION wolf2020a \l 1033 </w:instrText>
          </w:r>
          <w:r w:rsidRPr="00D94571">
            <w:rPr>
              <w:vertAlign w:val="superscript"/>
              <w:rPrChange w:id="100" w:author="Ritika Arora" w:date="2025-07-01T13:16:00Z">
                <w:rPr/>
              </w:rPrChange>
            </w:rPr>
            <w:fldChar w:fldCharType="separate"/>
          </w:r>
          <w:r w:rsidR="00E51A4E" w:rsidRPr="00D94571">
            <w:rPr>
              <w:noProof/>
              <w:vertAlign w:val="superscript"/>
              <w:rPrChange w:id="101" w:author="Ritika Arora" w:date="2025-07-01T13:16:00Z">
                <w:rPr>
                  <w:noProof/>
                  <w:lang w:val="en-US"/>
                </w:rPr>
              </w:rPrChange>
            </w:rPr>
            <w:t>[1]</w:t>
          </w:r>
          <w:r w:rsidRPr="00D94571">
            <w:rPr>
              <w:vertAlign w:val="superscript"/>
              <w:rPrChange w:id="102" w:author="Ritika Arora" w:date="2025-07-01T13:16:00Z">
                <w:rPr/>
              </w:rPrChange>
            </w:rPr>
            <w:fldChar w:fldCharType="end"/>
          </w:r>
        </w:sdtContent>
      </w:sdt>
      <w:r w:rsidR="00687AB4" w:rsidRPr="00687AB4">
        <w:t xml:space="preserve">. </w:t>
      </w:r>
    </w:p>
    <w:p w14:paraId="527F294F" w14:textId="2F2349E1" w:rsidR="00687AB4" w:rsidRDefault="00581AC9" w:rsidP="00D94571">
      <w:pPr>
        <w:pStyle w:val="NormalBPBHEB"/>
        <w:pPrChange w:id="103" w:author="Ritika Arora" w:date="2025-07-01T13:15:00Z">
          <w:pPr>
            <w:pStyle w:val="P-Regular"/>
            <w:jc w:val="both"/>
          </w:pPr>
        </w:pPrChange>
      </w:pPr>
      <w:r>
        <w:t xml:space="preserve">The Hugging Face Diffusers library was developed to democratize access to powerful transformer-based models and make innovative NLP technology more accessible to researchers and developers. It offers pre-trained models that can be easily fine-tuned for specific tasks, without needing extensive computational resources or deep learning expertise. These models are available through the Hugging Face model hub, a community-driven repository that hosts over 10,000 pre-trained models covering a wide variety of languages and domains </w:t>
      </w:r>
      <w:r w:rsidRPr="00D94571">
        <w:rPr>
          <w:vertAlign w:val="superscript"/>
          <w:rPrChange w:id="104" w:author="Ritika Arora" w:date="2025-07-01T13:16:00Z">
            <w:rPr/>
          </w:rPrChange>
        </w:rPr>
        <w:t>[1]</w:t>
      </w:r>
      <w:r>
        <w:t xml:space="preserve">. </w:t>
      </w:r>
    </w:p>
    <w:p w14:paraId="3F71021B" w14:textId="3D90193F" w:rsidR="00655A60" w:rsidRPr="00D94571" w:rsidRDefault="00655A60" w:rsidP="00D94571">
      <w:pPr>
        <w:pStyle w:val="NormalBPBHEB"/>
        <w:rPr>
          <w:vertAlign w:val="superscript"/>
          <w:rPrChange w:id="105" w:author="Ritika Arora" w:date="2025-07-01T13:17:00Z">
            <w:rPr/>
          </w:rPrChange>
        </w:rPr>
        <w:pPrChange w:id="106" w:author="Ritika Arora" w:date="2025-07-01T13:15:00Z">
          <w:pPr>
            <w:pStyle w:val="P-Regular"/>
            <w:jc w:val="both"/>
          </w:pPr>
        </w:pPrChange>
      </w:pPr>
      <w:r>
        <w:t xml:space="preserve">Before the advent of transformer </w:t>
      </w:r>
      <w:r w:rsidR="004E60D4">
        <w:t>architecture</w:t>
      </w:r>
      <w:r>
        <w:t xml:space="preserve">, traditional models like RNNs and LSTMs were widely used for NLP tasks. However, these models inherently suffer from the vanishing gradient problem, </w:t>
      </w:r>
      <w:r w:rsidR="00866672">
        <w:t>particularly when handling</w:t>
      </w:r>
      <w:r>
        <w:t xml:space="preserve"> long-range dependencies in textual data. For instance, RNNs process sequences token by token, meaning they may </w:t>
      </w:r>
      <w:del w:id="107" w:author="Ritika Arora" w:date="2025-07-01T13:16:00Z">
        <w:r w:rsidRPr="00D94571" w:rsidDel="00D94571">
          <w:rPr>
            <w:i/>
            <w:iCs/>
            <w:rPrChange w:id="108" w:author="Ritika Arora" w:date="2025-07-01T13:16:00Z">
              <w:rPr/>
            </w:rPrChange>
          </w:rPr>
          <w:delText>"</w:delText>
        </w:r>
      </w:del>
      <w:r w:rsidRPr="00D94571">
        <w:rPr>
          <w:i/>
          <w:iCs/>
          <w:rPrChange w:id="109" w:author="Ritika Arora" w:date="2025-07-01T13:16:00Z">
            <w:rPr/>
          </w:rPrChange>
        </w:rPr>
        <w:t>forget</w:t>
      </w:r>
      <w:del w:id="110" w:author="Ritika Arora" w:date="2025-07-01T13:16:00Z">
        <w:r w:rsidDel="00D94571">
          <w:delText>"</w:delText>
        </w:r>
      </w:del>
      <w:r>
        <w:t xml:space="preserve"> </w:t>
      </w:r>
      <w:r w:rsidR="00F771DC">
        <w:t>valuable information</w:t>
      </w:r>
      <w:r>
        <w:t xml:space="preserve"> at the start of a long text by the time they reach the end, resulting in </w:t>
      </w:r>
      <w:r w:rsidR="00F771DC">
        <w:t>inferior performance</w:t>
      </w:r>
      <w:r>
        <w:t xml:space="preserve"> on tasks requiring global</w:t>
      </w:r>
      <w:r w:rsidR="00F771DC" w:rsidRPr="00F771DC">
        <w:rPr>
          <w:rFonts w:eastAsiaTheme="minorHAnsi"/>
        </w:rPr>
        <w:t xml:space="preserve"> </w:t>
      </w:r>
      <w:r w:rsidR="00F771DC" w:rsidRPr="00F771DC">
        <w:t>context</w:t>
      </w:r>
      <w:r w:rsidR="00F771DC">
        <w:t xml:space="preserve"> </w:t>
      </w:r>
      <w:sdt>
        <w:sdtPr>
          <w:rPr>
            <w:vertAlign w:val="superscript"/>
            <w:rPrChange w:id="111" w:author="Ritika Arora" w:date="2025-07-01T13:17:00Z">
              <w:rPr>
                <w:lang w:val="en-US"/>
              </w:rPr>
            </w:rPrChange>
          </w:rPr>
          <w:id w:val="1095599113"/>
          <w:citation/>
        </w:sdtPr>
        <w:sdtContent>
          <w:r w:rsidR="00447691" w:rsidRPr="00D94571">
            <w:rPr>
              <w:vertAlign w:val="superscript"/>
              <w:rPrChange w:id="112" w:author="Ritika Arora" w:date="2025-07-01T13:17:00Z">
                <w:rPr>
                  <w:lang w:val="en-US"/>
                </w:rPr>
              </w:rPrChange>
            </w:rPr>
            <w:fldChar w:fldCharType="begin"/>
          </w:r>
          <w:r w:rsidR="00447691" w:rsidRPr="00D94571">
            <w:rPr>
              <w:vertAlign w:val="superscript"/>
              <w:rPrChange w:id="113" w:author="Ritika Arora" w:date="2025-07-01T13:17:00Z">
                <w:rPr>
                  <w:lang w:val="en-US"/>
                </w:rPr>
              </w:rPrChange>
            </w:rPr>
            <w:instrText xml:space="preserve"> CITATION Pas13 \l 1033 </w:instrText>
          </w:r>
          <w:r w:rsidR="00447691" w:rsidRPr="00D94571">
            <w:rPr>
              <w:vertAlign w:val="superscript"/>
              <w:rPrChange w:id="114" w:author="Ritika Arora" w:date="2025-07-01T13:17:00Z">
                <w:rPr>
                  <w:lang w:val="en-US"/>
                </w:rPr>
              </w:rPrChange>
            </w:rPr>
            <w:fldChar w:fldCharType="separate"/>
          </w:r>
          <w:r w:rsidR="00E51A4E" w:rsidRPr="00D94571">
            <w:rPr>
              <w:noProof/>
              <w:vertAlign w:val="superscript"/>
              <w:rPrChange w:id="115" w:author="Ritika Arora" w:date="2025-07-01T13:17:00Z">
                <w:rPr>
                  <w:noProof/>
                  <w:lang w:val="en-US"/>
                </w:rPr>
              </w:rPrChange>
            </w:rPr>
            <w:t>[2]</w:t>
          </w:r>
          <w:r w:rsidR="00447691" w:rsidRPr="00D94571">
            <w:rPr>
              <w:vertAlign w:val="superscript"/>
              <w:rPrChange w:id="116" w:author="Ritika Arora" w:date="2025-07-01T13:17:00Z">
                <w:rPr>
                  <w:lang w:val="en-US"/>
                </w:rPr>
              </w:rPrChange>
            </w:rPr>
            <w:fldChar w:fldCharType="end"/>
          </w:r>
        </w:sdtContent>
      </w:sdt>
      <w:r w:rsidRPr="00D94571">
        <w:rPr>
          <w:vertAlign w:val="superscript"/>
          <w:rPrChange w:id="117" w:author="Ritika Arora" w:date="2025-07-01T13:17:00Z">
            <w:rPr/>
          </w:rPrChange>
        </w:rPr>
        <w:t>.</w:t>
      </w:r>
    </w:p>
    <w:p w14:paraId="2CB295C1" w14:textId="1B6A2A27" w:rsidR="00655A60" w:rsidRPr="00687AB4" w:rsidRDefault="00913E1D" w:rsidP="00D94571">
      <w:pPr>
        <w:pStyle w:val="NormalBPBHEB"/>
        <w:pPrChange w:id="118" w:author="Ritika Arora" w:date="2025-07-01T13:15:00Z">
          <w:pPr>
            <w:pStyle w:val="P-Regular"/>
            <w:jc w:val="both"/>
          </w:pPr>
        </w:pPrChange>
      </w:pPr>
      <w:r>
        <w:t>Transformers address this challenge by employing a self-attention mechanism that assigns varying importance to different words in a sentence, regardless of their position. This is accomplished through multi-headed self-attention layers, which enable the model to focus on multiple parts of a sequence simultaneously, rather than just one part at a time. Consequently, transformers can capture long-range dependencies far more effectively than their predecessors' architecture</w:t>
      </w:r>
      <w:r w:rsidR="005F0D37">
        <w:t>.</w:t>
      </w:r>
      <w:r w:rsidR="00655A60">
        <w:t xml:space="preserve"> </w:t>
      </w:r>
      <w:sdt>
        <w:sdtPr>
          <w:id w:val="-143506366"/>
          <w:citation/>
        </w:sdtPr>
        <w:sdtEndPr>
          <w:rPr>
            <w:vertAlign w:val="superscript"/>
            <w:rPrChange w:id="119" w:author="Ritika Arora" w:date="2025-07-01T13:17:00Z">
              <w:rPr/>
            </w:rPrChange>
          </w:rPr>
        </w:sdtEndPr>
        <w:sdtContent>
          <w:r w:rsidR="005334AD" w:rsidRPr="00D94571">
            <w:rPr>
              <w:vertAlign w:val="superscript"/>
              <w:rPrChange w:id="120" w:author="Ritika Arora" w:date="2025-07-01T13:17:00Z">
                <w:rPr/>
              </w:rPrChange>
            </w:rPr>
            <w:fldChar w:fldCharType="begin"/>
          </w:r>
          <w:r w:rsidR="005334AD" w:rsidRPr="00D94571">
            <w:rPr>
              <w:vertAlign w:val="superscript"/>
              <w:rPrChange w:id="121" w:author="Ritika Arora" w:date="2025-07-01T13:17:00Z">
                <w:rPr>
                  <w:lang w:val="en-US"/>
                </w:rPr>
              </w:rPrChange>
            </w:rPr>
            <w:instrText xml:space="preserve"> CITATION Raf20 \l 1033 </w:instrText>
          </w:r>
          <w:r w:rsidR="005334AD" w:rsidRPr="00D94571">
            <w:rPr>
              <w:vertAlign w:val="superscript"/>
              <w:rPrChange w:id="122" w:author="Ritika Arora" w:date="2025-07-01T13:17:00Z">
                <w:rPr/>
              </w:rPrChange>
            </w:rPr>
            <w:fldChar w:fldCharType="separate"/>
          </w:r>
          <w:r w:rsidR="00E51A4E" w:rsidRPr="00D94571">
            <w:rPr>
              <w:noProof/>
              <w:vertAlign w:val="superscript"/>
              <w:rPrChange w:id="123" w:author="Ritika Arora" w:date="2025-07-01T13:17:00Z">
                <w:rPr>
                  <w:noProof/>
                  <w:lang w:val="en-US"/>
                </w:rPr>
              </w:rPrChange>
            </w:rPr>
            <w:t>[3]</w:t>
          </w:r>
          <w:r w:rsidR="005334AD" w:rsidRPr="00D94571">
            <w:rPr>
              <w:vertAlign w:val="superscript"/>
              <w:rPrChange w:id="124" w:author="Ritika Arora" w:date="2025-07-01T13:17:00Z">
                <w:rPr/>
              </w:rPrChange>
            </w:rPr>
            <w:fldChar w:fldCharType="end"/>
          </w:r>
        </w:sdtContent>
      </w:sdt>
      <w:r w:rsidR="00655A60">
        <w:t>.</w:t>
      </w:r>
    </w:p>
    <w:p w14:paraId="7976C37B" w14:textId="6B0953D3" w:rsidR="00687AB4" w:rsidRDefault="00655A60" w:rsidP="00D94571">
      <w:pPr>
        <w:pStyle w:val="NormalBPBHEB"/>
        <w:pPrChange w:id="125" w:author="Ritika Arora" w:date="2025-07-01T13:15:00Z">
          <w:pPr>
            <w:pStyle w:val="P-Regular"/>
            <w:jc w:val="both"/>
          </w:pPr>
        </w:pPrChange>
      </w:pPr>
      <w:r w:rsidRPr="00655A60">
        <w:lastRenderedPageBreak/>
        <w:t xml:space="preserve">This shift was pivotal </w:t>
      </w:r>
      <w:r w:rsidR="000B0EAF">
        <w:t>in advancing state-of-the-art performance in various NLP tasks, including</w:t>
      </w:r>
      <w:r w:rsidRPr="00655A60">
        <w:t xml:space="preserve"> language modeling, machine translation, question answering, and text summarization, leading to the widespread adoption of transformer models in both research and industry</w:t>
      </w:r>
      <w:r w:rsidR="000B0EAF">
        <w:t>.</w:t>
      </w:r>
      <w:r w:rsidRPr="00655A60">
        <w:t xml:space="preserve"> </w:t>
      </w:r>
      <w:sdt>
        <w:sdtPr>
          <w:rPr>
            <w:vertAlign w:val="superscript"/>
            <w:rPrChange w:id="126" w:author="Ritika Arora" w:date="2025-07-01T13:17:00Z">
              <w:rPr/>
            </w:rPrChange>
          </w:rPr>
          <w:id w:val="-464815845"/>
          <w:citation/>
        </w:sdtPr>
        <w:sdtContent>
          <w:r w:rsidR="005F0D37" w:rsidRPr="00D94571">
            <w:rPr>
              <w:vertAlign w:val="superscript"/>
              <w:rPrChange w:id="127" w:author="Ritika Arora" w:date="2025-07-01T13:17:00Z">
                <w:rPr/>
              </w:rPrChange>
            </w:rPr>
            <w:fldChar w:fldCharType="begin"/>
          </w:r>
          <w:r w:rsidR="005F0D37" w:rsidRPr="00D94571">
            <w:rPr>
              <w:vertAlign w:val="superscript"/>
              <w:rPrChange w:id="128" w:author="Ritika Arora" w:date="2025-07-01T13:17:00Z">
                <w:rPr>
                  <w:lang w:val="en-US"/>
                </w:rPr>
              </w:rPrChange>
            </w:rPr>
            <w:instrText xml:space="preserve"> CITATION devlin2019a \l 1033 </w:instrText>
          </w:r>
          <w:r w:rsidR="005F0D37" w:rsidRPr="00D94571">
            <w:rPr>
              <w:vertAlign w:val="superscript"/>
              <w:rPrChange w:id="129" w:author="Ritika Arora" w:date="2025-07-01T13:17:00Z">
                <w:rPr/>
              </w:rPrChange>
            </w:rPr>
            <w:fldChar w:fldCharType="separate"/>
          </w:r>
          <w:r w:rsidR="00E51A4E" w:rsidRPr="00D94571">
            <w:rPr>
              <w:noProof/>
              <w:vertAlign w:val="superscript"/>
              <w:rPrChange w:id="130" w:author="Ritika Arora" w:date="2025-07-01T13:17:00Z">
                <w:rPr>
                  <w:noProof/>
                  <w:lang w:val="en-US"/>
                </w:rPr>
              </w:rPrChange>
            </w:rPr>
            <w:t>[4]</w:t>
          </w:r>
          <w:r w:rsidR="005F0D37" w:rsidRPr="00D94571">
            <w:rPr>
              <w:vertAlign w:val="superscript"/>
              <w:rPrChange w:id="131" w:author="Ritika Arora" w:date="2025-07-01T13:17:00Z">
                <w:rPr/>
              </w:rPrChange>
            </w:rPr>
            <w:fldChar w:fldCharType="end"/>
          </w:r>
        </w:sdtContent>
      </w:sdt>
      <w:r w:rsidRPr="00D94571">
        <w:rPr>
          <w:vertAlign w:val="superscript"/>
          <w:rPrChange w:id="132" w:author="Ritika Arora" w:date="2025-07-01T13:17:00Z">
            <w:rPr/>
          </w:rPrChange>
        </w:rPr>
        <w:t xml:space="preserve">; </w:t>
      </w:r>
      <w:sdt>
        <w:sdtPr>
          <w:rPr>
            <w:vertAlign w:val="superscript"/>
            <w:rPrChange w:id="133" w:author="Ritika Arora" w:date="2025-07-01T13:17:00Z">
              <w:rPr/>
            </w:rPrChange>
          </w:rPr>
          <w:id w:val="-1044290880"/>
          <w:citation/>
        </w:sdtPr>
        <w:sdtContent>
          <w:r w:rsidR="000B0EAF" w:rsidRPr="00D94571">
            <w:rPr>
              <w:vertAlign w:val="superscript"/>
              <w:rPrChange w:id="134" w:author="Ritika Arora" w:date="2025-07-01T13:17:00Z">
                <w:rPr/>
              </w:rPrChange>
            </w:rPr>
            <w:fldChar w:fldCharType="begin"/>
          </w:r>
          <w:r w:rsidR="004F0A93" w:rsidRPr="00D94571">
            <w:rPr>
              <w:vertAlign w:val="superscript"/>
              <w:rPrChange w:id="135" w:author="Ritika Arora" w:date="2025-07-01T13:17:00Z">
                <w:rPr>
                  <w:lang w:val="en-US"/>
                </w:rPr>
              </w:rPrChange>
            </w:rPr>
            <w:instrText xml:space="preserve">CITATION Rad19 \l 1033 </w:instrText>
          </w:r>
          <w:r w:rsidR="000B0EAF" w:rsidRPr="00D94571">
            <w:rPr>
              <w:vertAlign w:val="superscript"/>
              <w:rPrChange w:id="136" w:author="Ritika Arora" w:date="2025-07-01T13:17:00Z">
                <w:rPr/>
              </w:rPrChange>
            </w:rPr>
            <w:fldChar w:fldCharType="separate"/>
          </w:r>
          <w:r w:rsidR="00E51A4E" w:rsidRPr="00D94571">
            <w:rPr>
              <w:noProof/>
              <w:vertAlign w:val="superscript"/>
              <w:rPrChange w:id="137" w:author="Ritika Arora" w:date="2025-07-01T13:17:00Z">
                <w:rPr>
                  <w:noProof/>
                  <w:lang w:val="en-US"/>
                </w:rPr>
              </w:rPrChange>
            </w:rPr>
            <w:t>[5]</w:t>
          </w:r>
          <w:r w:rsidR="000B0EAF" w:rsidRPr="00D94571">
            <w:rPr>
              <w:vertAlign w:val="superscript"/>
              <w:rPrChange w:id="138" w:author="Ritika Arora" w:date="2025-07-01T13:17:00Z">
                <w:rPr/>
              </w:rPrChange>
            </w:rPr>
            <w:fldChar w:fldCharType="end"/>
          </w:r>
        </w:sdtContent>
      </w:sdt>
      <w:r w:rsidRPr="00655A60">
        <w:t>.</w:t>
      </w:r>
    </w:p>
    <w:p w14:paraId="7AC2248D" w14:textId="0E9C0578" w:rsidR="00655A60" w:rsidRPr="00655A60" w:rsidRDefault="00655A60" w:rsidP="00D94571">
      <w:pPr>
        <w:pStyle w:val="Heading2BPBHEB"/>
        <w:pPrChange w:id="139" w:author="Ritika Arora" w:date="2025-07-01T13:17:00Z">
          <w:pPr>
            <w:pStyle w:val="H1-Section"/>
          </w:pPr>
        </w:pPrChange>
      </w:pPr>
      <w:r w:rsidRPr="00655A60">
        <w:t xml:space="preserve">Key </w:t>
      </w:r>
      <w:r w:rsidR="007A5E1C" w:rsidRPr="007A5E1C">
        <w:t>features and functionalities</w:t>
      </w:r>
    </w:p>
    <w:p w14:paraId="050129AB" w14:textId="77777777" w:rsidR="00655A60" w:rsidRPr="00655A60" w:rsidRDefault="00655A60" w:rsidP="00D94571">
      <w:pPr>
        <w:pStyle w:val="NormalBPBHEB"/>
        <w:pPrChange w:id="140" w:author="Ritika Arora" w:date="2025-07-01T13:18:00Z">
          <w:pPr>
            <w:spacing w:before="120" w:after="120" w:line="259" w:lineRule="auto"/>
          </w:pPr>
        </w:pPrChange>
      </w:pPr>
      <w:r w:rsidRPr="00655A60">
        <w:t>The core architecture of Hugging Face Diffusors includes:</w:t>
      </w:r>
    </w:p>
    <w:p w14:paraId="18A833A7" w14:textId="2577C53B" w:rsidR="00655A60" w:rsidRPr="00D94571" w:rsidRDefault="00913E1D" w:rsidP="00D94571">
      <w:pPr>
        <w:pStyle w:val="NormalBPBHEB"/>
        <w:numPr>
          <w:ilvl w:val="0"/>
          <w:numId w:val="32"/>
        </w:numPr>
        <w:rPr>
          <w:rPrChange w:id="141" w:author="Ritika Arora" w:date="2025-07-01T13:18:00Z">
            <w:rPr>
              <w:rFonts w:ascii="Calibri" w:hAnsi="Calibri" w:cs="Times New Roman"/>
            </w:rPr>
          </w:rPrChange>
        </w:rPr>
        <w:pPrChange w:id="142" w:author="Ritika Arora" w:date="2025-07-01T13:18:00Z">
          <w:pPr>
            <w:numPr>
              <w:numId w:val="11"/>
            </w:numPr>
            <w:tabs>
              <w:tab w:val="num" w:pos="720"/>
            </w:tabs>
            <w:spacing w:before="120" w:after="120" w:line="259" w:lineRule="auto"/>
            <w:ind w:left="720" w:hanging="360"/>
            <w:jc w:val="both"/>
          </w:pPr>
        </w:pPrChange>
      </w:pPr>
      <w:r w:rsidRPr="00D94571">
        <w:rPr>
          <w:b/>
          <w:bCs/>
          <w:rPrChange w:id="143" w:author="Ritika Arora" w:date="2025-07-01T13:18:00Z">
            <w:rPr>
              <w:rFonts w:cs="Times New Roman"/>
              <w:b/>
              <w:shd w:val="clear" w:color="auto" w:fill="73FDD6"/>
            </w:rPr>
          </w:rPrChange>
        </w:rPr>
        <w:t>Encoder-</w:t>
      </w:r>
      <w:ins w:id="144" w:author="Ritika Arora" w:date="2025-07-01T13:18:00Z">
        <w:r w:rsidR="00D94571">
          <w:rPr>
            <w:b/>
            <w:bCs/>
          </w:rPr>
          <w:t>d</w:t>
        </w:r>
      </w:ins>
      <w:del w:id="145" w:author="Ritika Arora" w:date="2025-07-01T13:18:00Z">
        <w:r w:rsidRPr="00D94571" w:rsidDel="00D94571">
          <w:rPr>
            <w:b/>
            <w:bCs/>
            <w:rPrChange w:id="146" w:author="Ritika Arora" w:date="2025-07-01T13:18:00Z">
              <w:rPr>
                <w:rFonts w:cs="Times New Roman"/>
                <w:b/>
                <w:shd w:val="clear" w:color="auto" w:fill="73FDD6"/>
              </w:rPr>
            </w:rPrChange>
          </w:rPr>
          <w:delText>D</w:delText>
        </w:r>
      </w:del>
      <w:r w:rsidRPr="00D94571">
        <w:rPr>
          <w:b/>
          <w:bCs/>
          <w:rPrChange w:id="147" w:author="Ritika Arora" w:date="2025-07-01T13:18:00Z">
            <w:rPr>
              <w:rFonts w:cs="Times New Roman"/>
              <w:b/>
              <w:shd w:val="clear" w:color="auto" w:fill="73FDD6"/>
            </w:rPr>
          </w:rPrChange>
        </w:rPr>
        <w:t xml:space="preserve">ecoder </w:t>
      </w:r>
      <w:ins w:id="148" w:author="Ritika Arora" w:date="2025-07-01T13:18:00Z">
        <w:r w:rsidR="00D94571">
          <w:rPr>
            <w:b/>
            <w:bCs/>
          </w:rPr>
          <w:t>s</w:t>
        </w:r>
      </w:ins>
      <w:del w:id="149" w:author="Ritika Arora" w:date="2025-07-01T13:18:00Z">
        <w:r w:rsidRPr="00D94571" w:rsidDel="00D94571">
          <w:rPr>
            <w:b/>
            <w:bCs/>
            <w:rPrChange w:id="150" w:author="Ritika Arora" w:date="2025-07-01T13:18:00Z">
              <w:rPr>
                <w:rFonts w:cs="Times New Roman"/>
                <w:b/>
                <w:shd w:val="clear" w:color="auto" w:fill="73FDD6"/>
              </w:rPr>
            </w:rPrChange>
          </w:rPr>
          <w:delText>S</w:delText>
        </w:r>
      </w:del>
      <w:r w:rsidRPr="00D94571">
        <w:rPr>
          <w:b/>
          <w:bCs/>
          <w:rPrChange w:id="151" w:author="Ritika Arora" w:date="2025-07-01T13:18:00Z">
            <w:rPr>
              <w:rFonts w:cs="Times New Roman"/>
              <w:b/>
              <w:shd w:val="clear" w:color="auto" w:fill="73FDD6"/>
            </w:rPr>
          </w:rPrChange>
        </w:rPr>
        <w:t>tructure</w:t>
      </w:r>
      <w:r w:rsidRPr="00D94571">
        <w:t>: This feature enables bidirectional understanding and generation of text, which is essential for tasks requiring a comprehensive grasp of language context, such as machine translation and content summarization.</w:t>
      </w:r>
    </w:p>
    <w:p w14:paraId="07D25FCB" w14:textId="3E45BE8D" w:rsidR="00655A60" w:rsidRPr="00D94571" w:rsidRDefault="00827379" w:rsidP="00D94571">
      <w:pPr>
        <w:pStyle w:val="NormalBPBHEB"/>
        <w:numPr>
          <w:ilvl w:val="0"/>
          <w:numId w:val="32"/>
        </w:numPr>
        <w:pPrChange w:id="152" w:author="Ritika Arora" w:date="2025-07-01T13:18:00Z">
          <w:pPr>
            <w:numPr>
              <w:numId w:val="11"/>
            </w:numPr>
            <w:tabs>
              <w:tab w:val="num" w:pos="720"/>
            </w:tabs>
            <w:spacing w:before="120" w:after="120" w:line="259" w:lineRule="auto"/>
            <w:ind w:left="720" w:hanging="360"/>
            <w:jc w:val="both"/>
          </w:pPr>
        </w:pPrChange>
      </w:pPr>
      <w:r w:rsidRPr="00D94571">
        <w:rPr>
          <w:b/>
          <w:bCs/>
          <w:rPrChange w:id="153" w:author="Ritika Arora" w:date="2025-07-01T13:18:00Z">
            <w:rPr>
              <w:rFonts w:cs="Times New Roman"/>
              <w:b/>
              <w:shd w:val="clear" w:color="auto" w:fill="73FDD6"/>
            </w:rPr>
          </w:rPrChange>
        </w:rPr>
        <w:t>Self-</w:t>
      </w:r>
      <w:ins w:id="154" w:author="Ritika Arora" w:date="2025-07-01T13:18:00Z">
        <w:r w:rsidR="00D94571">
          <w:rPr>
            <w:b/>
            <w:bCs/>
          </w:rPr>
          <w:t>a</w:t>
        </w:r>
      </w:ins>
      <w:del w:id="155" w:author="Ritika Arora" w:date="2025-07-01T13:18:00Z">
        <w:r w:rsidRPr="00D94571" w:rsidDel="00D94571">
          <w:rPr>
            <w:b/>
            <w:bCs/>
            <w:rPrChange w:id="156" w:author="Ritika Arora" w:date="2025-07-01T13:18:00Z">
              <w:rPr>
                <w:rFonts w:cs="Times New Roman"/>
                <w:b/>
                <w:shd w:val="clear" w:color="auto" w:fill="73FDD6"/>
              </w:rPr>
            </w:rPrChange>
          </w:rPr>
          <w:delText>A</w:delText>
        </w:r>
      </w:del>
      <w:r w:rsidRPr="00D94571">
        <w:rPr>
          <w:b/>
          <w:bCs/>
          <w:rPrChange w:id="157" w:author="Ritika Arora" w:date="2025-07-01T13:18:00Z">
            <w:rPr>
              <w:rFonts w:cs="Times New Roman"/>
              <w:b/>
              <w:shd w:val="clear" w:color="auto" w:fill="73FDD6"/>
            </w:rPr>
          </w:rPrChange>
        </w:rPr>
        <w:t xml:space="preserve">ttention </w:t>
      </w:r>
      <w:ins w:id="158" w:author="Ritika Arora" w:date="2025-07-01T13:18:00Z">
        <w:r w:rsidR="00D94571">
          <w:rPr>
            <w:b/>
            <w:bCs/>
          </w:rPr>
          <w:t>m</w:t>
        </w:r>
      </w:ins>
      <w:del w:id="159" w:author="Ritika Arora" w:date="2025-07-01T13:18:00Z">
        <w:r w:rsidRPr="00D94571" w:rsidDel="00D94571">
          <w:rPr>
            <w:b/>
            <w:bCs/>
            <w:rPrChange w:id="160" w:author="Ritika Arora" w:date="2025-07-01T13:18:00Z">
              <w:rPr>
                <w:rFonts w:cs="Times New Roman"/>
                <w:b/>
                <w:shd w:val="clear" w:color="auto" w:fill="73FDD6"/>
              </w:rPr>
            </w:rPrChange>
          </w:rPr>
          <w:delText>M</w:delText>
        </w:r>
      </w:del>
      <w:r w:rsidRPr="00D94571">
        <w:rPr>
          <w:b/>
          <w:bCs/>
          <w:rPrChange w:id="161" w:author="Ritika Arora" w:date="2025-07-01T13:18:00Z">
            <w:rPr>
              <w:rFonts w:cs="Times New Roman"/>
              <w:b/>
              <w:shd w:val="clear" w:color="auto" w:fill="73FDD6"/>
            </w:rPr>
          </w:rPrChange>
        </w:rPr>
        <w:t>echanism</w:t>
      </w:r>
      <w:r w:rsidRPr="00D94571">
        <w:t xml:space="preserve">: By dynamically </w:t>
      </w:r>
      <w:r w:rsidR="00C05E48" w:rsidRPr="00D94571">
        <w:t>weighing</w:t>
      </w:r>
      <w:r w:rsidR="00E93C6C" w:rsidRPr="00D94571">
        <w:t xml:space="preserve"> the importance of different words in a sentence, this mechanism significantly enhances the model's ability to comprehend the context and nuances of</w:t>
      </w:r>
      <w:r w:rsidRPr="00D94571">
        <w:t xml:space="preserve"> language.</w:t>
      </w:r>
    </w:p>
    <w:p w14:paraId="2CB1A538" w14:textId="092D7549" w:rsidR="00655A60" w:rsidRPr="00D94571" w:rsidRDefault="00827379" w:rsidP="00D94571">
      <w:pPr>
        <w:pStyle w:val="NormalBPBHEB"/>
        <w:numPr>
          <w:ilvl w:val="0"/>
          <w:numId w:val="32"/>
        </w:numPr>
        <w:rPr>
          <w:rPrChange w:id="162" w:author="Ritika Arora" w:date="2025-07-01T13:18:00Z">
            <w:rPr>
              <w:rFonts w:ascii="Calibri" w:hAnsi="Calibri" w:cs="Times New Roman"/>
            </w:rPr>
          </w:rPrChange>
        </w:rPr>
        <w:pPrChange w:id="163" w:author="Ritika Arora" w:date="2025-07-01T13:18:00Z">
          <w:pPr>
            <w:numPr>
              <w:numId w:val="11"/>
            </w:numPr>
            <w:tabs>
              <w:tab w:val="num" w:pos="720"/>
            </w:tabs>
            <w:spacing w:before="120" w:after="120" w:line="259" w:lineRule="auto"/>
            <w:ind w:left="720" w:hanging="360"/>
            <w:jc w:val="both"/>
          </w:pPr>
        </w:pPrChange>
      </w:pPr>
      <w:r w:rsidRPr="00D94571">
        <w:rPr>
          <w:b/>
          <w:bCs/>
          <w:rPrChange w:id="164" w:author="Ritika Arora" w:date="2025-07-01T13:18:00Z">
            <w:rPr>
              <w:rFonts w:cs="Times New Roman"/>
              <w:b/>
              <w:shd w:val="clear" w:color="auto" w:fill="73FDD6"/>
            </w:rPr>
          </w:rPrChange>
        </w:rPr>
        <w:t xml:space="preserve">Positional </w:t>
      </w:r>
      <w:ins w:id="165" w:author="Ritika Arora" w:date="2025-07-01T13:18:00Z">
        <w:r w:rsidR="00D94571">
          <w:rPr>
            <w:b/>
            <w:bCs/>
          </w:rPr>
          <w:t>e</w:t>
        </w:r>
      </w:ins>
      <w:del w:id="166" w:author="Ritika Arora" w:date="2025-07-01T13:18:00Z">
        <w:r w:rsidRPr="00D94571" w:rsidDel="00D94571">
          <w:rPr>
            <w:b/>
            <w:bCs/>
            <w:rPrChange w:id="167" w:author="Ritika Arora" w:date="2025-07-01T13:18:00Z">
              <w:rPr>
                <w:rFonts w:cs="Times New Roman"/>
                <w:b/>
                <w:shd w:val="clear" w:color="auto" w:fill="73FDD6"/>
              </w:rPr>
            </w:rPrChange>
          </w:rPr>
          <w:delText>E</w:delText>
        </w:r>
      </w:del>
      <w:r w:rsidRPr="00D94571">
        <w:rPr>
          <w:b/>
          <w:bCs/>
          <w:rPrChange w:id="168" w:author="Ritika Arora" w:date="2025-07-01T13:18:00Z">
            <w:rPr>
              <w:rFonts w:cs="Times New Roman"/>
              <w:b/>
              <w:shd w:val="clear" w:color="auto" w:fill="73FDD6"/>
            </w:rPr>
          </w:rPrChange>
        </w:rPr>
        <w:t>ncoding</w:t>
      </w:r>
      <w:r w:rsidRPr="00D94571">
        <w:t>: This component integrates positional information with input embeddings, helping the model maintain awareness of word order and the structural flow of language.</w:t>
      </w:r>
    </w:p>
    <w:p w14:paraId="01C5AC09" w14:textId="45EBCBB1" w:rsidR="00655A60" w:rsidRDefault="007A5E1C" w:rsidP="001A1E18">
      <w:pPr>
        <w:pStyle w:val="Heading2BPBHEB"/>
        <w:pPrChange w:id="169" w:author="Ritika Arora" w:date="2025-07-01T13:19:00Z">
          <w:pPr>
            <w:pStyle w:val="H1-Section"/>
          </w:pPr>
        </w:pPrChange>
      </w:pPr>
      <w:r w:rsidRPr="007A5E1C">
        <w:t>Comparison with other NLP libraries</w:t>
      </w:r>
    </w:p>
    <w:p w14:paraId="17659197" w14:textId="396BEFF8" w:rsidR="00655A60" w:rsidRDefault="00655A60" w:rsidP="001A1E18">
      <w:pPr>
        <w:pStyle w:val="NormalBPBHEB"/>
        <w:pPrChange w:id="170" w:author="Ritika Arora" w:date="2025-07-01T13:19:00Z">
          <w:pPr>
            <w:pStyle w:val="P-Regular"/>
          </w:pPr>
        </w:pPrChange>
      </w:pPr>
      <w:r>
        <w:t xml:space="preserve">Compared to earlier NLP models, Hugging Face </w:t>
      </w:r>
      <w:r w:rsidR="0094362A">
        <w:t>Diffusers</w:t>
      </w:r>
      <w:r>
        <w:t xml:space="preserve"> offer distinct advantages:</w:t>
      </w:r>
    </w:p>
    <w:p w14:paraId="352012DE" w14:textId="73EF0A79" w:rsidR="00655A60" w:rsidRPr="001A1E18" w:rsidRDefault="0094362A" w:rsidP="001A1E18">
      <w:pPr>
        <w:pStyle w:val="NormalBPBHEB"/>
        <w:numPr>
          <w:ilvl w:val="0"/>
          <w:numId w:val="33"/>
        </w:numPr>
        <w:rPr>
          <w:rPrChange w:id="171" w:author="Ritika Arora" w:date="2025-07-01T13:21:00Z">
            <w:rPr>
              <w:rFonts w:ascii="Calibri" w:hAnsi="Calibri" w:cs="Times New Roman"/>
              <w:lang w:val="en"/>
            </w:rPr>
          </w:rPrChange>
        </w:rPr>
        <w:pPrChange w:id="172" w:author="Ritika Arora" w:date="2025-07-01T13:21:00Z">
          <w:pPr>
            <w:numPr>
              <w:numId w:val="12"/>
            </w:numPr>
            <w:tabs>
              <w:tab w:val="num" w:pos="720"/>
            </w:tabs>
            <w:spacing w:before="120" w:after="120" w:line="259" w:lineRule="auto"/>
            <w:ind w:left="720" w:hanging="360"/>
            <w:jc w:val="both"/>
          </w:pPr>
        </w:pPrChange>
      </w:pPr>
      <w:r w:rsidRPr="001A1E18">
        <w:rPr>
          <w:rStyle w:val="P-Keyword"/>
          <w:rFonts w:ascii="Palatino Linotype" w:hAnsi="Palatino Linotype"/>
          <w:bCs/>
          <w:u w:val="none"/>
          <w:shd w:val="clear" w:color="auto" w:fill="auto"/>
        </w:rPr>
        <w:t>Pre-</w:t>
      </w:r>
      <w:ins w:id="173" w:author="Ritika Arora" w:date="2025-07-01T13:21:00Z">
        <w:r w:rsidR="001A1E18">
          <w:rPr>
            <w:rStyle w:val="P-Keyword"/>
            <w:rFonts w:ascii="Palatino Linotype" w:hAnsi="Palatino Linotype"/>
            <w:bCs/>
            <w:u w:val="none"/>
            <w:shd w:val="clear" w:color="auto" w:fill="auto"/>
          </w:rPr>
          <w:t>t</w:t>
        </w:r>
      </w:ins>
      <w:del w:id="174" w:author="Ritika Arora" w:date="2025-07-01T13:21:00Z">
        <w:r w:rsidRPr="001A1E18" w:rsidDel="001A1E18">
          <w:rPr>
            <w:rStyle w:val="P-Keyword"/>
            <w:rFonts w:ascii="Palatino Linotype" w:hAnsi="Palatino Linotype"/>
            <w:bCs/>
            <w:u w:val="none"/>
            <w:shd w:val="clear" w:color="auto" w:fill="auto"/>
          </w:rPr>
          <w:delText>T</w:delText>
        </w:r>
      </w:del>
      <w:r w:rsidRPr="001A1E18">
        <w:rPr>
          <w:rStyle w:val="P-Keyword"/>
          <w:rFonts w:ascii="Palatino Linotype" w:hAnsi="Palatino Linotype"/>
          <w:bCs/>
          <w:u w:val="none"/>
          <w:shd w:val="clear" w:color="auto" w:fill="auto"/>
        </w:rPr>
        <w:t xml:space="preserve">rained </w:t>
      </w:r>
      <w:ins w:id="175" w:author="Ritika Arora" w:date="2025-07-01T13:21:00Z">
        <w:r w:rsidR="001A1E18">
          <w:rPr>
            <w:rStyle w:val="P-Keyword"/>
            <w:rFonts w:ascii="Palatino Linotype" w:hAnsi="Palatino Linotype"/>
            <w:bCs/>
            <w:u w:val="none"/>
            <w:shd w:val="clear" w:color="auto" w:fill="auto"/>
          </w:rPr>
          <w:t>m</w:t>
        </w:r>
      </w:ins>
      <w:del w:id="176" w:author="Ritika Arora" w:date="2025-07-01T13:21:00Z">
        <w:r w:rsidRPr="001A1E18" w:rsidDel="001A1E18">
          <w:rPr>
            <w:rStyle w:val="P-Keyword"/>
            <w:rFonts w:ascii="Palatino Linotype" w:hAnsi="Palatino Linotype"/>
            <w:bCs/>
            <w:u w:val="none"/>
            <w:shd w:val="clear" w:color="auto" w:fill="auto"/>
          </w:rPr>
          <w:delText>M</w:delText>
        </w:r>
      </w:del>
      <w:r w:rsidRPr="001A1E18">
        <w:rPr>
          <w:rStyle w:val="P-Keyword"/>
          <w:rFonts w:ascii="Palatino Linotype" w:hAnsi="Palatino Linotype"/>
          <w:bCs/>
          <w:u w:val="none"/>
          <w:shd w:val="clear" w:color="auto" w:fill="auto"/>
        </w:rPr>
        <w:t xml:space="preserve">odel </w:t>
      </w:r>
      <w:ins w:id="177" w:author="Ritika Arora" w:date="2025-07-01T13:21:00Z">
        <w:r w:rsidR="001A1E18">
          <w:rPr>
            <w:rStyle w:val="P-Keyword"/>
            <w:rFonts w:ascii="Palatino Linotype" w:hAnsi="Palatino Linotype"/>
            <w:bCs/>
            <w:u w:val="none"/>
            <w:shd w:val="clear" w:color="auto" w:fill="auto"/>
          </w:rPr>
          <w:t>a</w:t>
        </w:r>
      </w:ins>
      <w:del w:id="178" w:author="Ritika Arora" w:date="2025-07-01T13:21:00Z">
        <w:r w:rsidRPr="001A1E18" w:rsidDel="001A1E18">
          <w:rPr>
            <w:rStyle w:val="P-Keyword"/>
            <w:rFonts w:ascii="Palatino Linotype" w:hAnsi="Palatino Linotype"/>
            <w:bCs/>
            <w:u w:val="none"/>
            <w:shd w:val="clear" w:color="auto" w:fill="auto"/>
          </w:rPr>
          <w:delText>A</w:delText>
        </w:r>
      </w:del>
      <w:r w:rsidRPr="001A1E18">
        <w:rPr>
          <w:rStyle w:val="P-Keyword"/>
          <w:rFonts w:ascii="Palatino Linotype" w:hAnsi="Palatino Linotype"/>
          <w:bCs/>
          <w:u w:val="none"/>
          <w:shd w:val="clear" w:color="auto" w:fill="auto"/>
        </w:rPr>
        <w:t>ccessibility</w:t>
      </w:r>
      <w:r w:rsidRPr="001A1E18">
        <w:t xml:space="preserve">: Hugging Face offers a wide range of pre-trained models that can be fine-tuned with relative ease. This pre-training phase </w:t>
      </w:r>
      <w:r w:rsidR="0000176E" w:rsidRPr="001A1E18">
        <w:t xml:space="preserve">significantly reduces the need for large-scale computational resources to train models from scratch, thereby </w:t>
      </w:r>
      <w:r w:rsidRPr="001A1E18">
        <w:t>democratizing access to high-performance NLP models</w:t>
      </w:r>
      <w:r w:rsidR="00655A60" w:rsidRPr="001A1E18">
        <w:t>.</w:t>
      </w:r>
    </w:p>
    <w:p w14:paraId="4B99D15B" w14:textId="2D87326B" w:rsidR="00B0339B" w:rsidRPr="001A1E18" w:rsidRDefault="00DC3211" w:rsidP="001A1E18">
      <w:pPr>
        <w:pStyle w:val="NormalBPBHEB"/>
        <w:numPr>
          <w:ilvl w:val="0"/>
          <w:numId w:val="33"/>
        </w:numPr>
        <w:pPrChange w:id="179" w:author="Ritika Arora" w:date="2025-07-01T13:21:00Z">
          <w:pPr>
            <w:pStyle w:val="L-Bullets"/>
            <w:numPr>
              <w:numId w:val="12"/>
            </w:numPr>
            <w:tabs>
              <w:tab w:val="num" w:pos="720"/>
            </w:tabs>
            <w:ind w:left="720"/>
            <w:jc w:val="both"/>
          </w:pPr>
        </w:pPrChange>
      </w:pPr>
      <w:r w:rsidRPr="001A1E18">
        <w:rPr>
          <w:rStyle w:val="P-Keyword"/>
          <w:rFonts w:ascii="Palatino Linotype" w:hAnsi="Palatino Linotype"/>
          <w:bCs/>
          <w:u w:val="none"/>
          <w:shd w:val="clear" w:color="auto" w:fill="auto"/>
        </w:rPr>
        <w:t xml:space="preserve">Parallel </w:t>
      </w:r>
      <w:ins w:id="180" w:author="Ritika Arora" w:date="2025-07-01T13:21:00Z">
        <w:r w:rsidR="001A1E18">
          <w:rPr>
            <w:rStyle w:val="P-Keyword"/>
            <w:rFonts w:ascii="Palatino Linotype" w:hAnsi="Palatino Linotype"/>
            <w:bCs/>
            <w:u w:val="none"/>
            <w:shd w:val="clear" w:color="auto" w:fill="auto"/>
          </w:rPr>
          <w:t>p</w:t>
        </w:r>
      </w:ins>
      <w:del w:id="181" w:author="Ritika Arora" w:date="2025-07-01T13:21:00Z">
        <w:r w:rsidRPr="001A1E18" w:rsidDel="001A1E18">
          <w:rPr>
            <w:rStyle w:val="P-Keyword"/>
            <w:rFonts w:ascii="Palatino Linotype" w:hAnsi="Palatino Linotype"/>
            <w:bCs/>
            <w:u w:val="none"/>
            <w:shd w:val="clear" w:color="auto" w:fill="auto"/>
          </w:rPr>
          <w:delText>P</w:delText>
        </w:r>
      </w:del>
      <w:r w:rsidRPr="001A1E18">
        <w:rPr>
          <w:rStyle w:val="P-Keyword"/>
          <w:rFonts w:ascii="Palatino Linotype" w:hAnsi="Palatino Linotype"/>
          <w:bCs/>
          <w:u w:val="none"/>
          <w:shd w:val="clear" w:color="auto" w:fill="auto"/>
        </w:rPr>
        <w:t>rocessing</w:t>
      </w:r>
      <w:r w:rsidRPr="001A1E18">
        <w:t>: The capability to process input sequences simultaneously greatly accelerates both training and inference phases.</w:t>
      </w:r>
    </w:p>
    <w:p w14:paraId="2A80A20C" w14:textId="60BE6D14" w:rsidR="00655A60" w:rsidRPr="001A1E18" w:rsidRDefault="00DC3211" w:rsidP="001A1E18">
      <w:pPr>
        <w:pStyle w:val="NormalBPBHEB"/>
        <w:numPr>
          <w:ilvl w:val="0"/>
          <w:numId w:val="33"/>
        </w:numPr>
        <w:rPr>
          <w:rPrChange w:id="182" w:author="Ritika Arora" w:date="2025-07-01T13:21:00Z">
            <w:rPr>
              <w:rFonts w:ascii="Calibri" w:hAnsi="Calibri" w:cs="Times New Roman"/>
              <w:lang w:val="en"/>
            </w:rPr>
          </w:rPrChange>
        </w:rPr>
        <w:pPrChange w:id="183" w:author="Ritika Arora" w:date="2025-07-01T13:21:00Z">
          <w:pPr>
            <w:numPr>
              <w:numId w:val="12"/>
            </w:numPr>
            <w:tabs>
              <w:tab w:val="num" w:pos="720"/>
            </w:tabs>
            <w:spacing w:before="120" w:after="120" w:line="259" w:lineRule="auto"/>
            <w:ind w:left="720" w:hanging="360"/>
            <w:jc w:val="both"/>
          </w:pPr>
        </w:pPrChange>
      </w:pPr>
      <w:r w:rsidRPr="001A1E18">
        <w:rPr>
          <w:rStyle w:val="P-Keyword"/>
          <w:rFonts w:ascii="Palatino Linotype" w:hAnsi="Palatino Linotype"/>
          <w:bCs/>
          <w:u w:val="none"/>
          <w:shd w:val="clear" w:color="auto" w:fill="auto"/>
        </w:rPr>
        <w:t xml:space="preserve">Flexibility and </w:t>
      </w:r>
      <w:ins w:id="184" w:author="Ritika Arora" w:date="2025-07-01T13:21:00Z">
        <w:r w:rsidR="001A1E18">
          <w:rPr>
            <w:rStyle w:val="P-Keyword"/>
            <w:rFonts w:ascii="Palatino Linotype" w:hAnsi="Palatino Linotype"/>
            <w:bCs/>
            <w:u w:val="none"/>
            <w:shd w:val="clear" w:color="auto" w:fill="auto"/>
          </w:rPr>
          <w:t>s</w:t>
        </w:r>
      </w:ins>
      <w:del w:id="185" w:author="Ritika Arora" w:date="2025-07-01T13:21:00Z">
        <w:r w:rsidRPr="001A1E18" w:rsidDel="001A1E18">
          <w:rPr>
            <w:rStyle w:val="P-Keyword"/>
            <w:rFonts w:ascii="Palatino Linotype" w:hAnsi="Palatino Linotype"/>
            <w:bCs/>
            <w:u w:val="none"/>
            <w:shd w:val="clear" w:color="auto" w:fill="auto"/>
          </w:rPr>
          <w:delText>S</w:delText>
        </w:r>
      </w:del>
      <w:r w:rsidRPr="001A1E18">
        <w:rPr>
          <w:rStyle w:val="P-Keyword"/>
          <w:rFonts w:ascii="Palatino Linotype" w:hAnsi="Palatino Linotype"/>
          <w:bCs/>
          <w:u w:val="none"/>
          <w:shd w:val="clear" w:color="auto" w:fill="auto"/>
        </w:rPr>
        <w:t>calability</w:t>
      </w:r>
      <w:r w:rsidRPr="001A1E18">
        <w:t xml:space="preserve">: Hugging Face Diffusers support multiple frameworks, including </w:t>
      </w:r>
      <w:proofErr w:type="spellStart"/>
      <w:r w:rsidRPr="001A1E18">
        <w:t>PyTorch</w:t>
      </w:r>
      <w:proofErr w:type="spellEnd"/>
      <w:r w:rsidRPr="001A1E18">
        <w:t xml:space="preserve"> and TensorFlow, making it highly flexible for integration into various development pipelines. The library is also scalable, capable of handling models across a range of use cases, from small-scale deployments on mobile devices to large-scale distributed systems.</w:t>
      </w:r>
      <w:commentRangeStart w:id="186"/>
      <w:commentRangeStart w:id="187"/>
      <w:r w:rsidR="00655A60" w:rsidRPr="001A1E18">
        <w:rPr>
          <w:rPrChange w:id="188" w:author="Ritika Arora" w:date="2025-07-01T13:21:00Z">
            <w:rPr>
              <w:rFonts w:ascii="Calibri" w:hAnsi="Calibri" w:cs="Times New Roman"/>
              <w:lang w:val="en"/>
            </w:rPr>
          </w:rPrChange>
        </w:rPr>
        <w:t xml:space="preserve"> </w:t>
      </w:r>
      <w:r w:rsidR="00655A60" w:rsidRPr="001A1E18">
        <w:rPr>
          <w:rPrChange w:id="189" w:author="Ritika Arora" w:date="2025-07-01T13:21:00Z">
            <w:rPr>
              <w:rFonts w:ascii="Calibri" w:hAnsi="Calibri" w:cs="Times New Roman"/>
              <w:lang w:val="en"/>
            </w:rPr>
          </w:rPrChange>
        </w:rPr>
        <w:fldChar w:fldCharType="begin"/>
      </w:r>
      <w:r w:rsidR="00B96C9C" w:rsidRPr="001A1E18">
        <w:rPr>
          <w:rPrChange w:id="190" w:author="Ritika Arora" w:date="2025-07-01T13:21:00Z">
            <w:rPr>
              <w:rFonts w:ascii="Calibri" w:hAnsi="Calibri" w:cs="Times New Roman"/>
            </w:rPr>
          </w:rPrChange>
        </w:rPr>
        <w:instrText xml:space="preserve">CITATION Bro201 \l 1033 </w:instrText>
      </w:r>
      <w:r w:rsidR="00655A60" w:rsidRPr="001A1E18">
        <w:rPr>
          <w:rPrChange w:id="191" w:author="Ritika Arora" w:date="2025-07-01T13:21:00Z">
            <w:rPr>
              <w:rFonts w:ascii="Calibri" w:hAnsi="Calibri" w:cs="Times New Roman"/>
              <w:lang w:val="en"/>
            </w:rPr>
          </w:rPrChange>
        </w:rPr>
        <w:fldChar w:fldCharType="separate"/>
      </w:r>
      <w:r w:rsidR="00E51A4E" w:rsidRPr="001A1E18">
        <w:rPr>
          <w:rPrChange w:id="192" w:author="Ritika Arora" w:date="2025-07-01T13:21:00Z">
            <w:rPr>
              <w:rFonts w:ascii="Calibri" w:hAnsi="Calibri" w:cs="Times New Roman"/>
              <w:noProof/>
            </w:rPr>
          </w:rPrChange>
        </w:rPr>
        <w:t xml:space="preserve"> </w:t>
      </w:r>
      <w:r w:rsidR="00E51A4E" w:rsidRPr="001A1E18">
        <w:rPr>
          <w:vertAlign w:val="superscript"/>
          <w:rPrChange w:id="193" w:author="Ritika Arora" w:date="2025-07-01T13:22:00Z">
            <w:rPr>
              <w:rFonts w:ascii="Calibri" w:hAnsi="Calibri" w:cs="Times New Roman"/>
              <w:noProof/>
            </w:rPr>
          </w:rPrChange>
        </w:rPr>
        <w:t>[6]</w:t>
      </w:r>
      <w:r w:rsidR="00655A60" w:rsidRPr="001A1E18">
        <w:rPr>
          <w:rPrChange w:id="194" w:author="Ritika Arora" w:date="2025-07-01T13:21:00Z">
            <w:rPr>
              <w:rFonts w:ascii="Calibri" w:hAnsi="Calibri" w:cs="Times New Roman"/>
              <w:lang w:val="en"/>
            </w:rPr>
          </w:rPrChange>
        </w:rPr>
        <w:fldChar w:fldCharType="end"/>
      </w:r>
      <w:r w:rsidR="00655A60" w:rsidRPr="001A1E18">
        <w:rPr>
          <w:rPrChange w:id="195" w:author="Ritika Arora" w:date="2025-07-01T13:21:00Z">
            <w:rPr>
              <w:rFonts w:ascii="Calibri" w:hAnsi="Calibri" w:cs="Times New Roman"/>
              <w:lang w:val="en"/>
            </w:rPr>
          </w:rPrChange>
        </w:rPr>
        <w:t>.</w:t>
      </w:r>
    </w:p>
    <w:p w14:paraId="42AD3064" w14:textId="21947AE7" w:rsidR="00655A60" w:rsidRPr="001A1E18" w:rsidRDefault="002609BF" w:rsidP="001A1E18">
      <w:pPr>
        <w:pStyle w:val="NormalBPBHEB"/>
        <w:numPr>
          <w:ilvl w:val="0"/>
          <w:numId w:val="33"/>
        </w:numPr>
        <w:pPrChange w:id="196" w:author="Ritika Arora" w:date="2025-07-01T13:21:00Z">
          <w:pPr>
            <w:numPr>
              <w:numId w:val="12"/>
            </w:numPr>
            <w:tabs>
              <w:tab w:val="num" w:pos="720"/>
            </w:tabs>
            <w:spacing w:before="120" w:after="120" w:line="259" w:lineRule="auto"/>
            <w:ind w:left="720" w:hanging="360"/>
            <w:jc w:val="both"/>
          </w:pPr>
        </w:pPrChange>
      </w:pPr>
      <w:r w:rsidRPr="001A1E18">
        <w:rPr>
          <w:rStyle w:val="P-Keyword"/>
          <w:rFonts w:ascii="Palatino Linotype" w:hAnsi="Palatino Linotype"/>
          <w:bCs/>
          <w:u w:val="none"/>
          <w:shd w:val="clear" w:color="auto" w:fill="auto"/>
        </w:rPr>
        <w:t xml:space="preserve">Support for </w:t>
      </w:r>
      <w:ins w:id="197" w:author="Ritika Arora" w:date="2025-07-01T13:22:00Z">
        <w:r w:rsidR="001A1E18">
          <w:rPr>
            <w:rStyle w:val="P-Keyword"/>
            <w:rFonts w:ascii="Palatino Linotype" w:hAnsi="Palatino Linotype"/>
            <w:bCs/>
            <w:u w:val="none"/>
            <w:shd w:val="clear" w:color="auto" w:fill="auto"/>
          </w:rPr>
          <w:t>m</w:t>
        </w:r>
      </w:ins>
      <w:del w:id="198" w:author="Ritika Arora" w:date="2025-07-01T13:22:00Z">
        <w:r w:rsidRPr="001A1E18" w:rsidDel="001A1E18">
          <w:rPr>
            <w:rStyle w:val="P-Keyword"/>
            <w:rFonts w:ascii="Palatino Linotype" w:hAnsi="Palatino Linotype"/>
            <w:bCs/>
            <w:u w:val="none"/>
            <w:shd w:val="clear" w:color="auto" w:fill="auto"/>
          </w:rPr>
          <w:delText>M</w:delText>
        </w:r>
      </w:del>
      <w:r w:rsidRPr="001A1E18">
        <w:rPr>
          <w:rStyle w:val="P-Keyword"/>
          <w:rFonts w:ascii="Palatino Linotype" w:hAnsi="Palatino Linotype"/>
          <w:bCs/>
          <w:u w:val="none"/>
          <w:shd w:val="clear" w:color="auto" w:fill="auto"/>
        </w:rPr>
        <w:t>ulti-</w:t>
      </w:r>
      <w:ins w:id="199" w:author="Ritika Arora" w:date="2025-07-01T13:22:00Z">
        <w:r w:rsidR="001A1E18">
          <w:rPr>
            <w:rStyle w:val="P-Keyword"/>
            <w:rFonts w:ascii="Palatino Linotype" w:hAnsi="Palatino Linotype"/>
            <w:bCs/>
            <w:u w:val="none"/>
            <w:shd w:val="clear" w:color="auto" w:fill="auto"/>
          </w:rPr>
          <w:t>m</w:t>
        </w:r>
      </w:ins>
      <w:del w:id="200" w:author="Ritika Arora" w:date="2025-07-01T13:22:00Z">
        <w:r w:rsidRPr="001A1E18" w:rsidDel="001A1E18">
          <w:rPr>
            <w:rStyle w:val="P-Keyword"/>
            <w:rFonts w:ascii="Palatino Linotype" w:hAnsi="Palatino Linotype"/>
            <w:bCs/>
            <w:u w:val="none"/>
            <w:shd w:val="clear" w:color="auto" w:fill="auto"/>
          </w:rPr>
          <w:delText>M</w:delText>
        </w:r>
      </w:del>
      <w:r w:rsidRPr="001A1E18">
        <w:rPr>
          <w:rStyle w:val="P-Keyword"/>
          <w:rFonts w:ascii="Palatino Linotype" w:hAnsi="Palatino Linotype"/>
          <w:bCs/>
          <w:u w:val="none"/>
          <w:shd w:val="clear" w:color="auto" w:fill="auto"/>
        </w:rPr>
        <w:t xml:space="preserve">odal </w:t>
      </w:r>
      <w:ins w:id="201" w:author="Ritika Arora" w:date="2025-07-01T13:22:00Z">
        <w:r w:rsidR="001A1E18">
          <w:rPr>
            <w:rStyle w:val="P-Keyword"/>
            <w:rFonts w:ascii="Palatino Linotype" w:hAnsi="Palatino Linotype"/>
            <w:bCs/>
            <w:u w:val="none"/>
            <w:shd w:val="clear" w:color="auto" w:fill="auto"/>
          </w:rPr>
          <w:t>t</w:t>
        </w:r>
      </w:ins>
      <w:del w:id="202" w:author="Ritika Arora" w:date="2025-07-01T13:22:00Z">
        <w:r w:rsidRPr="001A1E18" w:rsidDel="001A1E18">
          <w:rPr>
            <w:rStyle w:val="P-Keyword"/>
            <w:rFonts w:ascii="Palatino Linotype" w:hAnsi="Palatino Linotype"/>
            <w:bCs/>
            <w:u w:val="none"/>
            <w:shd w:val="clear" w:color="auto" w:fill="auto"/>
          </w:rPr>
          <w:delText>T</w:delText>
        </w:r>
      </w:del>
      <w:r w:rsidRPr="001A1E18">
        <w:rPr>
          <w:rStyle w:val="P-Keyword"/>
          <w:rFonts w:ascii="Palatino Linotype" w:hAnsi="Palatino Linotype"/>
          <w:bCs/>
          <w:u w:val="none"/>
          <w:shd w:val="clear" w:color="auto" w:fill="auto"/>
        </w:rPr>
        <w:t>asks</w:t>
      </w:r>
      <w:r w:rsidRPr="001A1E18">
        <w:t xml:space="preserve">: Although primarily focused on NLP, Hugging Face Diffusers also support multi-modal tasks that combine text with images or other inputs, further expanding </w:t>
      </w:r>
      <w:r w:rsidR="00364129" w:rsidRPr="001A1E18">
        <w:t>their</w:t>
      </w:r>
      <w:r w:rsidRPr="001A1E18">
        <w:t xml:space="preserve"> range of applications. This capability is critical for functions </w:t>
      </w:r>
      <w:commentRangeEnd w:id="186"/>
      <w:r w:rsidRPr="001A1E18">
        <w:t>such as visual question answering and image captioning, where textual and visual inputs must be processed simultaneously.</w:t>
      </w:r>
      <w:r w:rsidR="00655A60" w:rsidRPr="001A1E18">
        <w:commentReference w:id="186"/>
      </w:r>
      <w:commentRangeEnd w:id="187"/>
      <w:r w:rsidR="0023222E" w:rsidRPr="001A1E18">
        <w:commentReference w:id="187"/>
      </w:r>
    </w:p>
    <w:p w14:paraId="636C3267" w14:textId="170744A9" w:rsidR="00655A60" w:rsidRPr="001A1E18" w:rsidRDefault="00364129" w:rsidP="001A1E18">
      <w:pPr>
        <w:pStyle w:val="NormalBPBHEB"/>
        <w:numPr>
          <w:ilvl w:val="0"/>
          <w:numId w:val="33"/>
        </w:numPr>
        <w:pPrChange w:id="203" w:author="Ritika Arora" w:date="2025-07-01T13:21:00Z">
          <w:pPr>
            <w:pStyle w:val="L-Bullets"/>
            <w:spacing w:line="259" w:lineRule="auto"/>
            <w:ind w:left="720"/>
            <w:jc w:val="both"/>
          </w:pPr>
        </w:pPrChange>
      </w:pPr>
      <w:r w:rsidRPr="001A1E18">
        <w:rPr>
          <w:rStyle w:val="P-Keyword"/>
          <w:rFonts w:ascii="Palatino Linotype" w:hAnsi="Palatino Linotype"/>
          <w:bCs/>
          <w:u w:val="none"/>
          <w:shd w:val="clear" w:color="auto" w:fill="auto"/>
        </w:rPr>
        <w:t xml:space="preserve">Superior </w:t>
      </w:r>
      <w:ins w:id="204" w:author="Ritika Arora" w:date="2025-07-01T13:22:00Z">
        <w:r w:rsidR="001A1E18">
          <w:rPr>
            <w:rStyle w:val="P-Keyword"/>
            <w:rFonts w:ascii="Palatino Linotype" w:hAnsi="Palatino Linotype"/>
            <w:bCs/>
            <w:u w:val="none"/>
            <w:shd w:val="clear" w:color="auto" w:fill="auto"/>
          </w:rPr>
          <w:t>p</w:t>
        </w:r>
      </w:ins>
      <w:del w:id="205" w:author="Ritika Arora" w:date="2025-07-01T13:22:00Z">
        <w:r w:rsidRPr="001A1E18" w:rsidDel="001A1E18">
          <w:rPr>
            <w:rStyle w:val="P-Keyword"/>
            <w:rFonts w:ascii="Palatino Linotype" w:hAnsi="Palatino Linotype"/>
            <w:bCs/>
            <w:u w:val="none"/>
            <w:shd w:val="clear" w:color="auto" w:fill="auto"/>
          </w:rPr>
          <w:delText>P</w:delText>
        </w:r>
      </w:del>
      <w:r w:rsidRPr="001A1E18">
        <w:rPr>
          <w:rStyle w:val="P-Keyword"/>
          <w:rFonts w:ascii="Palatino Linotype" w:hAnsi="Palatino Linotype"/>
          <w:bCs/>
          <w:u w:val="none"/>
          <w:shd w:val="clear" w:color="auto" w:fill="auto"/>
        </w:rPr>
        <w:t>erformance</w:t>
      </w:r>
      <w:r w:rsidRPr="001A1E18">
        <w:t xml:space="preserve">: </w:t>
      </w:r>
      <w:r w:rsidRPr="001A1E18">
        <w:rPr>
          <w:rPrChange w:id="206" w:author="Ritika Arora" w:date="2025-07-01T13:21:00Z">
            <w:rPr>
              <w:rFonts w:eastAsiaTheme="minorHAnsi"/>
            </w:rPr>
          </w:rPrChange>
        </w:rPr>
        <w:t>Hugging Face Diffusors consistently achieve cutting-edge results on various NLP benchmarks, underscoring their exceptional accuracy and generalization capabilities across different languages and tasks</w:t>
      </w:r>
      <w:r w:rsidRPr="001A1E18">
        <w:t xml:space="preserve"> </w:t>
      </w:r>
      <w:sdt>
        <w:sdtPr>
          <w:rPr>
            <w:vertAlign w:val="superscript"/>
            <w:rPrChange w:id="207" w:author="Ritika Arora" w:date="2025-07-01T13:23:00Z">
              <w:rPr/>
            </w:rPrChange>
          </w:rPr>
          <w:id w:val="209846015"/>
          <w:citation/>
        </w:sdtPr>
        <w:sdtEndPr>
          <w:rPr>
            <w:vertAlign w:val="baseline"/>
          </w:rPr>
        </w:sdtEndPr>
        <w:sdtContent>
          <w:r w:rsidR="00173623" w:rsidRPr="001A1E18">
            <w:rPr>
              <w:vertAlign w:val="superscript"/>
              <w:rPrChange w:id="208" w:author="Ritika Arora" w:date="2025-07-01T13:23:00Z">
                <w:rPr/>
              </w:rPrChange>
            </w:rPr>
            <w:fldChar w:fldCharType="begin"/>
          </w:r>
          <w:r w:rsidR="00173623" w:rsidRPr="001A1E18">
            <w:rPr>
              <w:vertAlign w:val="superscript"/>
              <w:rPrChange w:id="209" w:author="Ritika Arora" w:date="2025-07-01T13:23:00Z">
                <w:rPr/>
              </w:rPrChange>
            </w:rPr>
            <w:instrText xml:space="preserve"> CITATION rao2019a \l 1033 </w:instrText>
          </w:r>
          <w:r w:rsidR="00173623" w:rsidRPr="001A1E18">
            <w:rPr>
              <w:vertAlign w:val="superscript"/>
              <w:rPrChange w:id="210" w:author="Ritika Arora" w:date="2025-07-01T13:23:00Z">
                <w:rPr/>
              </w:rPrChange>
            </w:rPr>
            <w:fldChar w:fldCharType="separate"/>
          </w:r>
          <w:r w:rsidR="00E51A4E" w:rsidRPr="001A1E18">
            <w:rPr>
              <w:vertAlign w:val="superscript"/>
              <w:rPrChange w:id="211" w:author="Ritika Arora" w:date="2025-07-01T13:23:00Z">
                <w:rPr>
                  <w:noProof/>
                </w:rPr>
              </w:rPrChange>
            </w:rPr>
            <w:t>[7]</w:t>
          </w:r>
          <w:r w:rsidR="00173623" w:rsidRPr="001A1E18">
            <w:rPr>
              <w:vertAlign w:val="superscript"/>
              <w:rPrChange w:id="212" w:author="Ritika Arora" w:date="2025-07-01T13:23:00Z">
                <w:rPr/>
              </w:rPrChange>
            </w:rPr>
            <w:fldChar w:fldCharType="end"/>
          </w:r>
        </w:sdtContent>
      </w:sdt>
      <w:r w:rsidRPr="001A1E18">
        <w:t>.</w:t>
      </w:r>
    </w:p>
    <w:p w14:paraId="4EEC3437" w14:textId="2A806DE8" w:rsidR="00A95A55" w:rsidRPr="001A1E18" w:rsidRDefault="00A95A55" w:rsidP="001A1E18">
      <w:pPr>
        <w:pStyle w:val="NormalBPBHEB"/>
        <w:numPr>
          <w:ilvl w:val="0"/>
          <w:numId w:val="33"/>
        </w:numPr>
        <w:pPrChange w:id="213" w:author="Ritika Arora" w:date="2025-07-01T13:21:00Z">
          <w:pPr>
            <w:pStyle w:val="L-Bullets"/>
            <w:spacing w:line="259" w:lineRule="auto"/>
            <w:ind w:left="720"/>
            <w:jc w:val="both"/>
          </w:pPr>
        </w:pPrChange>
      </w:pPr>
      <w:r w:rsidRPr="001A1E18">
        <w:rPr>
          <w:rStyle w:val="P-Keyword"/>
          <w:rFonts w:ascii="Palatino Linotype" w:hAnsi="Palatino Linotype"/>
          <w:bCs/>
          <w:u w:val="none"/>
          <w:shd w:val="clear" w:color="auto" w:fill="auto"/>
        </w:rPr>
        <w:lastRenderedPageBreak/>
        <w:t>Transformers API</w:t>
      </w:r>
      <w:r w:rsidRPr="001A1E18">
        <w:t xml:space="preserve">: </w:t>
      </w:r>
      <w:r w:rsidR="00E77DF0" w:rsidRPr="001A1E18">
        <w:t xml:space="preserve">The core API integrates seamlessly with both </w:t>
      </w:r>
      <w:proofErr w:type="spellStart"/>
      <w:r w:rsidR="00E77DF0" w:rsidRPr="001A1E18">
        <w:t>PyTorch</w:t>
      </w:r>
      <w:proofErr w:type="spellEnd"/>
      <w:r w:rsidR="00E77DF0" w:rsidRPr="001A1E18">
        <w:t xml:space="preserve"> and TensorFlow, enabling users to train and deploy models with their preferred deep learning framework. This flexibility makes it accessible to a </w:t>
      </w:r>
      <w:r w:rsidR="00FC25A9" w:rsidRPr="001A1E18">
        <w:t>broad</w:t>
      </w:r>
      <w:r w:rsidR="00E77DF0" w:rsidRPr="001A1E18">
        <w:t xml:space="preserve"> audience of developers and researchers</w:t>
      </w:r>
      <w:r w:rsidR="00FC25A9" w:rsidRPr="001A1E18">
        <w:t xml:space="preserve"> </w:t>
      </w:r>
      <w:r w:rsidRPr="001A1E18">
        <w:rPr>
          <w:vertAlign w:val="superscript"/>
          <w:rPrChange w:id="214" w:author="Ritika Arora" w:date="2025-07-01T13:23:00Z">
            <w:rPr/>
          </w:rPrChange>
        </w:rPr>
        <w:fldChar w:fldCharType="begin"/>
      </w:r>
      <w:r w:rsidRPr="001A1E18">
        <w:rPr>
          <w:vertAlign w:val="superscript"/>
          <w:rPrChange w:id="215" w:author="Ritika Arora" w:date="2025-07-01T13:23:00Z">
            <w:rPr/>
          </w:rPrChange>
        </w:rPr>
        <w:instrText xml:space="preserve"> CITATION Pas19 \l 1033 </w:instrText>
      </w:r>
      <w:r w:rsidRPr="001A1E18">
        <w:rPr>
          <w:vertAlign w:val="superscript"/>
          <w:rPrChange w:id="216" w:author="Ritika Arora" w:date="2025-07-01T13:23:00Z">
            <w:rPr/>
          </w:rPrChange>
        </w:rPr>
        <w:fldChar w:fldCharType="separate"/>
      </w:r>
      <w:r w:rsidR="00E51A4E" w:rsidRPr="001A1E18">
        <w:rPr>
          <w:vertAlign w:val="superscript"/>
          <w:rPrChange w:id="217" w:author="Ritika Arora" w:date="2025-07-01T13:23:00Z">
            <w:rPr>
              <w:noProof/>
            </w:rPr>
          </w:rPrChange>
        </w:rPr>
        <w:t xml:space="preserve"> [8]</w:t>
      </w:r>
      <w:r w:rsidRPr="001A1E18">
        <w:rPr>
          <w:vertAlign w:val="superscript"/>
          <w:rPrChange w:id="218" w:author="Ritika Arora" w:date="2025-07-01T13:23:00Z">
            <w:rPr/>
          </w:rPrChange>
        </w:rPr>
        <w:fldChar w:fldCharType="end"/>
      </w:r>
      <w:r w:rsidR="00FC25A9" w:rsidRPr="001A1E18">
        <w:rPr>
          <w:vertAlign w:val="superscript"/>
          <w:rPrChange w:id="219" w:author="Ritika Arora" w:date="2025-07-01T13:23:00Z">
            <w:rPr/>
          </w:rPrChange>
        </w:rPr>
        <w:t>;</w:t>
      </w:r>
      <w:r w:rsidRPr="001A1E18">
        <w:rPr>
          <w:vertAlign w:val="superscript"/>
          <w:rPrChange w:id="220" w:author="Ritika Arora" w:date="2025-07-01T13:23:00Z">
            <w:rPr/>
          </w:rPrChange>
        </w:rPr>
        <w:t xml:space="preserve"> </w:t>
      </w:r>
      <w:r w:rsidRPr="001A1E18">
        <w:rPr>
          <w:vertAlign w:val="superscript"/>
          <w:rPrChange w:id="221" w:author="Ritika Arora" w:date="2025-07-01T13:23:00Z">
            <w:rPr/>
          </w:rPrChange>
        </w:rPr>
        <w:fldChar w:fldCharType="begin"/>
      </w:r>
      <w:r w:rsidR="00B96C9C" w:rsidRPr="001A1E18">
        <w:rPr>
          <w:vertAlign w:val="superscript"/>
          <w:rPrChange w:id="222" w:author="Ritika Arora" w:date="2025-07-01T13:23:00Z">
            <w:rPr/>
          </w:rPrChange>
        </w:rPr>
        <w:instrText xml:space="preserve">CITATION Aba16 \l 1033 </w:instrText>
      </w:r>
      <w:r w:rsidRPr="001A1E18">
        <w:rPr>
          <w:vertAlign w:val="superscript"/>
          <w:rPrChange w:id="223" w:author="Ritika Arora" w:date="2025-07-01T13:23:00Z">
            <w:rPr/>
          </w:rPrChange>
        </w:rPr>
        <w:fldChar w:fldCharType="separate"/>
      </w:r>
      <w:r w:rsidR="00E51A4E" w:rsidRPr="001A1E18">
        <w:rPr>
          <w:vertAlign w:val="superscript"/>
          <w:rPrChange w:id="224" w:author="Ritika Arora" w:date="2025-07-01T13:23:00Z">
            <w:rPr>
              <w:noProof/>
            </w:rPr>
          </w:rPrChange>
        </w:rPr>
        <w:t xml:space="preserve"> [9]</w:t>
      </w:r>
      <w:r w:rsidRPr="001A1E18">
        <w:rPr>
          <w:vertAlign w:val="superscript"/>
          <w:rPrChange w:id="225" w:author="Ritika Arora" w:date="2025-07-01T13:23:00Z">
            <w:rPr/>
          </w:rPrChange>
        </w:rPr>
        <w:fldChar w:fldCharType="end"/>
      </w:r>
      <w:r w:rsidRPr="001A1E18">
        <w:t>.</w:t>
      </w:r>
    </w:p>
    <w:p w14:paraId="569C08EE" w14:textId="3EB23800" w:rsidR="00A95A55" w:rsidRPr="001A1E18" w:rsidRDefault="00CC03E6" w:rsidP="001A1E18">
      <w:pPr>
        <w:pStyle w:val="NormalBPBHEB"/>
        <w:numPr>
          <w:ilvl w:val="0"/>
          <w:numId w:val="33"/>
        </w:numPr>
        <w:pPrChange w:id="226" w:author="Ritika Arora" w:date="2025-07-01T13:21:00Z">
          <w:pPr>
            <w:pStyle w:val="L-Bullets"/>
            <w:spacing w:line="259" w:lineRule="auto"/>
            <w:ind w:left="720"/>
            <w:jc w:val="both"/>
          </w:pPr>
        </w:pPrChange>
      </w:pPr>
      <w:r w:rsidRPr="001A1E18">
        <w:rPr>
          <w:rStyle w:val="P-Keyword"/>
          <w:rFonts w:ascii="Palatino Linotype" w:hAnsi="Palatino Linotype"/>
          <w:bCs/>
          <w:u w:val="none"/>
          <w:shd w:val="clear" w:color="auto" w:fill="auto"/>
        </w:rPr>
        <w:t>Tokenizers</w:t>
      </w:r>
      <w:r w:rsidRPr="001A1E18">
        <w:t xml:space="preserve">: Efficient tokenization is </w:t>
      </w:r>
      <w:r w:rsidR="00726C61" w:rsidRPr="001A1E18">
        <w:t xml:space="preserve">crucial for transformer models, and Hugging Face provides the Tokenizers library, optimized for handling various text formats and ensuring the </w:t>
      </w:r>
      <w:r w:rsidRPr="001A1E18">
        <w:t xml:space="preserve">efficient processing of input sequences. Tokenization entails splitting text into </w:t>
      </w:r>
      <w:r w:rsidR="00726C61" w:rsidRPr="001A1E18">
        <w:t>sub-word</w:t>
      </w:r>
      <w:r w:rsidRPr="001A1E18">
        <w:t xml:space="preserve"> units, adding special tokens, and preparing the data for model input</w:t>
      </w:r>
      <w:r w:rsidR="00AD263E" w:rsidRPr="001A1E18">
        <w:t xml:space="preserve"> </w:t>
      </w:r>
      <w:sdt>
        <w:sdtPr>
          <w:rPr>
            <w:vertAlign w:val="superscript"/>
            <w:rPrChange w:id="227" w:author="Ritika Arora" w:date="2025-07-01T13:23:00Z">
              <w:rPr/>
            </w:rPrChange>
          </w:rPr>
          <w:id w:val="1139377921"/>
          <w:citation/>
        </w:sdtPr>
        <w:sdtContent>
          <w:r w:rsidR="00CB71E9" w:rsidRPr="001A1E18">
            <w:rPr>
              <w:vertAlign w:val="superscript"/>
              <w:rPrChange w:id="228" w:author="Ritika Arora" w:date="2025-07-01T13:23:00Z">
                <w:rPr/>
              </w:rPrChange>
            </w:rPr>
            <w:fldChar w:fldCharType="begin"/>
          </w:r>
          <w:r w:rsidR="00CB71E9" w:rsidRPr="001A1E18">
            <w:rPr>
              <w:vertAlign w:val="superscript"/>
              <w:rPrChange w:id="229" w:author="Ritika Arora" w:date="2025-07-01T13:23:00Z">
                <w:rPr/>
              </w:rPrChange>
            </w:rPr>
            <w:instrText xml:space="preserve"> CITATION Raf20 \l 1033 </w:instrText>
          </w:r>
          <w:r w:rsidR="00CB71E9" w:rsidRPr="001A1E18">
            <w:rPr>
              <w:vertAlign w:val="superscript"/>
              <w:rPrChange w:id="230" w:author="Ritika Arora" w:date="2025-07-01T13:23:00Z">
                <w:rPr/>
              </w:rPrChange>
            </w:rPr>
            <w:fldChar w:fldCharType="separate"/>
          </w:r>
          <w:r w:rsidR="00E51A4E" w:rsidRPr="001A1E18">
            <w:rPr>
              <w:vertAlign w:val="superscript"/>
              <w:rPrChange w:id="231" w:author="Ritika Arora" w:date="2025-07-01T13:23:00Z">
                <w:rPr>
                  <w:noProof/>
                </w:rPr>
              </w:rPrChange>
            </w:rPr>
            <w:t>[3]</w:t>
          </w:r>
          <w:r w:rsidR="00CB71E9" w:rsidRPr="001A1E18">
            <w:rPr>
              <w:vertAlign w:val="superscript"/>
              <w:rPrChange w:id="232" w:author="Ritika Arora" w:date="2025-07-01T13:23:00Z">
                <w:rPr/>
              </w:rPrChange>
            </w:rPr>
            <w:fldChar w:fldCharType="end"/>
          </w:r>
        </w:sdtContent>
      </w:sdt>
      <w:r w:rsidRPr="001A1E18">
        <w:t>.</w:t>
      </w:r>
    </w:p>
    <w:p w14:paraId="3B0F8254" w14:textId="1066CC37" w:rsidR="00A95A55" w:rsidRPr="001A1E18" w:rsidRDefault="00726C61" w:rsidP="001A1E18">
      <w:pPr>
        <w:pStyle w:val="NormalBPBHEB"/>
        <w:numPr>
          <w:ilvl w:val="0"/>
          <w:numId w:val="33"/>
        </w:numPr>
        <w:pPrChange w:id="233" w:author="Ritika Arora" w:date="2025-07-01T13:21:00Z">
          <w:pPr>
            <w:pStyle w:val="L-Bullets"/>
            <w:spacing w:line="259" w:lineRule="auto"/>
            <w:ind w:left="720"/>
            <w:jc w:val="both"/>
          </w:pPr>
        </w:pPrChange>
      </w:pPr>
      <w:r w:rsidRPr="001A1E18">
        <w:rPr>
          <w:rStyle w:val="P-Keyword"/>
          <w:rFonts w:ascii="Palatino Linotype" w:hAnsi="Palatino Linotype"/>
          <w:bCs/>
          <w:u w:val="none"/>
          <w:shd w:val="clear" w:color="auto" w:fill="auto"/>
        </w:rPr>
        <w:t xml:space="preserve">Model </w:t>
      </w:r>
      <w:ins w:id="234" w:author="Ritika Arora" w:date="2025-07-01T13:23:00Z">
        <w:r w:rsidR="001A1E18">
          <w:rPr>
            <w:rStyle w:val="P-Keyword"/>
            <w:rFonts w:ascii="Palatino Linotype" w:hAnsi="Palatino Linotype"/>
            <w:bCs/>
            <w:u w:val="none"/>
            <w:shd w:val="clear" w:color="auto" w:fill="auto"/>
          </w:rPr>
          <w:t>f</w:t>
        </w:r>
      </w:ins>
      <w:del w:id="235" w:author="Ritika Arora" w:date="2025-07-01T13:23:00Z">
        <w:r w:rsidRPr="001A1E18" w:rsidDel="001A1E18">
          <w:rPr>
            <w:rStyle w:val="P-Keyword"/>
            <w:rFonts w:ascii="Palatino Linotype" w:hAnsi="Palatino Linotype"/>
            <w:bCs/>
            <w:u w:val="none"/>
            <w:shd w:val="clear" w:color="auto" w:fill="auto"/>
          </w:rPr>
          <w:delText>F</w:delText>
        </w:r>
      </w:del>
      <w:r w:rsidRPr="001A1E18">
        <w:rPr>
          <w:rStyle w:val="P-Keyword"/>
          <w:rFonts w:ascii="Palatino Linotype" w:hAnsi="Palatino Linotype"/>
          <w:bCs/>
          <w:u w:val="none"/>
          <w:shd w:val="clear" w:color="auto" w:fill="auto"/>
        </w:rPr>
        <w:t>ine-</w:t>
      </w:r>
      <w:ins w:id="236" w:author="Ritika Arora" w:date="2025-07-01T13:23:00Z">
        <w:r w:rsidR="001A1E18">
          <w:rPr>
            <w:rStyle w:val="P-Keyword"/>
            <w:rFonts w:ascii="Palatino Linotype" w:hAnsi="Palatino Linotype"/>
            <w:bCs/>
            <w:u w:val="none"/>
            <w:shd w:val="clear" w:color="auto" w:fill="auto"/>
          </w:rPr>
          <w:t>t</w:t>
        </w:r>
      </w:ins>
      <w:del w:id="237" w:author="Ritika Arora" w:date="2025-07-01T13:23:00Z">
        <w:r w:rsidRPr="001A1E18" w:rsidDel="001A1E18">
          <w:rPr>
            <w:rStyle w:val="P-Keyword"/>
            <w:rFonts w:ascii="Palatino Linotype" w:hAnsi="Palatino Linotype"/>
            <w:bCs/>
            <w:u w:val="none"/>
            <w:shd w:val="clear" w:color="auto" w:fill="auto"/>
          </w:rPr>
          <w:delText>T</w:delText>
        </w:r>
      </w:del>
      <w:r w:rsidRPr="001A1E18">
        <w:rPr>
          <w:rStyle w:val="P-Keyword"/>
          <w:rFonts w:ascii="Palatino Linotype" w:hAnsi="Palatino Linotype"/>
          <w:bCs/>
          <w:u w:val="none"/>
          <w:shd w:val="clear" w:color="auto" w:fill="auto"/>
        </w:rPr>
        <w:t>uning</w:t>
      </w:r>
      <w:r w:rsidRPr="001A1E18">
        <w:t xml:space="preserve">: Fine-tuning pre-trained models for specific tasks </w:t>
      </w:r>
      <w:r w:rsidR="00FC25A9" w:rsidRPr="001A1E18">
        <w:t>remains</w:t>
      </w:r>
      <w:r w:rsidRPr="001A1E18">
        <w:t xml:space="preserve"> one of the library’s most powerful features. Hugging Face supports a wide variety of NLP tasks, from text classification to generative tasks, enabling users to adapt general-purpose models to specialized fields with minimal data</w:t>
      </w:r>
      <w:r w:rsidR="00580637" w:rsidRPr="001A1E18">
        <w:t xml:space="preserve"> </w:t>
      </w:r>
      <w:sdt>
        <w:sdtPr>
          <w:rPr>
            <w:vertAlign w:val="superscript"/>
            <w:rPrChange w:id="238" w:author="Ritika Arora" w:date="2025-07-01T13:23:00Z">
              <w:rPr/>
            </w:rPrChange>
          </w:rPr>
          <w:id w:val="1261725803"/>
          <w:citation/>
        </w:sdtPr>
        <w:sdtEndPr>
          <w:rPr>
            <w:vertAlign w:val="baseline"/>
          </w:rPr>
        </w:sdtEndPr>
        <w:sdtContent>
          <w:r w:rsidR="00FC25A9" w:rsidRPr="001A1E18">
            <w:rPr>
              <w:vertAlign w:val="superscript"/>
              <w:rPrChange w:id="239" w:author="Ritika Arora" w:date="2025-07-01T13:23:00Z">
                <w:rPr/>
              </w:rPrChange>
            </w:rPr>
            <w:fldChar w:fldCharType="begin"/>
          </w:r>
          <w:r w:rsidR="00FC25A9" w:rsidRPr="001A1E18">
            <w:rPr>
              <w:vertAlign w:val="superscript"/>
              <w:rPrChange w:id="240" w:author="Ritika Arora" w:date="2025-07-01T13:23:00Z">
                <w:rPr/>
              </w:rPrChange>
            </w:rPr>
            <w:instrText xml:space="preserve"> CITATION How18 \l 1033 </w:instrText>
          </w:r>
          <w:r w:rsidR="00FC25A9" w:rsidRPr="001A1E18">
            <w:rPr>
              <w:vertAlign w:val="superscript"/>
              <w:rPrChange w:id="241" w:author="Ritika Arora" w:date="2025-07-01T13:23:00Z">
                <w:rPr/>
              </w:rPrChange>
            </w:rPr>
            <w:fldChar w:fldCharType="separate"/>
          </w:r>
          <w:r w:rsidR="00E51A4E" w:rsidRPr="001A1E18">
            <w:rPr>
              <w:vertAlign w:val="superscript"/>
              <w:rPrChange w:id="242" w:author="Ritika Arora" w:date="2025-07-01T13:23:00Z">
                <w:rPr>
                  <w:noProof/>
                </w:rPr>
              </w:rPrChange>
            </w:rPr>
            <w:t>[10]</w:t>
          </w:r>
          <w:r w:rsidR="00FC25A9" w:rsidRPr="001A1E18">
            <w:rPr>
              <w:vertAlign w:val="superscript"/>
              <w:rPrChange w:id="243" w:author="Ritika Arora" w:date="2025-07-01T13:23:00Z">
                <w:rPr/>
              </w:rPrChange>
            </w:rPr>
            <w:fldChar w:fldCharType="end"/>
          </w:r>
        </w:sdtContent>
      </w:sdt>
      <w:r w:rsidRPr="001A1E18">
        <w:t>.</w:t>
      </w:r>
    </w:p>
    <w:p w14:paraId="21DE411C" w14:textId="04DB47A5" w:rsidR="00A95A55" w:rsidRPr="001A1E18" w:rsidRDefault="00A95A55" w:rsidP="001A1E18">
      <w:pPr>
        <w:pStyle w:val="NormalBPBHEB"/>
        <w:numPr>
          <w:ilvl w:val="0"/>
          <w:numId w:val="33"/>
        </w:numPr>
        <w:pPrChange w:id="244" w:author="Ritika Arora" w:date="2025-07-01T13:21:00Z">
          <w:pPr>
            <w:pStyle w:val="L-Bullets"/>
            <w:spacing w:line="259" w:lineRule="auto"/>
            <w:ind w:left="720"/>
            <w:jc w:val="both"/>
          </w:pPr>
        </w:pPrChange>
      </w:pPr>
      <w:r w:rsidRPr="001A1E18">
        <w:rPr>
          <w:rStyle w:val="P-Keyword"/>
          <w:rFonts w:ascii="Palatino Linotype" w:hAnsi="Palatino Linotype"/>
          <w:bCs/>
          <w:u w:val="none"/>
          <w:shd w:val="clear" w:color="auto" w:fill="auto"/>
        </w:rPr>
        <w:t>Trainer API</w:t>
      </w:r>
      <w:r w:rsidRPr="001A1E18">
        <w:t xml:space="preserve">: </w:t>
      </w:r>
      <w:r w:rsidR="00800F7A" w:rsidRPr="001A1E18">
        <w:t xml:space="preserve">The Trainer API abstracts the complexities of managing training loops, making it easy to train models from scratch or fine-tune pre-trained models. The API handles all essential aspects of training, including gradient computation, loss optimization, and evaluation, while supporting multi-GPU and distributed training environments. </w:t>
      </w:r>
      <w:r w:rsidRPr="001A1E18">
        <w:fldChar w:fldCharType="begin"/>
      </w:r>
      <w:r w:rsidRPr="001A1E18">
        <w:instrText xml:space="preserve">CITATION Rud16 \l 1033 </w:instrText>
      </w:r>
      <w:r w:rsidRPr="001A1E18">
        <w:fldChar w:fldCharType="separate"/>
      </w:r>
      <w:r w:rsidR="00E51A4E" w:rsidRPr="001A1E18">
        <w:rPr>
          <w:rPrChange w:id="245" w:author="Ritika Arora" w:date="2025-07-01T13:21:00Z">
            <w:rPr>
              <w:noProof/>
            </w:rPr>
          </w:rPrChange>
        </w:rPr>
        <w:t xml:space="preserve"> </w:t>
      </w:r>
      <w:r w:rsidR="00E51A4E" w:rsidRPr="001A1E18">
        <w:rPr>
          <w:vertAlign w:val="superscript"/>
          <w:rPrChange w:id="246" w:author="Ritika Arora" w:date="2025-07-01T13:24:00Z">
            <w:rPr>
              <w:noProof/>
            </w:rPr>
          </w:rPrChange>
        </w:rPr>
        <w:t>[11]</w:t>
      </w:r>
      <w:r w:rsidRPr="001A1E18">
        <w:fldChar w:fldCharType="end"/>
      </w:r>
      <w:r w:rsidRPr="001A1E18">
        <w:t>.</w:t>
      </w:r>
    </w:p>
    <w:p w14:paraId="67043076" w14:textId="72AA8355" w:rsidR="00074EBC" w:rsidRPr="00074EBC" w:rsidRDefault="00074EBC" w:rsidP="001A1E18">
      <w:pPr>
        <w:pStyle w:val="Heading1BPBHEB"/>
        <w:pPrChange w:id="247" w:author="Ritika Arora" w:date="2025-07-01T13:24:00Z">
          <w:pPr>
            <w:keepNext/>
            <w:keepLines/>
            <w:spacing w:before="400" w:line="259" w:lineRule="auto"/>
            <w:outlineLvl w:val="0"/>
          </w:pPr>
        </w:pPrChange>
      </w:pPr>
      <w:r w:rsidRPr="00074EBC">
        <w:t xml:space="preserve">Model </w:t>
      </w:r>
      <w:ins w:id="248" w:author="Ritika Arora" w:date="2025-07-01T13:24:00Z">
        <w:r w:rsidR="001A1E18">
          <w:t>t</w:t>
        </w:r>
      </w:ins>
      <w:del w:id="249" w:author="Ritika Arora" w:date="2025-07-01T13:24:00Z">
        <w:r w:rsidRPr="00074EBC" w:rsidDel="001A1E18">
          <w:delText>T</w:delText>
        </w:r>
      </w:del>
      <w:r w:rsidRPr="00074EBC">
        <w:t>raining with Hugging Face Diffusers</w:t>
      </w:r>
    </w:p>
    <w:p w14:paraId="26C4152E" w14:textId="75F9D5D9" w:rsidR="00074EBC" w:rsidRPr="00074EBC" w:rsidRDefault="00B44C1F" w:rsidP="001A1E18">
      <w:pPr>
        <w:pStyle w:val="NormalBPBHEB"/>
        <w:rPr>
          <w:lang w:val="en"/>
        </w:rPr>
        <w:pPrChange w:id="250" w:author="Ritika Arora" w:date="2025-07-01T13:24:00Z">
          <w:pPr>
            <w:spacing w:before="120" w:after="120" w:line="259" w:lineRule="auto"/>
            <w:jc w:val="both"/>
          </w:pPr>
        </w:pPrChange>
      </w:pPr>
      <w:r>
        <w:rPr>
          <w:lang w:val="en"/>
        </w:rPr>
        <w:t>Training a transformer model from scratch is computationally intensive due to the model's architecture, which involves millions or even billions of parameters that must be learned through exposure to large-scale datasets</w:t>
      </w:r>
      <w:r w:rsidR="00163F0E">
        <w:rPr>
          <w:lang w:val="en"/>
        </w:rPr>
        <w:t>.</w:t>
      </w:r>
      <w:r>
        <w:rPr>
          <w:lang w:val="en"/>
        </w:rPr>
        <w:t xml:space="preserve"> </w:t>
      </w:r>
      <w:sdt>
        <w:sdtPr>
          <w:rPr>
            <w:vertAlign w:val="superscript"/>
            <w:lang w:val="en"/>
            <w:rPrChange w:id="251" w:author="Ritika Arora" w:date="2025-07-01T13:24:00Z">
              <w:rPr>
                <w:lang w:val="en"/>
              </w:rPr>
            </w:rPrChange>
          </w:rPr>
          <w:id w:val="-669262823"/>
          <w:citation/>
        </w:sdtPr>
        <w:sdtContent>
          <w:r w:rsidR="00163F0E" w:rsidRPr="001A1E18">
            <w:rPr>
              <w:vertAlign w:val="superscript"/>
              <w:lang w:val="en"/>
              <w:rPrChange w:id="252" w:author="Ritika Arora" w:date="2025-07-01T13:24:00Z">
                <w:rPr>
                  <w:lang w:val="en"/>
                </w:rPr>
              </w:rPrChange>
            </w:rPr>
            <w:fldChar w:fldCharType="begin"/>
          </w:r>
          <w:r w:rsidR="00163F0E" w:rsidRPr="001A1E18">
            <w:rPr>
              <w:vertAlign w:val="superscript"/>
              <w:rPrChange w:id="253" w:author="Ritika Arora" w:date="2025-07-01T13:24:00Z">
                <w:rPr/>
              </w:rPrChange>
            </w:rPr>
            <w:instrText xml:space="preserve"> CITATION vaswani2017a \l 1033 </w:instrText>
          </w:r>
          <w:r w:rsidR="00163F0E" w:rsidRPr="001A1E18">
            <w:rPr>
              <w:vertAlign w:val="superscript"/>
              <w:lang w:val="en"/>
              <w:rPrChange w:id="254" w:author="Ritika Arora" w:date="2025-07-01T13:24:00Z">
                <w:rPr>
                  <w:lang w:val="en"/>
                </w:rPr>
              </w:rPrChange>
            </w:rPr>
            <w:fldChar w:fldCharType="separate"/>
          </w:r>
          <w:r w:rsidR="00E51A4E" w:rsidRPr="001A1E18">
            <w:rPr>
              <w:noProof/>
              <w:vertAlign w:val="superscript"/>
              <w:rPrChange w:id="255" w:author="Ritika Arora" w:date="2025-07-01T13:24:00Z">
                <w:rPr>
                  <w:noProof/>
                </w:rPr>
              </w:rPrChange>
            </w:rPr>
            <w:t>[12]</w:t>
          </w:r>
          <w:r w:rsidR="00163F0E" w:rsidRPr="001A1E18">
            <w:rPr>
              <w:vertAlign w:val="superscript"/>
              <w:lang w:val="en"/>
              <w:rPrChange w:id="256" w:author="Ritika Arora" w:date="2025-07-01T13:24:00Z">
                <w:rPr>
                  <w:lang w:val="en"/>
                </w:rPr>
              </w:rPrChange>
            </w:rPr>
            <w:fldChar w:fldCharType="end"/>
          </w:r>
        </w:sdtContent>
      </w:sdt>
      <w:del w:id="257" w:author="Ritika Arora" w:date="2025-07-01T13:24:00Z">
        <w:r w:rsidDel="001A1E18">
          <w:rPr>
            <w:lang w:val="en"/>
          </w:rPr>
          <w:delText>.</w:delText>
        </w:r>
      </w:del>
      <w:r>
        <w:rPr>
          <w:lang w:val="en"/>
        </w:rPr>
        <w:t xml:space="preserve"> Unlike smaller models such as RNNs or LSTMs, transformers can handle large sequences of text data, but this necessitates robust infrastructure, including powerful </w:t>
      </w:r>
      <w:commentRangeStart w:id="258"/>
      <w:r>
        <w:rPr>
          <w:lang w:val="en"/>
        </w:rPr>
        <w:t xml:space="preserve">GPUs or TPUs </w:t>
      </w:r>
      <w:commentRangeEnd w:id="258"/>
      <w:r w:rsidR="001A1E18">
        <w:rPr>
          <w:rStyle w:val="CommentReference"/>
          <w:rFonts w:ascii="Arial" w:eastAsia="Arial" w:hAnsi="Arial" w:cs="Arial"/>
        </w:rPr>
        <w:commentReference w:id="258"/>
      </w:r>
      <w:r>
        <w:rPr>
          <w:lang w:val="en"/>
        </w:rPr>
        <w:t xml:space="preserve">and </w:t>
      </w:r>
      <w:r w:rsidR="00C05E48">
        <w:rPr>
          <w:lang w:val="en"/>
        </w:rPr>
        <w:t>well</w:t>
      </w:r>
      <w:r w:rsidR="00E93C6C">
        <w:rPr>
          <w:lang w:val="en"/>
        </w:rPr>
        <w:t>-optimized</w:t>
      </w:r>
      <w:r>
        <w:rPr>
          <w:lang w:val="en"/>
        </w:rPr>
        <w:t xml:space="preserve"> codebase. Hugging Face Diffusers helps mitigate these complexities by offering pre-built libraries and optimized APIs that streamline the model training process.</w:t>
      </w:r>
    </w:p>
    <w:p w14:paraId="4B6D5848" w14:textId="559FE4C7" w:rsidR="00074EBC" w:rsidRPr="00074EBC" w:rsidRDefault="00B44C1F" w:rsidP="001A1E18">
      <w:pPr>
        <w:pStyle w:val="NormalBPBHEB"/>
        <w:rPr>
          <w:lang w:val="en"/>
        </w:rPr>
        <w:pPrChange w:id="259" w:author="Ritika Arora" w:date="2025-07-01T13:24:00Z">
          <w:pPr>
            <w:spacing w:before="120" w:after="120" w:line="259" w:lineRule="auto"/>
            <w:jc w:val="both"/>
          </w:pPr>
        </w:pPrChange>
      </w:pPr>
      <w:r>
        <w:rPr>
          <w:lang w:val="en"/>
        </w:rPr>
        <w:t>When training from scratch, the focus is on two critical components: the data pipeline and the training loop. The data pipeline ensures the transformation of raw data into a suitable format for the model, while the training loop manages the gradual updating of the model's parameters to minimize prediction errors. Both processes require careful configuration to ensure that the model learns effectively.</w:t>
      </w:r>
    </w:p>
    <w:p w14:paraId="3CE0A271" w14:textId="4EEF54C1" w:rsidR="00074EBC" w:rsidRPr="00074EBC" w:rsidRDefault="00B44C1F" w:rsidP="001A1E18">
      <w:pPr>
        <w:pStyle w:val="NormalBPBHEB"/>
        <w:rPr>
          <w:lang w:val="en"/>
        </w:rPr>
        <w:pPrChange w:id="260" w:author="Ritika Arora" w:date="2025-07-01T13:24:00Z">
          <w:pPr>
            <w:spacing w:before="120" w:after="120" w:line="259" w:lineRule="auto"/>
            <w:jc w:val="both"/>
          </w:pPr>
        </w:pPrChange>
      </w:pPr>
      <w:r>
        <w:rPr>
          <w:lang w:val="en"/>
        </w:rPr>
        <w:t>In this section, we will examine the intricate steps of training a transformer-based model from scratch, delving into the technical processes involved in setting up the environment, preparing datasets, and configuring training parameters.</w:t>
      </w:r>
    </w:p>
    <w:p w14:paraId="07DC54E9" w14:textId="0BBDFDC3" w:rsidR="00480C00" w:rsidRPr="00480C00" w:rsidRDefault="00480C00" w:rsidP="001A1E18">
      <w:pPr>
        <w:pStyle w:val="Heading2BPBHEB"/>
        <w:pPrChange w:id="261" w:author="Ritika Arora" w:date="2025-07-01T13:25:00Z">
          <w:pPr>
            <w:pStyle w:val="H2-Heading"/>
          </w:pPr>
        </w:pPrChange>
      </w:pPr>
      <w:r w:rsidRPr="00480C00">
        <w:t xml:space="preserve">Setting </w:t>
      </w:r>
      <w:r w:rsidR="006F150B">
        <w:t>u</w:t>
      </w:r>
      <w:r w:rsidRPr="00480C00">
        <w:t xml:space="preserve">p the </w:t>
      </w:r>
      <w:r w:rsidR="006F150B">
        <w:t>e</w:t>
      </w:r>
      <w:r w:rsidRPr="00480C00">
        <w:t>nvironment</w:t>
      </w:r>
      <w:r w:rsidR="007A5E1C">
        <w:t xml:space="preserve"> </w:t>
      </w:r>
      <w:r w:rsidR="007A5E1C" w:rsidRPr="007A5E1C">
        <w:t>and installation</w:t>
      </w:r>
    </w:p>
    <w:p w14:paraId="2AB225F1" w14:textId="48F32E9E" w:rsidR="00480C00" w:rsidRPr="00480C00" w:rsidRDefault="00480C00" w:rsidP="001A1E18">
      <w:pPr>
        <w:pStyle w:val="NormalBPBHEB"/>
        <w:rPr>
          <w:lang w:val="en"/>
        </w:rPr>
        <w:pPrChange w:id="262" w:author="Ritika Arora" w:date="2025-07-01T13:25:00Z">
          <w:pPr>
            <w:spacing w:before="120" w:after="120" w:line="259" w:lineRule="auto"/>
            <w:jc w:val="both"/>
          </w:pPr>
        </w:pPrChange>
      </w:pPr>
      <w:r w:rsidRPr="00480C00">
        <w:rPr>
          <w:lang w:val="en"/>
        </w:rPr>
        <w:t xml:space="preserve">The first step in training a model with Hugging Face Diffusers is setting up the </w:t>
      </w:r>
      <w:r w:rsidR="00F771DC" w:rsidRPr="00480C00">
        <w:rPr>
          <w:lang w:val="en"/>
        </w:rPr>
        <w:t>proper development</w:t>
      </w:r>
      <w:r w:rsidRPr="00480C00">
        <w:rPr>
          <w:lang w:val="en"/>
        </w:rPr>
        <w:t xml:space="preserve"> environment. This includes installing necessary dependencies and setting up </w:t>
      </w:r>
      <w:r w:rsidRPr="00480C00">
        <w:rPr>
          <w:lang w:val="en"/>
        </w:rPr>
        <w:lastRenderedPageBreak/>
        <w:t xml:space="preserve">the hardware infrastructure, particularly if </w:t>
      </w:r>
      <w:r w:rsidR="0002315F">
        <w:rPr>
          <w:lang w:val="en"/>
        </w:rPr>
        <w:t>GPU acceleration is required</w:t>
      </w:r>
      <w:r w:rsidRPr="00480C00">
        <w:rPr>
          <w:lang w:val="en"/>
        </w:rPr>
        <w:t xml:space="preserve"> for efficient training. While training transformer models on CPUs is technically possible, the time and computational resources required make this impractical for all but the smallest datasets.</w:t>
      </w:r>
    </w:p>
    <w:p w14:paraId="0F666A57" w14:textId="3DBF86A9" w:rsidR="00480C00" w:rsidRDefault="00480C00" w:rsidP="001A1E18">
      <w:pPr>
        <w:pStyle w:val="Heading3BPBHEB"/>
        <w:pPrChange w:id="263" w:author="Ritika Arora" w:date="2025-07-01T13:25:00Z">
          <w:pPr>
            <w:pStyle w:val="P-Regular"/>
            <w:jc w:val="both"/>
          </w:pPr>
        </w:pPrChange>
      </w:pPr>
      <w:commentRangeStart w:id="264"/>
      <w:commentRangeStart w:id="265"/>
      <w:r w:rsidRPr="00480C00">
        <w:t xml:space="preserve">Hardware </w:t>
      </w:r>
      <w:ins w:id="266" w:author="Ritika Arora" w:date="2025-07-01T13:25:00Z">
        <w:r w:rsidR="001A1E18">
          <w:t>r</w:t>
        </w:r>
      </w:ins>
      <w:del w:id="267" w:author="Ritika Arora" w:date="2025-07-01T13:25:00Z">
        <w:r w:rsidRPr="00480C00" w:rsidDel="001A1E18">
          <w:delText>R</w:delText>
        </w:r>
      </w:del>
      <w:r w:rsidRPr="00480C00">
        <w:t>equirements</w:t>
      </w:r>
      <w:del w:id="268" w:author="Ritika Arora" w:date="2025-07-01T13:25:00Z">
        <w:r w:rsidRPr="00480C00" w:rsidDel="001A1E18">
          <w:delText>:</w:delText>
        </w:r>
      </w:del>
      <w:commentRangeEnd w:id="264"/>
      <w:r>
        <w:rPr>
          <w:rStyle w:val="CommentReference"/>
          <w:rFonts w:eastAsiaTheme="minorHAnsi"/>
          <w:lang w:val="en-US"/>
        </w:rPr>
        <w:commentReference w:id="264"/>
      </w:r>
      <w:commentRangeEnd w:id="265"/>
      <w:r w:rsidR="008C0127">
        <w:rPr>
          <w:rStyle w:val="CommentReference"/>
          <w:rFonts w:eastAsiaTheme="minorHAnsi"/>
          <w:lang w:val="en-US"/>
        </w:rPr>
        <w:commentReference w:id="265"/>
      </w:r>
    </w:p>
    <w:p w14:paraId="1402C108" w14:textId="5C17D9A6" w:rsidR="008C0127" w:rsidRPr="00480C00" w:rsidRDefault="0002315F" w:rsidP="001A1E18">
      <w:pPr>
        <w:pStyle w:val="NormalBPBHEB"/>
        <w:pPrChange w:id="269" w:author="Ritika Arora" w:date="2025-07-01T13:26:00Z">
          <w:pPr>
            <w:pStyle w:val="P-Regular"/>
            <w:jc w:val="both"/>
          </w:pPr>
        </w:pPrChange>
      </w:pPr>
      <w:r>
        <w:t xml:space="preserve">To ensure the efficient training of transformer models using Hugging Face Diffusers, a robust hardware infrastructure is essential. </w:t>
      </w:r>
      <w:del w:id="270" w:author="Ritika Arora" w:date="2025-07-01T13:26:00Z">
        <w:r w:rsidDel="001A1E18">
          <w:delText>Graphics Processing Units (</w:delText>
        </w:r>
      </w:del>
      <w:r>
        <w:t>GPUs</w:t>
      </w:r>
      <w:del w:id="271" w:author="Ritika Arora" w:date="2025-07-01T13:26:00Z">
        <w:r w:rsidDel="001A1E18">
          <w:delText>)</w:delText>
        </w:r>
      </w:del>
      <w:r>
        <w:t xml:space="preserve"> are virtually mandatory due to the computational intensity of these models. Hugging Face supports training with NVIDIA GPUs through either </w:t>
      </w:r>
      <w:proofErr w:type="spellStart"/>
      <w:r>
        <w:t>PyTorch</w:t>
      </w:r>
      <w:proofErr w:type="spellEnd"/>
      <w:r>
        <w:t xml:space="preserve"> or TensorFlow, enabling parallel processing of large data batches and accelerating both training and inference times</w:t>
      </w:r>
      <w:sdt>
        <w:sdtPr>
          <w:rPr>
            <w:rFonts w:ascii="Calibri" w:hAnsi="Calibri" w:cs="Times New Roman"/>
          </w:rPr>
          <w:id w:val="321244367"/>
          <w:citation/>
        </w:sdtPr>
        <w:sdtContent>
          <w:r w:rsidR="00D84C8E" w:rsidRPr="00480C00">
            <w:rPr>
              <w:rFonts w:ascii="Calibri" w:hAnsi="Calibri" w:cs="Times New Roman"/>
            </w:rPr>
            <w:fldChar w:fldCharType="begin"/>
          </w:r>
          <w:r w:rsidR="00D84C8E" w:rsidRPr="00480C00">
            <w:rPr>
              <w:rFonts w:ascii="Calibri" w:hAnsi="Calibri" w:cs="Times New Roman"/>
            </w:rPr>
            <w:instrText xml:space="preserve"> CITATION Pyk24 \l 1033 </w:instrText>
          </w:r>
          <w:r w:rsidR="00D84C8E" w:rsidRPr="00480C00">
            <w:rPr>
              <w:rFonts w:ascii="Calibri" w:hAnsi="Calibri" w:cs="Times New Roman"/>
            </w:rPr>
            <w:fldChar w:fldCharType="separate"/>
          </w:r>
          <w:r w:rsidR="00E51A4E">
            <w:rPr>
              <w:rFonts w:ascii="Calibri" w:hAnsi="Calibri" w:cs="Times New Roman"/>
              <w:noProof/>
            </w:rPr>
            <w:t xml:space="preserve"> </w:t>
          </w:r>
          <w:r w:rsidR="00E51A4E" w:rsidRPr="001A1E18">
            <w:rPr>
              <w:rFonts w:ascii="Calibri" w:hAnsi="Calibri" w:cs="Times New Roman"/>
              <w:noProof/>
              <w:vertAlign w:val="superscript"/>
              <w:rPrChange w:id="272" w:author="Ritika Arora" w:date="2025-07-01T13:27:00Z">
                <w:rPr>
                  <w:rFonts w:ascii="Calibri" w:hAnsi="Calibri" w:cs="Times New Roman"/>
                  <w:noProof/>
                </w:rPr>
              </w:rPrChange>
            </w:rPr>
            <w:t>[13</w:t>
          </w:r>
          <w:r w:rsidR="00E51A4E" w:rsidRPr="00E51A4E">
            <w:rPr>
              <w:rFonts w:ascii="Calibri" w:hAnsi="Calibri" w:cs="Times New Roman"/>
              <w:noProof/>
            </w:rPr>
            <w:t>]</w:t>
          </w:r>
          <w:r w:rsidR="00D84C8E" w:rsidRPr="00480C00">
            <w:rPr>
              <w:rFonts w:ascii="Calibri" w:hAnsi="Calibri" w:cs="Times New Roman"/>
            </w:rPr>
            <w:fldChar w:fldCharType="end"/>
          </w:r>
        </w:sdtContent>
      </w:sdt>
      <w:del w:id="273" w:author="Ritika Arora" w:date="2025-07-01T13:27:00Z">
        <w:r w:rsidR="00D84C8E" w:rsidRPr="00480C00" w:rsidDel="001A1E18">
          <w:rPr>
            <w:rFonts w:ascii="Calibri" w:hAnsi="Calibri" w:cs="Times New Roman"/>
          </w:rPr>
          <w:delText>.</w:delText>
        </w:r>
      </w:del>
      <w:r w:rsidR="008C0127" w:rsidRPr="008C0127">
        <w:t xml:space="preserve"> </w:t>
      </w:r>
      <w:r>
        <w:t xml:space="preserve">Alternatively, </w:t>
      </w:r>
      <w:del w:id="274" w:author="Ritika Arora" w:date="2025-07-01T13:27:00Z">
        <w:r w:rsidDel="001A1E18">
          <w:delText>Tensor Processing Units (</w:delText>
        </w:r>
      </w:del>
      <w:r>
        <w:t>TPUs</w:t>
      </w:r>
      <w:del w:id="275" w:author="Ritika Arora" w:date="2025-07-01T13:27:00Z">
        <w:r w:rsidDel="001A1E18">
          <w:delText>)</w:delText>
        </w:r>
      </w:del>
      <w:r>
        <w:t xml:space="preserve"> provide a practical solution for large-scale projects. These specialized accelerators, available through services like Google </w:t>
      </w:r>
      <w:proofErr w:type="spellStart"/>
      <w:r>
        <w:t>Colab</w:t>
      </w:r>
      <w:proofErr w:type="spellEnd"/>
      <w:r>
        <w:t xml:space="preserve"> and Google Cloud, can significantly reduce the time needed to train complex models by offering high-throughput matrix operations optimized for deep learning workloads </w:t>
      </w:r>
      <w:sdt>
        <w:sdtPr>
          <w:rPr>
            <w:rFonts w:ascii="Calibri" w:hAnsi="Calibri" w:cs="Times New Roman"/>
          </w:rPr>
          <w:id w:val="-458109296"/>
          <w:citation/>
        </w:sdtPr>
        <w:sdtContent>
          <w:r w:rsidR="00D84C8E" w:rsidRPr="00480C00">
            <w:rPr>
              <w:rFonts w:ascii="Calibri" w:hAnsi="Calibri" w:cs="Times New Roman"/>
            </w:rPr>
            <w:fldChar w:fldCharType="begin"/>
          </w:r>
          <w:r w:rsidR="00D84C8E" w:rsidRPr="00480C00">
            <w:rPr>
              <w:rFonts w:ascii="Calibri" w:hAnsi="Calibri" w:cs="Times New Roman"/>
            </w:rPr>
            <w:instrText xml:space="preserve"> CITATION Jou17 \l 1033 </w:instrText>
          </w:r>
          <w:r w:rsidR="00D84C8E" w:rsidRPr="00480C00">
            <w:rPr>
              <w:rFonts w:ascii="Calibri" w:hAnsi="Calibri" w:cs="Times New Roman"/>
            </w:rPr>
            <w:fldChar w:fldCharType="separate"/>
          </w:r>
          <w:r w:rsidR="00E51A4E" w:rsidRPr="00E51A4E">
            <w:rPr>
              <w:rFonts w:ascii="Calibri" w:hAnsi="Calibri" w:cs="Times New Roman"/>
              <w:noProof/>
            </w:rPr>
            <w:t>[14]</w:t>
          </w:r>
          <w:r w:rsidR="00D84C8E" w:rsidRPr="00480C00">
            <w:rPr>
              <w:rFonts w:ascii="Calibri" w:hAnsi="Calibri" w:cs="Times New Roman"/>
            </w:rPr>
            <w:fldChar w:fldCharType="end"/>
          </w:r>
        </w:sdtContent>
      </w:sdt>
      <w:r w:rsidR="008C0127" w:rsidRPr="008C0127">
        <w:t>.</w:t>
      </w:r>
    </w:p>
    <w:p w14:paraId="34E78AD4" w14:textId="4DD0A5CD" w:rsidR="00480C00" w:rsidRDefault="00480C00" w:rsidP="001A1E18">
      <w:pPr>
        <w:pStyle w:val="Heading3BPBHEB"/>
        <w:pPrChange w:id="276" w:author="Ritika Arora" w:date="2025-07-01T13:27:00Z">
          <w:pPr>
            <w:pStyle w:val="P-Regular"/>
            <w:jc w:val="both"/>
          </w:pPr>
        </w:pPrChange>
      </w:pPr>
      <w:commentRangeStart w:id="277"/>
      <w:commentRangeStart w:id="278"/>
      <w:r w:rsidRPr="00480C00">
        <w:t xml:space="preserve">Software </w:t>
      </w:r>
      <w:ins w:id="279" w:author="Ritika Arora" w:date="2025-07-01T13:27:00Z">
        <w:r w:rsidR="001A1E18">
          <w:t>r</w:t>
        </w:r>
      </w:ins>
      <w:del w:id="280" w:author="Ritika Arora" w:date="2025-07-01T13:27:00Z">
        <w:r w:rsidRPr="00480C00" w:rsidDel="001A1E18">
          <w:delText>R</w:delText>
        </w:r>
      </w:del>
      <w:r w:rsidRPr="00480C00">
        <w:t>equirements</w:t>
      </w:r>
      <w:commentRangeEnd w:id="277"/>
      <w:r>
        <w:rPr>
          <w:rStyle w:val="CommentReference"/>
          <w:rFonts w:eastAsiaTheme="minorHAnsi"/>
          <w:lang w:val="en-US"/>
        </w:rPr>
        <w:commentReference w:id="277"/>
      </w:r>
      <w:commentRangeEnd w:id="278"/>
      <w:r w:rsidR="008C0127">
        <w:rPr>
          <w:rStyle w:val="CommentReference"/>
          <w:rFonts w:eastAsiaTheme="minorHAnsi"/>
          <w:lang w:val="en-US"/>
        </w:rPr>
        <w:commentReference w:id="278"/>
      </w:r>
      <w:del w:id="281" w:author="Ritika Arora" w:date="2025-07-01T13:27:00Z">
        <w:r w:rsidRPr="00480C00" w:rsidDel="001A1E18">
          <w:delText>:</w:delText>
        </w:r>
      </w:del>
    </w:p>
    <w:p w14:paraId="51BB50CE" w14:textId="7C6F0A8B" w:rsidR="00DE784A" w:rsidRPr="00480C00" w:rsidRDefault="002456B7" w:rsidP="001A1E18">
      <w:pPr>
        <w:pStyle w:val="NormalBPBHEB"/>
        <w:pPrChange w:id="282" w:author="Ritika Arora" w:date="2025-07-01T13:27:00Z">
          <w:pPr>
            <w:pStyle w:val="P-Regular"/>
            <w:jc w:val="both"/>
          </w:pPr>
        </w:pPrChange>
      </w:pPr>
      <w:r>
        <w:t xml:space="preserve">Python is the primary programming language for the Hugging Face Diffusers library, requiring version 3.8 or later to ensure compatibility with its dependencies and underlying frameworks. In terms of deep learning infrastructure, the library supports both </w:t>
      </w:r>
      <w:proofErr w:type="spellStart"/>
      <w:r>
        <w:t>PyTorch</w:t>
      </w:r>
      <w:proofErr w:type="spellEnd"/>
      <w:r>
        <w:t xml:space="preserve"> and TensorFlow</w:t>
      </w:r>
      <w:ins w:id="283" w:author="Ritika Arora" w:date="2025-07-01T13:27:00Z">
        <w:r w:rsidR="001A1E18">
          <w:t xml:space="preserve">, </w:t>
        </w:r>
      </w:ins>
      <w:del w:id="284" w:author="Ritika Arora" w:date="2025-07-01T13:27:00Z">
        <w:r w:rsidDel="001A1E18">
          <w:delText>—</w:delText>
        </w:r>
      </w:del>
      <w:r>
        <w:t xml:space="preserve">two of the most widely used frameworks for building and training neural networks. While each framework has its distinct advantages, </w:t>
      </w:r>
      <w:proofErr w:type="spellStart"/>
      <w:r>
        <w:t>PyTorch</w:t>
      </w:r>
      <w:proofErr w:type="spellEnd"/>
      <w:r>
        <w:t xml:space="preserve"> is often the preferred choice within the research community due to its dynamic computation graph, offering greater flexibility for iterative experimentation and model prototyping </w:t>
      </w:r>
      <w:sdt>
        <w:sdtPr>
          <w:rPr>
            <w:rFonts w:ascii="Calibri" w:hAnsi="Calibri" w:cs="Times New Roman"/>
            <w:vertAlign w:val="superscript"/>
            <w:rPrChange w:id="285" w:author="Ritika Arora" w:date="2025-07-01T13:27:00Z">
              <w:rPr>
                <w:rFonts w:ascii="Calibri" w:hAnsi="Calibri" w:cs="Times New Roman"/>
              </w:rPr>
            </w:rPrChange>
          </w:rPr>
          <w:id w:val="-540825018"/>
          <w:citation/>
        </w:sdtPr>
        <w:sdtContent>
          <w:r w:rsidR="00777747" w:rsidRPr="001A1E18">
            <w:rPr>
              <w:rFonts w:ascii="Calibri" w:hAnsi="Calibri" w:cs="Times New Roman"/>
              <w:vertAlign w:val="superscript"/>
              <w:rPrChange w:id="286" w:author="Ritika Arora" w:date="2025-07-01T13:27:00Z">
                <w:rPr>
                  <w:rFonts w:ascii="Calibri" w:hAnsi="Calibri" w:cs="Times New Roman"/>
                </w:rPr>
              </w:rPrChange>
            </w:rPr>
            <w:fldChar w:fldCharType="begin"/>
          </w:r>
          <w:r w:rsidR="00777747" w:rsidRPr="001A1E18">
            <w:rPr>
              <w:rFonts w:ascii="Calibri" w:hAnsi="Calibri" w:cs="Times New Roman"/>
              <w:vertAlign w:val="superscript"/>
              <w:rPrChange w:id="287" w:author="Ritika Arora" w:date="2025-07-01T13:27:00Z">
                <w:rPr>
                  <w:rFonts w:ascii="Calibri" w:hAnsi="Calibri" w:cs="Times New Roman"/>
                </w:rPr>
              </w:rPrChange>
            </w:rPr>
            <w:instrText xml:space="preserve"> CITATION Pas19 \l 1033 </w:instrText>
          </w:r>
          <w:r w:rsidR="00777747" w:rsidRPr="001A1E18">
            <w:rPr>
              <w:rFonts w:ascii="Calibri" w:hAnsi="Calibri" w:cs="Times New Roman"/>
              <w:vertAlign w:val="superscript"/>
              <w:rPrChange w:id="288" w:author="Ritika Arora" w:date="2025-07-01T13:27:00Z">
                <w:rPr>
                  <w:rFonts w:ascii="Calibri" w:hAnsi="Calibri" w:cs="Times New Roman"/>
                </w:rPr>
              </w:rPrChange>
            </w:rPr>
            <w:fldChar w:fldCharType="separate"/>
          </w:r>
          <w:r w:rsidR="00E51A4E" w:rsidRPr="001A1E18">
            <w:rPr>
              <w:rFonts w:ascii="Calibri" w:hAnsi="Calibri" w:cs="Times New Roman"/>
              <w:noProof/>
              <w:vertAlign w:val="superscript"/>
              <w:rPrChange w:id="289" w:author="Ritika Arora" w:date="2025-07-01T13:27:00Z">
                <w:rPr>
                  <w:rFonts w:ascii="Calibri" w:hAnsi="Calibri" w:cs="Times New Roman"/>
                  <w:noProof/>
                </w:rPr>
              </w:rPrChange>
            </w:rPr>
            <w:t>[8]</w:t>
          </w:r>
          <w:r w:rsidR="00777747" w:rsidRPr="001A1E18">
            <w:rPr>
              <w:rFonts w:ascii="Calibri" w:hAnsi="Calibri" w:cs="Times New Roman"/>
              <w:vertAlign w:val="superscript"/>
              <w:rPrChange w:id="290" w:author="Ritika Arora" w:date="2025-07-01T13:27:00Z">
                <w:rPr>
                  <w:rFonts w:ascii="Calibri" w:hAnsi="Calibri" w:cs="Times New Roman"/>
                </w:rPr>
              </w:rPrChange>
            </w:rPr>
            <w:fldChar w:fldCharType="end"/>
          </w:r>
        </w:sdtContent>
      </w:sdt>
      <w:r w:rsidR="00777747" w:rsidRPr="00480C00">
        <w:rPr>
          <w:rFonts w:ascii="Calibri" w:hAnsi="Calibri" w:cs="Times New Roman"/>
        </w:rPr>
        <w:t>.</w:t>
      </w:r>
    </w:p>
    <w:p w14:paraId="4DB3FE07" w14:textId="2287D32E" w:rsidR="00480C00" w:rsidRPr="00480C00" w:rsidRDefault="00480C00" w:rsidP="001A1E18">
      <w:pPr>
        <w:pStyle w:val="NormalBPBHEB"/>
        <w:rPr>
          <w:lang w:val="en"/>
        </w:rPr>
        <w:pPrChange w:id="291" w:author="Ritika Arora" w:date="2025-07-01T13:28:00Z">
          <w:pPr>
            <w:spacing w:before="120" w:after="120" w:line="259" w:lineRule="auto"/>
          </w:pPr>
        </w:pPrChange>
      </w:pPr>
      <w:r w:rsidRPr="00480C00">
        <w:rPr>
          <w:lang w:val="en"/>
        </w:rPr>
        <w:t>Pip enables an easy Installation</w:t>
      </w:r>
      <w:ins w:id="292" w:author="Ritika Arora" w:date="2025-07-01T13:28:00Z">
        <w:r w:rsidR="001A1E18">
          <w:rPr>
            <w:lang w:val="en"/>
          </w:rPr>
          <w:t>, as follows</w:t>
        </w:r>
      </w:ins>
      <w:r w:rsidRPr="00480C00">
        <w:rPr>
          <w:lang w:val="en"/>
        </w:rPr>
        <w:t>:</w:t>
      </w:r>
    </w:p>
    <w:p w14:paraId="0D25299D" w14:textId="6559A2AA" w:rsidR="00480C00" w:rsidRPr="001A1E18" w:rsidRDefault="00480C00" w:rsidP="00480C00">
      <w:pPr>
        <w:shd w:val="pct50" w:color="D9E2F3" w:fill="auto"/>
        <w:spacing w:line="259" w:lineRule="auto"/>
        <w:rPr>
          <w:rFonts w:ascii="Consolas" w:hAnsi="Consolas" w:cs="Consolas"/>
          <w:sz w:val="20"/>
          <w:szCs w:val="20"/>
          <w:lang w:val="en"/>
          <w:rPrChange w:id="293" w:author="Ritika Arora" w:date="2025-07-01T13:28:00Z">
            <w:rPr>
              <w:rFonts w:ascii="Courier" w:hAnsi="Courier" w:cs="Consolas"/>
              <w:szCs w:val="21"/>
              <w:lang w:val="en"/>
            </w:rPr>
          </w:rPrChange>
        </w:rPr>
      </w:pPr>
      <w:r w:rsidRPr="001A1E18">
        <w:rPr>
          <w:rFonts w:ascii="Consolas" w:hAnsi="Consolas" w:cs="Consolas"/>
          <w:sz w:val="20"/>
          <w:szCs w:val="20"/>
          <w:lang w:val="en"/>
          <w:rPrChange w:id="294" w:author="Ritika Arora" w:date="2025-07-01T13:28:00Z">
            <w:rPr>
              <w:rFonts w:ascii="Courier" w:hAnsi="Courier" w:cs="Consolas"/>
              <w:szCs w:val="21"/>
              <w:lang w:val="en"/>
            </w:rPr>
          </w:rPrChange>
        </w:rPr>
        <w:t>` bash</w:t>
      </w:r>
    </w:p>
    <w:p w14:paraId="65BA220E" w14:textId="77777777" w:rsidR="00480C00" w:rsidRPr="001A1E18" w:rsidRDefault="00480C00" w:rsidP="00480C00">
      <w:pPr>
        <w:shd w:val="pct50" w:color="D9E2F3" w:fill="auto"/>
        <w:spacing w:line="259" w:lineRule="auto"/>
        <w:rPr>
          <w:rFonts w:ascii="Consolas" w:hAnsi="Consolas" w:cs="Consolas"/>
          <w:sz w:val="20"/>
          <w:szCs w:val="20"/>
          <w:lang w:val="en"/>
          <w:rPrChange w:id="295" w:author="Ritika Arora" w:date="2025-07-01T13:28:00Z">
            <w:rPr>
              <w:rFonts w:ascii="Courier" w:hAnsi="Courier" w:cs="Consolas"/>
              <w:szCs w:val="21"/>
              <w:lang w:val="en"/>
            </w:rPr>
          </w:rPrChange>
        </w:rPr>
      </w:pPr>
      <w:r w:rsidRPr="001A1E18">
        <w:rPr>
          <w:rFonts w:ascii="Consolas" w:hAnsi="Consolas" w:cs="Consolas"/>
          <w:sz w:val="20"/>
          <w:szCs w:val="20"/>
          <w:lang w:val="en"/>
          <w:rPrChange w:id="296" w:author="Ritika Arora" w:date="2025-07-01T13:28:00Z">
            <w:rPr>
              <w:rFonts w:ascii="Courier" w:hAnsi="Courier" w:cs="Consolas"/>
              <w:szCs w:val="21"/>
              <w:lang w:val="en"/>
            </w:rPr>
          </w:rPrChange>
        </w:rPr>
        <w:t>pip install transformers torch</w:t>
      </w:r>
    </w:p>
    <w:p w14:paraId="30B971DE" w14:textId="3AC22E1F" w:rsidR="00480C00" w:rsidRPr="001A1E18" w:rsidRDefault="00480C00" w:rsidP="00480C00">
      <w:pPr>
        <w:shd w:val="pct50" w:color="D9E2F3" w:fill="auto"/>
        <w:spacing w:line="259" w:lineRule="auto"/>
        <w:rPr>
          <w:rFonts w:ascii="Consolas" w:hAnsi="Consolas" w:cs="Consolas"/>
          <w:sz w:val="20"/>
          <w:szCs w:val="20"/>
          <w:lang w:val="en"/>
          <w:rPrChange w:id="297" w:author="Ritika Arora" w:date="2025-07-01T13:28:00Z">
            <w:rPr>
              <w:rFonts w:ascii="Courier" w:hAnsi="Courier" w:cs="Consolas"/>
              <w:szCs w:val="21"/>
              <w:lang w:val="en"/>
            </w:rPr>
          </w:rPrChange>
        </w:rPr>
      </w:pPr>
      <w:r w:rsidRPr="001A1E18">
        <w:rPr>
          <w:rFonts w:ascii="Consolas" w:hAnsi="Consolas" w:cs="Consolas"/>
          <w:sz w:val="20"/>
          <w:szCs w:val="20"/>
          <w:lang w:val="en"/>
          <w:rPrChange w:id="298" w:author="Ritika Arora" w:date="2025-07-01T13:28:00Z">
            <w:rPr>
              <w:rFonts w:ascii="Courier" w:hAnsi="Courier" w:cs="Consolas"/>
              <w:szCs w:val="21"/>
              <w:lang w:val="en"/>
            </w:rPr>
          </w:rPrChange>
        </w:rPr>
        <w:t>`</w:t>
      </w:r>
    </w:p>
    <w:p w14:paraId="55521203" w14:textId="7C0CDB17" w:rsidR="00480C00" w:rsidRPr="00480C00" w:rsidRDefault="00777747" w:rsidP="001A1E18">
      <w:pPr>
        <w:pStyle w:val="NormalBPBHEB"/>
        <w:rPr>
          <w:lang w:val="en"/>
        </w:rPr>
        <w:pPrChange w:id="299" w:author="Ritika Arora" w:date="2025-07-01T13:28:00Z">
          <w:pPr>
            <w:spacing w:before="120" w:after="120" w:line="259" w:lineRule="auto"/>
            <w:jc w:val="both"/>
          </w:pPr>
        </w:pPrChange>
      </w:pPr>
      <w:r>
        <w:rPr>
          <w:lang w:val="en"/>
        </w:rPr>
        <w:t>To ensure a clean and reproducible environment, it is advisable to use virtual environments or Docker containers. Virtual environments help isolate project dependencies, which prevents version conflicts, while Docker ensures consistency in the training environment across different machines.</w:t>
      </w:r>
    </w:p>
    <w:p w14:paraId="4889D80D" w14:textId="4CB35E09" w:rsidR="00480C00" w:rsidRPr="00480C00" w:rsidRDefault="00B13C0E" w:rsidP="001A1E18">
      <w:pPr>
        <w:pStyle w:val="NormalBPBHEB"/>
        <w:pPrChange w:id="300" w:author="Ritika Arora" w:date="2025-07-01T13:28:00Z">
          <w:pPr>
            <w:pStyle w:val="P-Regular"/>
            <w:jc w:val="both"/>
          </w:pPr>
        </w:pPrChange>
      </w:pPr>
      <w:commentRangeStart w:id="301"/>
      <w:r w:rsidRPr="001A1E18">
        <w:rPr>
          <w:b/>
          <w:bCs/>
          <w:rPrChange w:id="302" w:author="Ritika Arora" w:date="2025-07-01T13:28:00Z">
            <w:rPr/>
          </w:rPrChange>
        </w:rPr>
        <w:t xml:space="preserve">Virtual </w:t>
      </w:r>
      <w:ins w:id="303" w:author="Ritika Arora" w:date="2025-07-01T14:08:00Z">
        <w:r w:rsidR="004869BA">
          <w:rPr>
            <w:b/>
            <w:bCs/>
          </w:rPr>
          <w:t>e</w:t>
        </w:r>
      </w:ins>
      <w:del w:id="304" w:author="Ritika Arora" w:date="2025-07-01T14:08:00Z">
        <w:r w:rsidRPr="001A1E18" w:rsidDel="004869BA">
          <w:rPr>
            <w:b/>
            <w:bCs/>
            <w:rPrChange w:id="305" w:author="Ritika Arora" w:date="2025-07-01T13:28:00Z">
              <w:rPr/>
            </w:rPrChange>
          </w:rPr>
          <w:delText>E</w:delText>
        </w:r>
      </w:del>
      <w:r w:rsidRPr="001A1E18">
        <w:rPr>
          <w:b/>
          <w:bCs/>
          <w:rPrChange w:id="306" w:author="Ritika Arora" w:date="2025-07-01T13:28:00Z">
            <w:rPr/>
          </w:rPrChange>
        </w:rPr>
        <w:t xml:space="preserve">nvironment </w:t>
      </w:r>
      <w:del w:id="307" w:author="Ritika Arora" w:date="2025-07-01T14:08:00Z">
        <w:r w:rsidRPr="001A1E18" w:rsidDel="004869BA">
          <w:rPr>
            <w:b/>
            <w:bCs/>
            <w:rPrChange w:id="308" w:author="Ritika Arora" w:date="2025-07-01T13:28:00Z">
              <w:rPr/>
            </w:rPrChange>
          </w:rPr>
          <w:delText>S</w:delText>
        </w:r>
      </w:del>
      <w:ins w:id="309" w:author="Ritika Arora" w:date="2025-07-01T14:08:00Z">
        <w:r w:rsidR="004869BA">
          <w:rPr>
            <w:b/>
            <w:bCs/>
          </w:rPr>
          <w:t>s</w:t>
        </w:r>
      </w:ins>
      <w:r w:rsidRPr="001A1E18">
        <w:rPr>
          <w:b/>
          <w:bCs/>
          <w:rPrChange w:id="310" w:author="Ritika Arora" w:date="2025-07-01T13:28:00Z">
            <w:rPr/>
          </w:rPrChange>
        </w:rPr>
        <w:t>etup</w:t>
      </w:r>
      <w:commentRangeEnd w:id="301"/>
      <w:r w:rsidR="001A1E18">
        <w:rPr>
          <w:rStyle w:val="CommentReference"/>
          <w:rFonts w:ascii="Arial" w:eastAsia="Arial" w:hAnsi="Arial" w:cs="Arial"/>
        </w:rPr>
        <w:commentReference w:id="301"/>
      </w:r>
      <w:r>
        <w:t>: To ensure a clean and reproducible development environment, it's advisable to set up a Python virtual environment before installing the Hugging Face Diffusers library. You can achieve this using the following commands:</w:t>
      </w:r>
    </w:p>
    <w:p w14:paraId="6B325831" w14:textId="46703759" w:rsidR="00480C00" w:rsidRPr="001A1E18" w:rsidRDefault="00480C00" w:rsidP="00E216E3">
      <w:pPr>
        <w:pStyle w:val="SC-Source"/>
        <w:rPr>
          <w:rFonts w:ascii="Consolas" w:hAnsi="Consolas"/>
          <w:sz w:val="20"/>
          <w:szCs w:val="20"/>
          <w:rPrChange w:id="311" w:author="Ritika Arora" w:date="2025-07-01T13:29:00Z">
            <w:rPr/>
          </w:rPrChange>
        </w:rPr>
      </w:pPr>
      <w:r w:rsidRPr="001A1E18">
        <w:rPr>
          <w:rFonts w:ascii="Consolas" w:hAnsi="Consolas"/>
          <w:sz w:val="20"/>
          <w:szCs w:val="20"/>
          <w:rPrChange w:id="312" w:author="Ritika Arora" w:date="2025-07-01T13:29:00Z">
            <w:rPr/>
          </w:rPrChange>
        </w:rPr>
        <w:t>` bash</w:t>
      </w:r>
    </w:p>
    <w:p w14:paraId="056E381B" w14:textId="77777777" w:rsidR="00480C00" w:rsidRPr="001A1E18" w:rsidRDefault="00480C00" w:rsidP="00E216E3">
      <w:pPr>
        <w:pStyle w:val="SC-Source"/>
        <w:rPr>
          <w:rFonts w:ascii="Consolas" w:hAnsi="Consolas"/>
          <w:sz w:val="20"/>
          <w:szCs w:val="20"/>
          <w:rPrChange w:id="313" w:author="Ritika Arora" w:date="2025-07-01T13:29:00Z">
            <w:rPr/>
          </w:rPrChange>
        </w:rPr>
      </w:pPr>
      <w:r w:rsidRPr="001A1E18">
        <w:rPr>
          <w:rFonts w:ascii="Consolas" w:hAnsi="Consolas"/>
          <w:sz w:val="20"/>
          <w:szCs w:val="20"/>
          <w:rPrChange w:id="314" w:author="Ritika Arora" w:date="2025-07-01T13:29:00Z">
            <w:rPr/>
          </w:rPrChange>
        </w:rPr>
        <w:t xml:space="preserve">python -m </w:t>
      </w:r>
      <w:proofErr w:type="spellStart"/>
      <w:r w:rsidRPr="001A1E18">
        <w:rPr>
          <w:rFonts w:ascii="Consolas" w:hAnsi="Consolas"/>
          <w:sz w:val="20"/>
          <w:szCs w:val="20"/>
          <w:rPrChange w:id="315" w:author="Ritika Arora" w:date="2025-07-01T13:29:00Z">
            <w:rPr/>
          </w:rPrChange>
        </w:rPr>
        <w:t>venv</w:t>
      </w:r>
      <w:proofErr w:type="spellEnd"/>
      <w:r w:rsidRPr="001A1E18">
        <w:rPr>
          <w:rFonts w:ascii="Consolas" w:hAnsi="Consolas"/>
          <w:sz w:val="20"/>
          <w:szCs w:val="20"/>
          <w:rPrChange w:id="316" w:author="Ritika Arora" w:date="2025-07-01T13:29:00Z">
            <w:rPr/>
          </w:rPrChange>
        </w:rPr>
        <w:t xml:space="preserve"> hf-env</w:t>
      </w:r>
    </w:p>
    <w:p w14:paraId="706B114A" w14:textId="5A08343C" w:rsidR="00480C00" w:rsidRPr="001A1E18" w:rsidRDefault="00480C00" w:rsidP="00E216E3">
      <w:pPr>
        <w:pStyle w:val="SC-Source"/>
        <w:rPr>
          <w:rFonts w:ascii="Consolas" w:hAnsi="Consolas"/>
          <w:sz w:val="20"/>
          <w:szCs w:val="20"/>
          <w:rPrChange w:id="317" w:author="Ritika Arora" w:date="2025-07-01T13:29:00Z">
            <w:rPr/>
          </w:rPrChange>
        </w:rPr>
      </w:pPr>
      <w:r w:rsidRPr="001A1E18">
        <w:rPr>
          <w:rFonts w:ascii="Consolas" w:hAnsi="Consolas"/>
          <w:sz w:val="20"/>
          <w:szCs w:val="20"/>
          <w:rPrChange w:id="318" w:author="Ritika Arora" w:date="2025-07-01T13:29:00Z">
            <w:rPr/>
          </w:rPrChange>
        </w:rPr>
        <w:t>`</w:t>
      </w:r>
    </w:p>
    <w:p w14:paraId="56832789" w14:textId="77777777" w:rsidR="00480C00" w:rsidRPr="001A1E18" w:rsidRDefault="00480C00" w:rsidP="00E216E3">
      <w:pPr>
        <w:pStyle w:val="SC-Source"/>
        <w:rPr>
          <w:rFonts w:ascii="Consolas" w:hAnsi="Consolas" w:cs="Times New Roman"/>
          <w:sz w:val="20"/>
          <w:szCs w:val="20"/>
          <w:rPrChange w:id="319" w:author="Ritika Arora" w:date="2025-07-01T13:29:00Z">
            <w:rPr>
              <w:rFonts w:ascii="Calibri" w:hAnsi="Calibri" w:cs="Times New Roman"/>
            </w:rPr>
          </w:rPrChange>
        </w:rPr>
      </w:pPr>
      <w:r w:rsidRPr="001A1E18">
        <w:rPr>
          <w:rFonts w:ascii="Consolas" w:hAnsi="Consolas" w:cs="Times New Roman"/>
          <w:sz w:val="20"/>
          <w:szCs w:val="20"/>
          <w:rPrChange w:id="320" w:author="Ritika Arora" w:date="2025-07-01T13:29:00Z">
            <w:rPr>
              <w:rFonts w:ascii="Calibri" w:hAnsi="Calibri" w:cs="Times New Roman"/>
            </w:rPr>
          </w:rPrChange>
        </w:rPr>
        <w:t>source hf-env/bin/activate  # On Windows: hf-env\Scripts\activate</w:t>
      </w:r>
    </w:p>
    <w:p w14:paraId="0090A317" w14:textId="7E3C95AB" w:rsidR="00480C00" w:rsidRDefault="00B13C0E" w:rsidP="001A1E18">
      <w:pPr>
        <w:pStyle w:val="NormalBPBHEB"/>
        <w:rPr>
          <w:lang w:val="en"/>
        </w:rPr>
        <w:pPrChange w:id="321" w:author="Ritika Arora" w:date="2025-07-01T13:29:00Z">
          <w:pPr>
            <w:spacing w:before="120" w:after="120" w:line="259" w:lineRule="auto"/>
            <w:jc w:val="both"/>
          </w:pPr>
        </w:pPrChange>
      </w:pPr>
      <w:r>
        <w:t>This setup isolates the Hugging Face Diffusers library along with its dependencies from other projects on the system, preventing version conflicts and improving reproducibility across development and deployment environments.</w:t>
      </w:r>
    </w:p>
    <w:p w14:paraId="763DF231" w14:textId="1B5D00D1" w:rsidR="007A5E1C" w:rsidRPr="00237155" w:rsidRDefault="007A5E1C" w:rsidP="004869BA">
      <w:pPr>
        <w:pStyle w:val="Heading3BPBHEB"/>
        <w:pPrChange w:id="322" w:author="Ritika Arora" w:date="2025-07-01T14:15:00Z">
          <w:pPr>
            <w:pStyle w:val="H2-Heading"/>
          </w:pPr>
        </w:pPrChange>
      </w:pPr>
      <w:r w:rsidRPr="00237155">
        <w:lastRenderedPageBreak/>
        <w:t xml:space="preserve">Loading and </w:t>
      </w:r>
      <w:ins w:id="323" w:author="Ritika Arora" w:date="2025-07-01T14:15:00Z">
        <w:r w:rsidR="004869BA">
          <w:t>p</w:t>
        </w:r>
      </w:ins>
      <w:del w:id="324" w:author="Ritika Arora" w:date="2025-07-01T14:15:00Z">
        <w:r w:rsidRPr="00237155" w:rsidDel="004869BA">
          <w:delText>P</w:delText>
        </w:r>
      </w:del>
      <w:r w:rsidRPr="00237155">
        <w:t xml:space="preserve">reparing </w:t>
      </w:r>
      <w:ins w:id="325" w:author="Ritika Arora" w:date="2025-07-01T14:15:00Z">
        <w:r w:rsidR="004869BA">
          <w:t>d</w:t>
        </w:r>
      </w:ins>
      <w:del w:id="326" w:author="Ritika Arora" w:date="2025-07-01T14:15:00Z">
        <w:r w:rsidRPr="00237155" w:rsidDel="004869BA">
          <w:delText>D</w:delText>
        </w:r>
      </w:del>
      <w:r w:rsidRPr="00237155">
        <w:t>atasets</w:t>
      </w:r>
    </w:p>
    <w:p w14:paraId="41813DA8" w14:textId="4960CE06" w:rsidR="007A5E1C" w:rsidRPr="00237155" w:rsidRDefault="007A5E1C" w:rsidP="004869BA">
      <w:pPr>
        <w:pStyle w:val="NormalBPBHEB"/>
        <w:pPrChange w:id="327" w:author="Ritika Arora" w:date="2025-07-01T14:15:00Z">
          <w:pPr>
            <w:pStyle w:val="P-Regular"/>
            <w:jc w:val="both"/>
          </w:pPr>
        </w:pPrChange>
      </w:pPr>
      <w:r w:rsidRPr="00237155">
        <w:t xml:space="preserve">Central to </w:t>
      </w:r>
      <w:r w:rsidR="00B13C0E">
        <w:t>practical</w:t>
      </w:r>
      <w:r w:rsidRPr="00237155">
        <w:t xml:space="preserve"> model training is the availability and preparation of high-quality datasets:</w:t>
      </w:r>
    </w:p>
    <w:p w14:paraId="1627399D" w14:textId="48A4A929" w:rsidR="007A5E1C" w:rsidRPr="004869BA" w:rsidRDefault="007A5E1C" w:rsidP="004869BA">
      <w:pPr>
        <w:pStyle w:val="NormalBPBHEB"/>
        <w:numPr>
          <w:ilvl w:val="0"/>
          <w:numId w:val="34"/>
        </w:numPr>
        <w:pPrChange w:id="328" w:author="Ritika Arora" w:date="2025-07-01T14:15:00Z">
          <w:pPr>
            <w:numPr>
              <w:numId w:val="18"/>
            </w:numPr>
            <w:tabs>
              <w:tab w:val="num" w:pos="720"/>
            </w:tabs>
            <w:spacing w:line="259" w:lineRule="auto"/>
            <w:ind w:left="720" w:hanging="360"/>
            <w:jc w:val="both"/>
          </w:pPr>
        </w:pPrChange>
      </w:pPr>
      <w:r w:rsidRPr="004869BA">
        <w:rPr>
          <w:rStyle w:val="P-Bold"/>
          <w:rFonts w:ascii="Palatino Linotype" w:hAnsi="Palatino Linotype"/>
          <w:bCs/>
          <w:shd w:val="clear" w:color="auto" w:fill="auto"/>
        </w:rPr>
        <w:t>Dataset selection</w:t>
      </w:r>
      <w:r w:rsidRPr="004869BA">
        <w:rPr>
          <w:rStyle w:val="P-Bold"/>
          <w:rFonts w:ascii="Palatino Linotype" w:hAnsi="Palatino Linotype"/>
          <w:b w:val="0"/>
          <w:shd w:val="clear" w:color="auto" w:fill="auto"/>
        </w:rPr>
        <w:t>:</w:t>
      </w:r>
      <w:r w:rsidRPr="004869BA">
        <w:t xml:space="preserve"> </w:t>
      </w:r>
      <w:r w:rsidR="00B702C0" w:rsidRPr="004869BA">
        <w:t>Guidance on selecting appropriate datasets for specific NLP tasks, considering factors like data size, domain relevance, and annotation quality. Examples include publicly available datasets such as IMDb for sentiment analysis and CoNLL-2003 for named entity recognition</w:t>
      </w:r>
      <w:r w:rsidRPr="004869BA">
        <w:t>.</w:t>
      </w:r>
    </w:p>
    <w:p w14:paraId="79D9FEDE" w14:textId="6292AB9D" w:rsidR="007A5E1C" w:rsidRPr="004869BA" w:rsidRDefault="007A5E1C" w:rsidP="004869BA">
      <w:pPr>
        <w:pStyle w:val="NormalBPBHEB"/>
        <w:numPr>
          <w:ilvl w:val="0"/>
          <w:numId w:val="34"/>
        </w:numPr>
        <w:pPrChange w:id="329" w:author="Ritika Arora" w:date="2025-07-01T14:15:00Z">
          <w:pPr>
            <w:numPr>
              <w:numId w:val="18"/>
            </w:numPr>
            <w:tabs>
              <w:tab w:val="num" w:pos="720"/>
            </w:tabs>
            <w:spacing w:line="259" w:lineRule="auto"/>
            <w:ind w:left="720" w:hanging="360"/>
            <w:jc w:val="both"/>
          </w:pPr>
        </w:pPrChange>
      </w:pPr>
      <w:r w:rsidRPr="004869BA">
        <w:rPr>
          <w:rStyle w:val="P-Bold"/>
          <w:rFonts w:ascii="Palatino Linotype" w:hAnsi="Palatino Linotype"/>
          <w:bCs/>
          <w:shd w:val="clear" w:color="auto" w:fill="auto"/>
        </w:rPr>
        <w:t>Data preprocessing</w:t>
      </w:r>
      <w:r w:rsidRPr="004869BA">
        <w:rPr>
          <w:rStyle w:val="P-Bold"/>
          <w:rFonts w:ascii="Palatino Linotype" w:hAnsi="Palatino Linotype"/>
          <w:b w:val="0"/>
          <w:shd w:val="clear" w:color="auto" w:fill="auto"/>
        </w:rPr>
        <w:t>:</w:t>
      </w:r>
      <w:r w:rsidRPr="004869BA">
        <w:t xml:space="preserve"> </w:t>
      </w:r>
      <w:r w:rsidR="00B702C0" w:rsidRPr="004869BA">
        <w:t>Detailed procedures for data preprocessing, including tokenization, padding, and encoding</w:t>
      </w:r>
      <w:r w:rsidR="00474266" w:rsidRPr="004869BA">
        <w:t>,</w:t>
      </w:r>
      <w:r w:rsidR="00B702C0" w:rsidRPr="004869BA">
        <w:t xml:space="preserve"> are crucial. Illustrative examples or code snippets can clarify how to transform raw text data into a format suitable for training transformer models within the Hugging Face Diffusers framework.</w:t>
      </w:r>
    </w:p>
    <w:p w14:paraId="30311258" w14:textId="4DA4245C" w:rsidR="00FF4C22" w:rsidRPr="00FF4C22" w:rsidRDefault="00FF4C22" w:rsidP="004869BA">
      <w:pPr>
        <w:pStyle w:val="Heading1BPBHEB"/>
        <w:pPrChange w:id="330" w:author="Ritika Arora" w:date="2025-07-01T14:15:00Z">
          <w:pPr>
            <w:pStyle w:val="H3-Subheading"/>
          </w:pPr>
        </w:pPrChange>
      </w:pPr>
      <w:r w:rsidRPr="00FF4C22">
        <w:t xml:space="preserve">Introduction to </w:t>
      </w:r>
      <w:ins w:id="331" w:author="Ritika Arora" w:date="2025-07-01T14:15:00Z">
        <w:r w:rsidR="004869BA">
          <w:t>d</w:t>
        </w:r>
      </w:ins>
      <w:del w:id="332" w:author="Ritika Arora" w:date="2025-07-01T14:15:00Z">
        <w:r w:rsidRPr="00FF4C22" w:rsidDel="004869BA">
          <w:delText>D</w:delText>
        </w:r>
      </w:del>
      <w:r w:rsidRPr="00FF4C22">
        <w:t xml:space="preserve">ataset </w:t>
      </w:r>
      <w:ins w:id="333" w:author="Ritika Arora" w:date="2025-07-01T14:15:00Z">
        <w:r w:rsidR="004869BA">
          <w:t>l</w:t>
        </w:r>
      </w:ins>
      <w:del w:id="334" w:author="Ritika Arora" w:date="2025-07-01T14:15:00Z">
        <w:r w:rsidRPr="00FF4C22" w:rsidDel="004869BA">
          <w:delText>L</w:delText>
        </w:r>
      </w:del>
      <w:r w:rsidRPr="00FF4C22">
        <w:t xml:space="preserve">oading and </w:t>
      </w:r>
      <w:ins w:id="335" w:author="Ritika Arora" w:date="2025-07-01T14:15:00Z">
        <w:r w:rsidR="004869BA">
          <w:t>p</w:t>
        </w:r>
      </w:ins>
      <w:del w:id="336" w:author="Ritika Arora" w:date="2025-07-01T14:15:00Z">
        <w:r w:rsidRPr="00FF4C22" w:rsidDel="004869BA">
          <w:delText>P</w:delText>
        </w:r>
      </w:del>
      <w:r w:rsidRPr="00FF4C22">
        <w:t>reparation</w:t>
      </w:r>
    </w:p>
    <w:p w14:paraId="6599948E" w14:textId="17404292" w:rsidR="00FF4C22" w:rsidRPr="00FF4C22" w:rsidRDefault="00474266" w:rsidP="004869BA">
      <w:pPr>
        <w:pStyle w:val="NormalBPBHEB"/>
        <w:pPrChange w:id="337" w:author="Ritika Arora" w:date="2025-07-01T14:16:00Z">
          <w:pPr>
            <w:pStyle w:val="P-Regular"/>
            <w:jc w:val="both"/>
          </w:pPr>
        </w:pPrChange>
      </w:pPr>
      <w:r>
        <w:t xml:space="preserve">Practical model training relies significantly on the quality and readiness of the datasets used. The Hugging Face Diffusers library </w:t>
      </w:r>
      <w:r w:rsidR="007B4336">
        <w:t>provides a robust framework for working with textual datasets, allowing users to easily</w:t>
      </w:r>
      <w:r>
        <w:t xml:space="preserve"> load, preprocess, and transform raw data into formats suitable for advanced transformer-based models. Proper dataset selection and preparation are essential for achieving optimal model performance and adaptability to specific NLP tasks. Whether working with popular datasets, such as IMDb for sentiment analysis or CoNLL-2003 for named entity recognition, understanding dataset preprocessing techniques is key to unlocking the potential of modern NLP models.</w:t>
      </w:r>
    </w:p>
    <w:p w14:paraId="4FE4FC94" w14:textId="2D56FFB8" w:rsidR="00FF4C22" w:rsidRPr="00FF4C22" w:rsidRDefault="00B74741" w:rsidP="004869BA">
      <w:pPr>
        <w:pStyle w:val="NormalBPBHEB"/>
        <w:pPrChange w:id="338" w:author="Ritika Arora" w:date="2025-07-01T14:16:00Z">
          <w:pPr>
            <w:pStyle w:val="P-Regular"/>
            <w:jc w:val="both"/>
          </w:pPr>
        </w:pPrChange>
      </w:pPr>
      <w:r>
        <w:t>This code snippet illustrates how to establish training arguments as part of the preprocessing and training pipeline. These parameters define essential aspects of the training process, including batch sizes, learning rate schedules, and directory management, ensuring a controlled and efficient training workflow.</w:t>
      </w:r>
    </w:p>
    <w:p w14:paraId="244D3CAD" w14:textId="77777777" w:rsidR="00FF4C22" w:rsidRDefault="00FF4C22" w:rsidP="007A5E1C">
      <w:pPr>
        <w:pStyle w:val="P-Regular"/>
      </w:pPr>
    </w:p>
    <w:p w14:paraId="77E51D63" w14:textId="3F39FB31" w:rsidR="007A5E1C" w:rsidRPr="004869BA" w:rsidRDefault="007A5E1C" w:rsidP="007A5E1C">
      <w:pPr>
        <w:pStyle w:val="SC-Source"/>
        <w:rPr>
          <w:rFonts w:ascii="Consolas" w:hAnsi="Consolas"/>
          <w:sz w:val="20"/>
          <w:szCs w:val="20"/>
          <w:rPrChange w:id="339" w:author="Ritika Arora" w:date="2025-07-01T14:16:00Z">
            <w:rPr/>
          </w:rPrChange>
        </w:rPr>
      </w:pPr>
      <w:r w:rsidRPr="004869BA">
        <w:rPr>
          <w:rFonts w:ascii="Consolas" w:hAnsi="Consolas"/>
          <w:sz w:val="20"/>
          <w:szCs w:val="20"/>
          <w:rPrChange w:id="340" w:author="Ritika Arora" w:date="2025-07-01T14:16:00Z">
            <w:rPr/>
          </w:rPrChange>
        </w:rPr>
        <w:t>`python</w:t>
      </w:r>
    </w:p>
    <w:p w14:paraId="7F2E6BE4" w14:textId="77777777" w:rsidR="00FF4C22" w:rsidRPr="004869BA" w:rsidRDefault="00FF4C22" w:rsidP="007A5E1C">
      <w:pPr>
        <w:pStyle w:val="SC-Source"/>
        <w:rPr>
          <w:rFonts w:ascii="Consolas" w:hAnsi="Consolas"/>
          <w:sz w:val="20"/>
          <w:szCs w:val="20"/>
          <w:rPrChange w:id="341" w:author="Ritika Arora" w:date="2025-07-01T14:16:00Z">
            <w:rPr/>
          </w:rPrChange>
        </w:rPr>
      </w:pPr>
    </w:p>
    <w:p w14:paraId="2BA55A99" w14:textId="77777777" w:rsidR="007A5E1C" w:rsidRPr="004869BA" w:rsidRDefault="007A5E1C" w:rsidP="007A5E1C">
      <w:pPr>
        <w:pStyle w:val="SC-Source"/>
        <w:rPr>
          <w:rFonts w:ascii="Consolas" w:hAnsi="Consolas"/>
          <w:sz w:val="20"/>
          <w:szCs w:val="20"/>
          <w:lang w:val="en-US"/>
          <w:rPrChange w:id="342" w:author="Ritika Arora" w:date="2025-07-01T14:16:00Z">
            <w:rPr>
              <w:lang w:val="en-US"/>
            </w:rPr>
          </w:rPrChange>
        </w:rPr>
      </w:pPr>
      <w:r w:rsidRPr="004869BA">
        <w:rPr>
          <w:rFonts w:ascii="Consolas" w:hAnsi="Consolas"/>
          <w:sz w:val="20"/>
          <w:szCs w:val="20"/>
          <w:lang w:val="en-US"/>
          <w:rPrChange w:id="343" w:author="Ritika Arora" w:date="2025-07-01T14:16:00Z">
            <w:rPr>
              <w:lang w:val="en-US"/>
            </w:rPr>
          </w:rPrChange>
        </w:rPr>
        <w:t xml:space="preserve">from transformers import </w:t>
      </w:r>
      <w:proofErr w:type="spellStart"/>
      <w:r w:rsidRPr="004869BA">
        <w:rPr>
          <w:rFonts w:ascii="Consolas" w:hAnsi="Consolas"/>
          <w:sz w:val="20"/>
          <w:szCs w:val="20"/>
          <w:lang w:val="en-US"/>
          <w:rPrChange w:id="344" w:author="Ritika Arora" w:date="2025-07-01T14:16:00Z">
            <w:rPr>
              <w:lang w:val="en-US"/>
            </w:rPr>
          </w:rPrChange>
        </w:rPr>
        <w:t>TrainingArguments</w:t>
      </w:r>
      <w:proofErr w:type="spellEnd"/>
    </w:p>
    <w:p w14:paraId="01916E56" w14:textId="77777777" w:rsidR="007A5E1C" w:rsidRPr="004869BA" w:rsidRDefault="007A5E1C" w:rsidP="007A5E1C">
      <w:pPr>
        <w:pStyle w:val="SC-Source"/>
        <w:rPr>
          <w:rFonts w:ascii="Consolas" w:hAnsi="Consolas"/>
          <w:sz w:val="20"/>
          <w:szCs w:val="20"/>
          <w:rPrChange w:id="345" w:author="Ritika Arora" w:date="2025-07-01T14:16:00Z">
            <w:rPr/>
          </w:rPrChange>
        </w:rPr>
      </w:pPr>
      <w:proofErr w:type="spellStart"/>
      <w:r w:rsidRPr="004869BA">
        <w:rPr>
          <w:rFonts w:ascii="Consolas" w:hAnsi="Consolas"/>
          <w:sz w:val="20"/>
          <w:szCs w:val="20"/>
          <w:lang w:val="en-US"/>
          <w:rPrChange w:id="346" w:author="Ritika Arora" w:date="2025-07-01T14:16:00Z">
            <w:rPr>
              <w:lang w:val="en-US"/>
            </w:rPr>
          </w:rPrChange>
        </w:rPr>
        <w:t>training_args</w:t>
      </w:r>
      <w:proofErr w:type="spellEnd"/>
      <w:r w:rsidRPr="004869BA">
        <w:rPr>
          <w:rFonts w:ascii="Consolas" w:hAnsi="Consolas"/>
          <w:sz w:val="20"/>
          <w:szCs w:val="20"/>
          <w:lang w:val="en-US"/>
          <w:rPrChange w:id="347" w:author="Ritika Arora" w:date="2025-07-01T14:16:00Z">
            <w:rPr>
              <w:lang w:val="en-US"/>
            </w:rPr>
          </w:rPrChange>
        </w:rPr>
        <w:t xml:space="preserve"> = </w:t>
      </w:r>
      <w:proofErr w:type="spellStart"/>
      <w:r w:rsidRPr="004869BA">
        <w:rPr>
          <w:rFonts w:ascii="Consolas" w:hAnsi="Consolas"/>
          <w:sz w:val="20"/>
          <w:szCs w:val="20"/>
          <w:lang w:val="en-US"/>
          <w:rPrChange w:id="348" w:author="Ritika Arora" w:date="2025-07-01T14:16:00Z">
            <w:rPr>
              <w:lang w:val="en-US"/>
            </w:rPr>
          </w:rPrChange>
        </w:rPr>
        <w:t>TrainingArguments</w:t>
      </w:r>
      <w:proofErr w:type="spellEnd"/>
      <w:r w:rsidRPr="004869BA">
        <w:rPr>
          <w:rFonts w:ascii="Consolas" w:hAnsi="Consolas"/>
          <w:sz w:val="20"/>
          <w:szCs w:val="20"/>
          <w:lang w:val="en-US"/>
          <w:rPrChange w:id="349" w:author="Ritika Arora" w:date="2025-07-01T14:16:00Z">
            <w:rPr>
              <w:lang w:val="en-US"/>
            </w:rPr>
          </w:rPrChange>
        </w:rPr>
        <w:t>(</w:t>
      </w:r>
    </w:p>
    <w:p w14:paraId="4342890C" w14:textId="77777777" w:rsidR="007A5E1C" w:rsidRPr="004869BA" w:rsidRDefault="007A5E1C" w:rsidP="007A5E1C">
      <w:pPr>
        <w:pStyle w:val="SC-Source"/>
        <w:rPr>
          <w:rFonts w:ascii="Consolas" w:hAnsi="Consolas"/>
          <w:sz w:val="20"/>
          <w:szCs w:val="20"/>
          <w:rPrChange w:id="350" w:author="Ritika Arora" w:date="2025-07-01T14:16:00Z">
            <w:rPr/>
          </w:rPrChange>
        </w:rPr>
      </w:pPr>
      <w:r w:rsidRPr="004869BA">
        <w:rPr>
          <w:rFonts w:ascii="Consolas" w:hAnsi="Consolas"/>
          <w:sz w:val="20"/>
          <w:szCs w:val="20"/>
          <w:lang w:val="en-US"/>
          <w:rPrChange w:id="351" w:author="Ritika Arora" w:date="2025-07-01T14:16:00Z">
            <w:rPr>
              <w:lang w:val="en-US"/>
            </w:rPr>
          </w:rPrChange>
        </w:rPr>
        <w:t xml:space="preserve">    </w:t>
      </w:r>
      <w:proofErr w:type="spellStart"/>
      <w:r w:rsidRPr="004869BA">
        <w:rPr>
          <w:rFonts w:ascii="Consolas" w:hAnsi="Consolas"/>
          <w:sz w:val="20"/>
          <w:szCs w:val="20"/>
          <w:lang w:val="en-US"/>
          <w:rPrChange w:id="352" w:author="Ritika Arora" w:date="2025-07-01T14:16:00Z">
            <w:rPr>
              <w:lang w:val="en-US"/>
            </w:rPr>
          </w:rPrChange>
        </w:rPr>
        <w:t>output_dir</w:t>
      </w:r>
      <w:proofErr w:type="spellEnd"/>
      <w:r w:rsidRPr="004869BA">
        <w:rPr>
          <w:rFonts w:ascii="Consolas" w:hAnsi="Consolas"/>
          <w:sz w:val="20"/>
          <w:szCs w:val="20"/>
          <w:lang w:val="en-US"/>
          <w:rPrChange w:id="353" w:author="Ritika Arora" w:date="2025-07-01T14:16:00Z">
            <w:rPr>
              <w:lang w:val="en-US"/>
            </w:rPr>
          </w:rPrChange>
        </w:rPr>
        <w:t>='./results',          # output directory</w:t>
      </w:r>
    </w:p>
    <w:p w14:paraId="6A9066DA" w14:textId="77777777" w:rsidR="007A5E1C" w:rsidRPr="004869BA" w:rsidRDefault="007A5E1C" w:rsidP="007A5E1C">
      <w:pPr>
        <w:pStyle w:val="SC-Source"/>
        <w:rPr>
          <w:rFonts w:ascii="Consolas" w:hAnsi="Consolas"/>
          <w:sz w:val="20"/>
          <w:szCs w:val="20"/>
          <w:rPrChange w:id="354" w:author="Ritika Arora" w:date="2025-07-01T14:16:00Z">
            <w:rPr/>
          </w:rPrChange>
        </w:rPr>
      </w:pPr>
      <w:r w:rsidRPr="004869BA">
        <w:rPr>
          <w:rFonts w:ascii="Consolas" w:hAnsi="Consolas"/>
          <w:sz w:val="20"/>
          <w:szCs w:val="20"/>
          <w:lang w:val="en-US"/>
          <w:rPrChange w:id="355" w:author="Ritika Arora" w:date="2025-07-01T14:16:00Z">
            <w:rPr>
              <w:lang w:val="en-US"/>
            </w:rPr>
          </w:rPrChange>
        </w:rPr>
        <w:t xml:space="preserve">    </w:t>
      </w:r>
      <w:proofErr w:type="spellStart"/>
      <w:r w:rsidRPr="004869BA">
        <w:rPr>
          <w:rFonts w:ascii="Consolas" w:hAnsi="Consolas"/>
          <w:sz w:val="20"/>
          <w:szCs w:val="20"/>
          <w:lang w:val="en-US"/>
          <w:rPrChange w:id="356" w:author="Ritika Arora" w:date="2025-07-01T14:16:00Z">
            <w:rPr>
              <w:lang w:val="en-US"/>
            </w:rPr>
          </w:rPrChange>
        </w:rPr>
        <w:t>num_train_epochs</w:t>
      </w:r>
      <w:proofErr w:type="spellEnd"/>
      <w:r w:rsidRPr="004869BA">
        <w:rPr>
          <w:rFonts w:ascii="Consolas" w:hAnsi="Consolas"/>
          <w:sz w:val="20"/>
          <w:szCs w:val="20"/>
          <w:lang w:val="en-US"/>
          <w:rPrChange w:id="357" w:author="Ritika Arora" w:date="2025-07-01T14:16:00Z">
            <w:rPr>
              <w:lang w:val="en-US"/>
            </w:rPr>
          </w:rPrChange>
        </w:rPr>
        <w:t>=3,              # number of training epochs</w:t>
      </w:r>
    </w:p>
    <w:p w14:paraId="40C6A82A" w14:textId="77777777" w:rsidR="007A5E1C" w:rsidRPr="004869BA" w:rsidRDefault="007A5E1C" w:rsidP="007A5E1C">
      <w:pPr>
        <w:pStyle w:val="SC-Source"/>
        <w:rPr>
          <w:rFonts w:ascii="Consolas" w:hAnsi="Consolas"/>
          <w:sz w:val="20"/>
          <w:szCs w:val="20"/>
          <w:rPrChange w:id="358" w:author="Ritika Arora" w:date="2025-07-01T14:16:00Z">
            <w:rPr/>
          </w:rPrChange>
        </w:rPr>
      </w:pPr>
      <w:r w:rsidRPr="004869BA">
        <w:rPr>
          <w:rFonts w:ascii="Consolas" w:hAnsi="Consolas"/>
          <w:sz w:val="20"/>
          <w:szCs w:val="20"/>
          <w:lang w:val="en-US"/>
          <w:rPrChange w:id="359" w:author="Ritika Arora" w:date="2025-07-01T14:16:00Z">
            <w:rPr>
              <w:lang w:val="en-US"/>
            </w:rPr>
          </w:rPrChange>
        </w:rPr>
        <w:t xml:space="preserve">    </w:t>
      </w:r>
      <w:proofErr w:type="spellStart"/>
      <w:r w:rsidRPr="004869BA">
        <w:rPr>
          <w:rFonts w:ascii="Consolas" w:hAnsi="Consolas"/>
          <w:sz w:val="20"/>
          <w:szCs w:val="20"/>
          <w:lang w:val="en-US"/>
          <w:rPrChange w:id="360" w:author="Ritika Arora" w:date="2025-07-01T14:16:00Z">
            <w:rPr>
              <w:lang w:val="en-US"/>
            </w:rPr>
          </w:rPrChange>
        </w:rPr>
        <w:t>per_device_train_batch_size</w:t>
      </w:r>
      <w:proofErr w:type="spellEnd"/>
      <w:r w:rsidRPr="004869BA">
        <w:rPr>
          <w:rFonts w:ascii="Consolas" w:hAnsi="Consolas"/>
          <w:sz w:val="20"/>
          <w:szCs w:val="20"/>
          <w:lang w:val="en-US"/>
          <w:rPrChange w:id="361" w:author="Ritika Arora" w:date="2025-07-01T14:16:00Z">
            <w:rPr>
              <w:lang w:val="en-US"/>
            </w:rPr>
          </w:rPrChange>
        </w:rPr>
        <w:t>=16,  # batch size for training</w:t>
      </w:r>
    </w:p>
    <w:p w14:paraId="202E2D79" w14:textId="77777777" w:rsidR="007A5E1C" w:rsidRPr="004869BA" w:rsidRDefault="007A5E1C" w:rsidP="007A5E1C">
      <w:pPr>
        <w:pStyle w:val="SC-Source"/>
        <w:rPr>
          <w:rFonts w:ascii="Consolas" w:hAnsi="Consolas"/>
          <w:sz w:val="20"/>
          <w:szCs w:val="20"/>
          <w:rPrChange w:id="362" w:author="Ritika Arora" w:date="2025-07-01T14:16:00Z">
            <w:rPr/>
          </w:rPrChange>
        </w:rPr>
      </w:pPr>
      <w:r w:rsidRPr="004869BA">
        <w:rPr>
          <w:rFonts w:ascii="Consolas" w:hAnsi="Consolas"/>
          <w:sz w:val="20"/>
          <w:szCs w:val="20"/>
          <w:lang w:val="en-US"/>
          <w:rPrChange w:id="363" w:author="Ritika Arora" w:date="2025-07-01T14:16:00Z">
            <w:rPr>
              <w:lang w:val="en-US"/>
            </w:rPr>
          </w:rPrChange>
        </w:rPr>
        <w:t xml:space="preserve">    </w:t>
      </w:r>
      <w:proofErr w:type="spellStart"/>
      <w:r w:rsidRPr="004869BA">
        <w:rPr>
          <w:rFonts w:ascii="Consolas" w:hAnsi="Consolas"/>
          <w:sz w:val="20"/>
          <w:szCs w:val="20"/>
          <w:lang w:val="en-US"/>
          <w:rPrChange w:id="364" w:author="Ritika Arora" w:date="2025-07-01T14:16:00Z">
            <w:rPr>
              <w:lang w:val="en-US"/>
            </w:rPr>
          </w:rPrChange>
        </w:rPr>
        <w:t>per_device_eval_batch_size</w:t>
      </w:r>
      <w:proofErr w:type="spellEnd"/>
      <w:r w:rsidRPr="004869BA">
        <w:rPr>
          <w:rFonts w:ascii="Consolas" w:hAnsi="Consolas"/>
          <w:sz w:val="20"/>
          <w:szCs w:val="20"/>
          <w:lang w:val="en-US"/>
          <w:rPrChange w:id="365" w:author="Ritika Arora" w:date="2025-07-01T14:16:00Z">
            <w:rPr>
              <w:lang w:val="en-US"/>
            </w:rPr>
          </w:rPrChange>
        </w:rPr>
        <w:t>=64,   # batch size for evaluation</w:t>
      </w:r>
    </w:p>
    <w:p w14:paraId="2693491C" w14:textId="0FE1CAC1" w:rsidR="007A5E1C" w:rsidRPr="004869BA" w:rsidRDefault="007A5E1C" w:rsidP="007A5E1C">
      <w:pPr>
        <w:pStyle w:val="SC-Source"/>
        <w:rPr>
          <w:rFonts w:ascii="Consolas" w:hAnsi="Consolas"/>
          <w:sz w:val="20"/>
          <w:szCs w:val="20"/>
          <w:rPrChange w:id="366" w:author="Ritika Arora" w:date="2025-07-01T14:16:00Z">
            <w:rPr/>
          </w:rPrChange>
        </w:rPr>
      </w:pPr>
      <w:r w:rsidRPr="004869BA">
        <w:rPr>
          <w:rFonts w:ascii="Consolas" w:hAnsi="Consolas"/>
          <w:sz w:val="20"/>
          <w:szCs w:val="20"/>
          <w:lang w:val="en-US"/>
          <w:rPrChange w:id="367" w:author="Ritika Arora" w:date="2025-07-01T14:16:00Z">
            <w:rPr>
              <w:lang w:val="en-US"/>
            </w:rPr>
          </w:rPrChange>
        </w:rPr>
        <w:t xml:space="preserve">    </w:t>
      </w:r>
      <w:r w:rsidR="00B8031F" w:rsidRPr="004869BA">
        <w:rPr>
          <w:rFonts w:ascii="Consolas" w:hAnsi="Consolas"/>
          <w:sz w:val="20"/>
          <w:szCs w:val="20"/>
          <w:lang w:val="en-US"/>
          <w:rPrChange w:id="368" w:author="Ritika Arora" w:date="2025-07-01T14:16:00Z">
            <w:rPr>
              <w:lang w:val="en-US"/>
            </w:rPr>
          </w:rPrChange>
        </w:rPr>
        <w:t>Wampuses</w:t>
      </w:r>
      <w:r w:rsidRPr="004869BA">
        <w:rPr>
          <w:rFonts w:ascii="Consolas" w:hAnsi="Consolas"/>
          <w:sz w:val="20"/>
          <w:szCs w:val="20"/>
          <w:lang w:val="en-US"/>
          <w:rPrChange w:id="369" w:author="Ritika Arora" w:date="2025-07-01T14:16:00Z">
            <w:rPr>
              <w:lang w:val="en-US"/>
            </w:rPr>
          </w:rPrChange>
        </w:rPr>
        <w:t>=500,                # number of warmup steps for learning rate scheduler</w:t>
      </w:r>
    </w:p>
    <w:p w14:paraId="7B687BF4" w14:textId="08FE2262" w:rsidR="007A5E1C" w:rsidRPr="004869BA" w:rsidRDefault="007A5E1C" w:rsidP="007A5E1C">
      <w:pPr>
        <w:pStyle w:val="SC-Source"/>
        <w:rPr>
          <w:rFonts w:ascii="Consolas" w:hAnsi="Consolas"/>
          <w:sz w:val="20"/>
          <w:szCs w:val="20"/>
          <w:rPrChange w:id="370" w:author="Ritika Arora" w:date="2025-07-01T14:16:00Z">
            <w:rPr/>
          </w:rPrChange>
        </w:rPr>
      </w:pPr>
      <w:r w:rsidRPr="004869BA">
        <w:rPr>
          <w:rFonts w:ascii="Consolas" w:hAnsi="Consolas"/>
          <w:sz w:val="20"/>
          <w:szCs w:val="20"/>
          <w:lang w:val="en-US"/>
          <w:rPrChange w:id="371" w:author="Ritika Arora" w:date="2025-07-01T14:16:00Z">
            <w:rPr>
              <w:lang w:val="en-US"/>
            </w:rPr>
          </w:rPrChange>
        </w:rPr>
        <w:t xml:space="preserve">    </w:t>
      </w:r>
      <w:r w:rsidR="00B8031F" w:rsidRPr="004869BA">
        <w:rPr>
          <w:rFonts w:ascii="Consolas" w:hAnsi="Consolas"/>
          <w:sz w:val="20"/>
          <w:szCs w:val="20"/>
          <w:lang w:val="en-US"/>
          <w:rPrChange w:id="372" w:author="Ritika Arora" w:date="2025-07-01T14:16:00Z">
            <w:rPr>
              <w:lang w:val="en-US"/>
            </w:rPr>
          </w:rPrChange>
        </w:rPr>
        <w:t>weight decay</w:t>
      </w:r>
      <w:r w:rsidRPr="004869BA">
        <w:rPr>
          <w:rFonts w:ascii="Consolas" w:hAnsi="Consolas"/>
          <w:sz w:val="20"/>
          <w:szCs w:val="20"/>
          <w:lang w:val="en-US"/>
          <w:rPrChange w:id="373" w:author="Ritika Arora" w:date="2025-07-01T14:16:00Z">
            <w:rPr>
              <w:lang w:val="en-US"/>
            </w:rPr>
          </w:rPrChange>
        </w:rPr>
        <w:t>=0.01,               # strength of weight decay</w:t>
      </w:r>
    </w:p>
    <w:p w14:paraId="72683619" w14:textId="5C4D6684" w:rsidR="007A5E1C" w:rsidRPr="004869BA" w:rsidRDefault="007A5E1C" w:rsidP="007A5E1C">
      <w:pPr>
        <w:pStyle w:val="SC-Source"/>
        <w:rPr>
          <w:rFonts w:ascii="Consolas" w:hAnsi="Consolas"/>
          <w:sz w:val="20"/>
          <w:szCs w:val="20"/>
          <w:rPrChange w:id="374" w:author="Ritika Arora" w:date="2025-07-01T14:16:00Z">
            <w:rPr/>
          </w:rPrChange>
        </w:rPr>
      </w:pPr>
      <w:r w:rsidRPr="004869BA">
        <w:rPr>
          <w:rFonts w:ascii="Consolas" w:hAnsi="Consolas"/>
          <w:sz w:val="20"/>
          <w:szCs w:val="20"/>
          <w:lang w:val="en-US"/>
          <w:rPrChange w:id="375" w:author="Ritika Arora" w:date="2025-07-01T14:16:00Z">
            <w:rPr>
              <w:lang w:val="en-US"/>
            </w:rPr>
          </w:rPrChange>
        </w:rPr>
        <w:lastRenderedPageBreak/>
        <w:t xml:space="preserve">    </w:t>
      </w:r>
      <w:r w:rsidR="00B8031F" w:rsidRPr="004869BA">
        <w:rPr>
          <w:rFonts w:ascii="Consolas" w:hAnsi="Consolas"/>
          <w:sz w:val="20"/>
          <w:szCs w:val="20"/>
          <w:lang w:val="en-US"/>
          <w:rPrChange w:id="376" w:author="Ritika Arora" w:date="2025-07-01T14:16:00Z">
            <w:rPr>
              <w:lang w:val="en-US"/>
            </w:rPr>
          </w:rPrChange>
        </w:rPr>
        <w:t>logging Dir</w:t>
      </w:r>
      <w:r w:rsidRPr="004869BA">
        <w:rPr>
          <w:rFonts w:ascii="Consolas" w:hAnsi="Consolas"/>
          <w:sz w:val="20"/>
          <w:szCs w:val="20"/>
          <w:lang w:val="en-US"/>
          <w:rPrChange w:id="377" w:author="Ritika Arora" w:date="2025-07-01T14:16:00Z">
            <w:rPr>
              <w:lang w:val="en-US"/>
            </w:rPr>
          </w:rPrChange>
        </w:rPr>
        <w:t>='./logs',            # directory for storing logs</w:t>
      </w:r>
    </w:p>
    <w:p w14:paraId="22F06408" w14:textId="77777777" w:rsidR="007A5E1C" w:rsidRPr="004869BA" w:rsidRDefault="007A5E1C" w:rsidP="007A5E1C">
      <w:pPr>
        <w:pStyle w:val="SC-Source"/>
        <w:rPr>
          <w:rFonts w:ascii="Consolas" w:hAnsi="Consolas"/>
          <w:sz w:val="20"/>
          <w:szCs w:val="20"/>
          <w:rPrChange w:id="378" w:author="Ritika Arora" w:date="2025-07-01T14:16:00Z">
            <w:rPr/>
          </w:rPrChange>
        </w:rPr>
      </w:pPr>
      <w:r w:rsidRPr="004869BA">
        <w:rPr>
          <w:rFonts w:ascii="Consolas" w:hAnsi="Consolas"/>
          <w:sz w:val="20"/>
          <w:szCs w:val="20"/>
          <w:rPrChange w:id="379" w:author="Ritika Arora" w:date="2025-07-01T14:16:00Z">
            <w:rPr/>
          </w:rPrChange>
        </w:rPr>
        <w:t>)</w:t>
      </w:r>
    </w:p>
    <w:p w14:paraId="7B3A3FA0" w14:textId="77777777" w:rsidR="007A5E1C" w:rsidRPr="004869BA" w:rsidRDefault="007A5E1C" w:rsidP="007A5E1C">
      <w:pPr>
        <w:pStyle w:val="SC-Source"/>
        <w:rPr>
          <w:rFonts w:ascii="Consolas" w:hAnsi="Consolas"/>
          <w:sz w:val="20"/>
          <w:szCs w:val="20"/>
          <w:rPrChange w:id="380" w:author="Ritika Arora" w:date="2025-07-01T14:17:00Z">
            <w:rPr/>
          </w:rPrChange>
        </w:rPr>
      </w:pPr>
      <w:r w:rsidRPr="004869BA">
        <w:rPr>
          <w:rFonts w:ascii="Consolas" w:hAnsi="Consolas"/>
          <w:sz w:val="20"/>
          <w:szCs w:val="20"/>
          <w:rPrChange w:id="381" w:author="Ritika Arora" w:date="2025-07-01T14:17:00Z">
            <w:rPr/>
          </w:rPrChange>
        </w:rPr>
        <w:t>` `</w:t>
      </w:r>
    </w:p>
    <w:p w14:paraId="7DD9244A" w14:textId="2186327C" w:rsidR="00FF4C22" w:rsidRPr="004869BA" w:rsidRDefault="00496A0F" w:rsidP="004869BA">
      <w:pPr>
        <w:pStyle w:val="NormalBPBHEB"/>
        <w:pPrChange w:id="382" w:author="Ritika Arora" w:date="2025-07-01T14:17:00Z">
          <w:pPr>
            <w:pStyle w:val="P-Regular"/>
            <w:jc w:val="both"/>
          </w:pPr>
        </w:pPrChange>
      </w:pPr>
      <w:r w:rsidRPr="004869BA">
        <w:t xml:space="preserve">The provided code </w:t>
      </w:r>
      <w:r w:rsidR="00734CB3" w:rsidRPr="004869BA">
        <w:t>demonstrates how to configure</w:t>
      </w:r>
      <w:r w:rsidRPr="004869BA">
        <w:t xml:space="preserve"> training arguments using the </w:t>
      </w:r>
      <w:proofErr w:type="spellStart"/>
      <w:r w:rsidRPr="004869BA">
        <w:rPr>
          <w:rStyle w:val="P-Code"/>
          <w:rFonts w:ascii="Palatino Linotype" w:hAnsi="Palatino Linotype"/>
          <w:shd w:val="clear" w:color="auto" w:fill="auto"/>
        </w:rPr>
        <w:t>TrainingArguments</w:t>
      </w:r>
      <w:proofErr w:type="spellEnd"/>
      <w:r w:rsidRPr="004869BA">
        <w:t xml:space="preserve"> class from the Hugging Face Transformers library. These arguments establish the foundation for training and evaluating NLP models, specifying parameters that directly influence performance, computational efficiency, and resource management.</w:t>
      </w:r>
    </w:p>
    <w:p w14:paraId="0E521F06" w14:textId="104B7904" w:rsidR="00FF4C22" w:rsidRPr="004869BA" w:rsidRDefault="00FF4C22" w:rsidP="004869BA">
      <w:pPr>
        <w:pStyle w:val="NormalBPBHEB"/>
        <w:numPr>
          <w:ilvl w:val="0"/>
          <w:numId w:val="35"/>
        </w:numPr>
        <w:pPrChange w:id="383" w:author="Ritika Arora" w:date="2025-07-01T14:17:00Z">
          <w:pPr>
            <w:pStyle w:val="P-Regular"/>
            <w:numPr>
              <w:numId w:val="29"/>
            </w:numPr>
            <w:tabs>
              <w:tab w:val="num" w:pos="720"/>
            </w:tabs>
            <w:ind w:left="720" w:hanging="360"/>
            <w:jc w:val="both"/>
          </w:pPr>
        </w:pPrChange>
      </w:pPr>
      <w:r w:rsidRPr="004869BA">
        <w:rPr>
          <w:b/>
          <w:bCs/>
        </w:rPr>
        <w:t xml:space="preserve">Output </w:t>
      </w:r>
      <w:ins w:id="384" w:author="Ritika Arora" w:date="2025-07-01T14:17:00Z">
        <w:r w:rsidR="004869BA">
          <w:rPr>
            <w:b/>
            <w:bCs/>
          </w:rPr>
          <w:t>d</w:t>
        </w:r>
      </w:ins>
      <w:del w:id="385" w:author="Ritika Arora" w:date="2025-07-01T14:17:00Z">
        <w:r w:rsidRPr="004869BA" w:rsidDel="004869BA">
          <w:rPr>
            <w:b/>
            <w:bCs/>
          </w:rPr>
          <w:delText>D</w:delText>
        </w:r>
      </w:del>
      <w:r w:rsidRPr="004869BA">
        <w:rPr>
          <w:b/>
          <w:bCs/>
        </w:rPr>
        <w:t>irectory</w:t>
      </w:r>
      <w:r w:rsidRPr="004869BA">
        <w:t xml:space="preserve">: The </w:t>
      </w:r>
      <w:proofErr w:type="spellStart"/>
      <w:r w:rsidRPr="004869BA">
        <w:rPr>
          <w:rStyle w:val="P-Code"/>
          <w:rFonts w:ascii="Palatino Linotype" w:hAnsi="Palatino Linotype"/>
          <w:shd w:val="clear" w:color="auto" w:fill="auto"/>
        </w:rPr>
        <w:t>output_dir</w:t>
      </w:r>
      <w:proofErr w:type="spellEnd"/>
      <w:r w:rsidRPr="004869BA">
        <w:t xml:space="preserve"> </w:t>
      </w:r>
      <w:r w:rsidR="001D5FA9" w:rsidRPr="004869BA">
        <w:t>parameter specifies the path where the model's checkpoints and other outputs will be stored. This ensures that all training artifacts are saved for later use, including resuming training or fine-tuning.</w:t>
      </w:r>
    </w:p>
    <w:p w14:paraId="7F7CF1A2" w14:textId="29DDA4C8" w:rsidR="00FF4C22" w:rsidRPr="004869BA" w:rsidRDefault="00FF4C22" w:rsidP="004869BA">
      <w:pPr>
        <w:pStyle w:val="NormalBPBHEB"/>
        <w:numPr>
          <w:ilvl w:val="0"/>
          <w:numId w:val="35"/>
        </w:numPr>
        <w:pPrChange w:id="386" w:author="Ritika Arora" w:date="2025-07-01T14:17:00Z">
          <w:pPr>
            <w:pStyle w:val="P-Regular"/>
            <w:numPr>
              <w:numId w:val="29"/>
            </w:numPr>
            <w:tabs>
              <w:tab w:val="num" w:pos="720"/>
            </w:tabs>
            <w:ind w:left="720" w:hanging="360"/>
            <w:jc w:val="both"/>
          </w:pPr>
        </w:pPrChange>
      </w:pPr>
      <w:r w:rsidRPr="004869BA">
        <w:rPr>
          <w:b/>
          <w:bCs/>
        </w:rPr>
        <w:t xml:space="preserve">Number of </w:t>
      </w:r>
      <w:ins w:id="387" w:author="Ritika Arora" w:date="2025-07-01T14:17:00Z">
        <w:r w:rsidR="004869BA">
          <w:rPr>
            <w:b/>
            <w:bCs/>
          </w:rPr>
          <w:t>t</w:t>
        </w:r>
      </w:ins>
      <w:del w:id="388" w:author="Ritika Arora" w:date="2025-07-01T14:17:00Z">
        <w:r w:rsidRPr="004869BA" w:rsidDel="004869BA">
          <w:rPr>
            <w:b/>
            <w:bCs/>
          </w:rPr>
          <w:delText>T</w:delText>
        </w:r>
      </w:del>
      <w:r w:rsidRPr="004869BA">
        <w:rPr>
          <w:b/>
          <w:bCs/>
        </w:rPr>
        <w:t xml:space="preserve">raining </w:t>
      </w:r>
      <w:ins w:id="389" w:author="Ritika Arora" w:date="2025-07-01T14:17:00Z">
        <w:r w:rsidR="004869BA">
          <w:rPr>
            <w:b/>
            <w:bCs/>
          </w:rPr>
          <w:t>e</w:t>
        </w:r>
      </w:ins>
      <w:del w:id="390" w:author="Ritika Arora" w:date="2025-07-01T14:17:00Z">
        <w:r w:rsidRPr="004869BA" w:rsidDel="004869BA">
          <w:rPr>
            <w:b/>
            <w:bCs/>
          </w:rPr>
          <w:delText>E</w:delText>
        </w:r>
      </w:del>
      <w:r w:rsidRPr="004869BA">
        <w:rPr>
          <w:b/>
          <w:bCs/>
        </w:rPr>
        <w:t>pochs</w:t>
      </w:r>
      <w:r w:rsidRPr="004869BA">
        <w:t xml:space="preserve">: The </w:t>
      </w:r>
      <w:proofErr w:type="spellStart"/>
      <w:r w:rsidRPr="004869BA">
        <w:rPr>
          <w:rStyle w:val="P-Code"/>
          <w:rFonts w:ascii="Palatino Linotype" w:hAnsi="Palatino Linotype"/>
          <w:shd w:val="clear" w:color="auto" w:fill="auto"/>
        </w:rPr>
        <w:t>num_train_epochs</w:t>
      </w:r>
      <w:proofErr w:type="spellEnd"/>
      <w:r w:rsidRPr="004869BA">
        <w:t xml:space="preserve"> </w:t>
      </w:r>
      <w:r w:rsidR="001859DB" w:rsidRPr="004869BA">
        <w:t>parameter specifies the total number of passes over the training dataset. A value of 3 indicates that the model will iterate over the dataset three times, striking a balance between learning the data's patterns and avoiding overfitting.</w:t>
      </w:r>
    </w:p>
    <w:p w14:paraId="774EC67D" w14:textId="0A74ECD8" w:rsidR="00FF4C22" w:rsidRPr="004869BA" w:rsidRDefault="001859DB" w:rsidP="004869BA">
      <w:pPr>
        <w:pStyle w:val="NormalBPBHEB"/>
        <w:numPr>
          <w:ilvl w:val="0"/>
          <w:numId w:val="35"/>
        </w:numPr>
        <w:pPrChange w:id="391" w:author="Ritika Arora" w:date="2025-07-01T14:17:00Z">
          <w:pPr>
            <w:pStyle w:val="P-Regular"/>
            <w:numPr>
              <w:numId w:val="29"/>
            </w:numPr>
            <w:tabs>
              <w:tab w:val="num" w:pos="720"/>
            </w:tabs>
            <w:ind w:left="720" w:hanging="360"/>
            <w:jc w:val="both"/>
          </w:pPr>
        </w:pPrChange>
      </w:pPr>
      <w:r w:rsidRPr="004869BA">
        <w:rPr>
          <w:b/>
          <w:bCs/>
        </w:rPr>
        <w:t xml:space="preserve">Batch </w:t>
      </w:r>
      <w:ins w:id="392" w:author="Ritika Arora" w:date="2025-07-01T14:17:00Z">
        <w:r w:rsidR="004869BA">
          <w:rPr>
            <w:b/>
            <w:bCs/>
          </w:rPr>
          <w:t>s</w:t>
        </w:r>
      </w:ins>
      <w:del w:id="393" w:author="Ritika Arora" w:date="2025-07-01T14:17:00Z">
        <w:r w:rsidRPr="004869BA" w:rsidDel="004869BA">
          <w:rPr>
            <w:b/>
            <w:bCs/>
          </w:rPr>
          <w:delText>S</w:delText>
        </w:r>
      </w:del>
      <w:r w:rsidRPr="004869BA">
        <w:rPr>
          <w:b/>
          <w:bCs/>
        </w:rPr>
        <w:t>ize</w:t>
      </w:r>
      <w:r w:rsidRPr="004869BA">
        <w:rPr>
          <w:rPrChange w:id="394" w:author="Ritika Arora" w:date="2025-07-01T14:17:00Z">
            <w:rPr>
              <w:b/>
              <w:bCs/>
            </w:rPr>
          </w:rPrChange>
        </w:rPr>
        <w:t xml:space="preserve">: The </w:t>
      </w:r>
      <w:proofErr w:type="spellStart"/>
      <w:r w:rsidR="00AE1C95" w:rsidRPr="004869BA">
        <w:rPr>
          <w:rStyle w:val="P-Code"/>
          <w:rFonts w:ascii="Palatino Linotype" w:hAnsi="Palatino Linotype"/>
          <w:shd w:val="clear" w:color="auto" w:fill="auto"/>
        </w:rPr>
        <w:t>per_device_train_batch_size</w:t>
      </w:r>
      <w:proofErr w:type="spellEnd"/>
      <w:r w:rsidR="00AE1C95" w:rsidRPr="004869BA">
        <w:t xml:space="preserve"> and </w:t>
      </w:r>
      <w:proofErr w:type="spellStart"/>
      <w:r w:rsidR="00AE1C95" w:rsidRPr="004869BA">
        <w:rPr>
          <w:rStyle w:val="P-Code"/>
          <w:rFonts w:ascii="Palatino Linotype" w:hAnsi="Palatino Linotype"/>
          <w:shd w:val="clear" w:color="auto" w:fill="auto"/>
        </w:rPr>
        <w:t>per_device_eval_batch_size</w:t>
      </w:r>
      <w:proofErr w:type="spellEnd"/>
      <w:r w:rsidR="00AE1C95" w:rsidRPr="004869BA">
        <w:t xml:space="preserve"> </w:t>
      </w:r>
      <w:r w:rsidRPr="004869BA">
        <w:t xml:space="preserve"> parameters define the number of samples processed in a single batch during training and evaluation, respectively. Smaller batch sizes decrease memory requirements, while larger batch sizes can lead to faster convergence but may demand more computational resources.</w:t>
      </w:r>
    </w:p>
    <w:p w14:paraId="2421A651" w14:textId="567094A2" w:rsidR="00FF4C22" w:rsidRPr="004869BA" w:rsidRDefault="00FF4C22" w:rsidP="004869BA">
      <w:pPr>
        <w:pStyle w:val="NormalBPBHEB"/>
        <w:numPr>
          <w:ilvl w:val="0"/>
          <w:numId w:val="35"/>
        </w:numPr>
        <w:pPrChange w:id="395" w:author="Ritika Arora" w:date="2025-07-01T14:17:00Z">
          <w:pPr>
            <w:pStyle w:val="P-Regular"/>
            <w:numPr>
              <w:numId w:val="29"/>
            </w:numPr>
            <w:tabs>
              <w:tab w:val="num" w:pos="720"/>
            </w:tabs>
            <w:ind w:left="720" w:hanging="360"/>
            <w:jc w:val="both"/>
          </w:pPr>
        </w:pPrChange>
      </w:pPr>
      <w:r w:rsidRPr="004869BA">
        <w:rPr>
          <w:b/>
          <w:bCs/>
        </w:rPr>
        <w:t xml:space="preserve">Warmup </w:t>
      </w:r>
      <w:ins w:id="396" w:author="Ritika Arora" w:date="2025-07-01T14:18:00Z">
        <w:r w:rsidR="004869BA">
          <w:rPr>
            <w:b/>
            <w:bCs/>
          </w:rPr>
          <w:t>s</w:t>
        </w:r>
      </w:ins>
      <w:del w:id="397" w:author="Ritika Arora" w:date="2025-07-01T14:18:00Z">
        <w:r w:rsidRPr="004869BA" w:rsidDel="004869BA">
          <w:rPr>
            <w:b/>
            <w:bCs/>
          </w:rPr>
          <w:delText>S</w:delText>
        </w:r>
      </w:del>
      <w:r w:rsidRPr="004869BA">
        <w:rPr>
          <w:b/>
          <w:bCs/>
        </w:rPr>
        <w:t>teps</w:t>
      </w:r>
      <w:r w:rsidRPr="004869BA">
        <w:t xml:space="preserve">: The </w:t>
      </w:r>
      <w:proofErr w:type="spellStart"/>
      <w:r w:rsidRPr="004869BA">
        <w:rPr>
          <w:rStyle w:val="P-Code"/>
          <w:rFonts w:ascii="Palatino Linotype" w:hAnsi="Palatino Linotype"/>
          <w:shd w:val="clear" w:color="auto" w:fill="auto"/>
        </w:rPr>
        <w:t>warmup_steps</w:t>
      </w:r>
      <w:proofErr w:type="spellEnd"/>
      <w:r w:rsidRPr="004869BA">
        <w:t xml:space="preserve"> parameter specifies the number of first steps during which the learning rate gradually increases from zero to its peak value. This prevents abrupt changes in weight updates early in training, improving stability and convergence.</w:t>
      </w:r>
    </w:p>
    <w:p w14:paraId="39F64379" w14:textId="05D22AF4" w:rsidR="00FF4C22" w:rsidRPr="004869BA" w:rsidRDefault="00FF4C22" w:rsidP="004869BA">
      <w:pPr>
        <w:pStyle w:val="NormalBPBHEB"/>
        <w:numPr>
          <w:ilvl w:val="0"/>
          <w:numId w:val="35"/>
        </w:numPr>
        <w:pPrChange w:id="398" w:author="Ritika Arora" w:date="2025-07-01T14:17:00Z">
          <w:pPr>
            <w:pStyle w:val="P-Regular"/>
            <w:numPr>
              <w:numId w:val="29"/>
            </w:numPr>
            <w:tabs>
              <w:tab w:val="num" w:pos="720"/>
            </w:tabs>
            <w:ind w:left="720" w:hanging="360"/>
            <w:jc w:val="both"/>
          </w:pPr>
        </w:pPrChange>
      </w:pPr>
      <w:r w:rsidRPr="004869BA">
        <w:rPr>
          <w:b/>
          <w:bCs/>
        </w:rPr>
        <w:t xml:space="preserve">Weight </w:t>
      </w:r>
      <w:ins w:id="399" w:author="Ritika Arora" w:date="2025-07-01T14:22:00Z">
        <w:r w:rsidR="00C93E5D">
          <w:rPr>
            <w:b/>
            <w:bCs/>
          </w:rPr>
          <w:t>d</w:t>
        </w:r>
      </w:ins>
      <w:del w:id="400" w:author="Ritika Arora" w:date="2025-07-01T14:22:00Z">
        <w:r w:rsidRPr="004869BA" w:rsidDel="00C93E5D">
          <w:rPr>
            <w:b/>
            <w:bCs/>
          </w:rPr>
          <w:delText>D</w:delText>
        </w:r>
      </w:del>
      <w:r w:rsidRPr="004869BA">
        <w:rPr>
          <w:b/>
          <w:bCs/>
        </w:rPr>
        <w:t>ecay</w:t>
      </w:r>
      <w:r w:rsidRPr="004869BA">
        <w:t xml:space="preserve">: The </w:t>
      </w:r>
      <w:proofErr w:type="spellStart"/>
      <w:r w:rsidRPr="004869BA">
        <w:rPr>
          <w:rStyle w:val="P-Code"/>
          <w:rFonts w:ascii="Palatino Linotype" w:hAnsi="Palatino Linotype"/>
          <w:shd w:val="clear" w:color="auto" w:fill="auto"/>
        </w:rPr>
        <w:t>weight_decay</w:t>
      </w:r>
      <w:proofErr w:type="spellEnd"/>
      <w:r w:rsidRPr="004869BA">
        <w:t xml:space="preserve"> parameter applies regularization to prevent overfitting. </w:t>
      </w:r>
      <w:r w:rsidR="00410217" w:rsidRPr="004869BA">
        <w:t xml:space="preserve">Penalizing large weights in the model </w:t>
      </w:r>
      <w:r w:rsidRPr="004869BA">
        <w:t>encourages simpler, more generalizable solutions.</w:t>
      </w:r>
    </w:p>
    <w:p w14:paraId="37874ED3" w14:textId="4826513D" w:rsidR="00FF4C22" w:rsidRPr="004869BA" w:rsidRDefault="00FF4C22" w:rsidP="004869BA">
      <w:pPr>
        <w:pStyle w:val="NormalBPBHEB"/>
        <w:numPr>
          <w:ilvl w:val="0"/>
          <w:numId w:val="35"/>
        </w:numPr>
        <w:pPrChange w:id="401" w:author="Ritika Arora" w:date="2025-07-01T14:17:00Z">
          <w:pPr>
            <w:pStyle w:val="P-Regular"/>
            <w:numPr>
              <w:numId w:val="29"/>
            </w:numPr>
            <w:tabs>
              <w:tab w:val="num" w:pos="720"/>
            </w:tabs>
            <w:ind w:left="720" w:hanging="360"/>
            <w:jc w:val="both"/>
          </w:pPr>
        </w:pPrChange>
      </w:pPr>
      <w:r w:rsidRPr="00C93E5D">
        <w:rPr>
          <w:b/>
          <w:bCs/>
        </w:rPr>
        <w:t xml:space="preserve">Logging </w:t>
      </w:r>
      <w:ins w:id="402" w:author="Ritika Arora" w:date="2025-07-01T14:23:00Z">
        <w:r w:rsidR="00C93E5D" w:rsidRPr="00C93E5D">
          <w:rPr>
            <w:b/>
            <w:bCs/>
            <w:rPrChange w:id="403" w:author="Ritika Arora" w:date="2025-07-01T14:24:00Z">
              <w:rPr/>
            </w:rPrChange>
          </w:rPr>
          <w:t>d</w:t>
        </w:r>
      </w:ins>
      <w:del w:id="404" w:author="Ritika Arora" w:date="2025-07-01T14:23:00Z">
        <w:r w:rsidRPr="00C93E5D" w:rsidDel="00C93E5D">
          <w:rPr>
            <w:b/>
            <w:bCs/>
          </w:rPr>
          <w:delText>D</w:delText>
        </w:r>
      </w:del>
      <w:r w:rsidRPr="00C93E5D">
        <w:rPr>
          <w:b/>
          <w:bCs/>
        </w:rPr>
        <w:t>irectory</w:t>
      </w:r>
      <w:r w:rsidRPr="004869BA">
        <w:t xml:space="preserve">: The </w:t>
      </w:r>
      <w:proofErr w:type="spellStart"/>
      <w:r w:rsidRPr="004869BA">
        <w:rPr>
          <w:rStyle w:val="P-Code"/>
          <w:rFonts w:ascii="Palatino Linotype" w:hAnsi="Palatino Linotype"/>
          <w:shd w:val="clear" w:color="auto" w:fill="auto"/>
        </w:rPr>
        <w:t>logging_dir</w:t>
      </w:r>
      <w:proofErr w:type="spellEnd"/>
      <w:r w:rsidRPr="004869BA">
        <w:t xml:space="preserve"> </w:t>
      </w:r>
      <w:r w:rsidR="00410217" w:rsidRPr="004869BA">
        <w:t>parameter specifies the location where the training process logs are stored. These logs include critical metrics such as loss, accuracy, and validation scores, which are essential for monitoring and debugging the training pipeline.</w:t>
      </w:r>
    </w:p>
    <w:p w14:paraId="6DEA4A58" w14:textId="0B1801A1" w:rsidR="00FF4C22" w:rsidRPr="00FF4C22" w:rsidRDefault="00410217" w:rsidP="00C93E5D">
      <w:pPr>
        <w:pStyle w:val="NormalBPBHEB"/>
        <w:pPrChange w:id="405" w:author="Ritika Arora" w:date="2025-07-01T14:24:00Z">
          <w:pPr>
            <w:pStyle w:val="P-Regular"/>
            <w:jc w:val="both"/>
          </w:pPr>
        </w:pPrChange>
      </w:pPr>
      <w:r>
        <w:t xml:space="preserve">Essentially, this configuration creates a foundation for a controlled and efficient training process. When combined with appropriately preprocessed datasets and a well-designed model architecture, these training arguments ensure that the model learns effectively from the data while maintaining scalability and adaptability for various </w:t>
      </w:r>
      <w:del w:id="406" w:author="Ritika Arora" w:date="2025-07-01T14:24:00Z">
        <w:r w:rsidR="00E93C6C" w:rsidDel="00C93E5D">
          <w:delText>natural language processing (</w:delText>
        </w:r>
      </w:del>
      <w:r w:rsidR="00E93C6C">
        <w:t>NLP</w:t>
      </w:r>
      <w:del w:id="407" w:author="Ritika Arora" w:date="2025-07-01T14:24:00Z">
        <w:r w:rsidR="00E93C6C" w:rsidDel="00C93E5D">
          <w:delText>)</w:delText>
        </w:r>
      </w:del>
      <w:r>
        <w:t xml:space="preserve"> tasks.</w:t>
      </w:r>
    </w:p>
    <w:p w14:paraId="04A7CA39" w14:textId="32EDF55A" w:rsidR="007A5E1C" w:rsidRPr="00237155" w:rsidRDefault="007A5E1C" w:rsidP="00C93E5D">
      <w:pPr>
        <w:pStyle w:val="Heading2BPBHEB"/>
        <w:pPrChange w:id="408" w:author="Ritika Arora" w:date="2025-07-01T14:24:00Z">
          <w:pPr>
            <w:pStyle w:val="H2-Heading"/>
          </w:pPr>
        </w:pPrChange>
      </w:pPr>
      <w:r w:rsidRPr="00237155">
        <w:t xml:space="preserve">Training </w:t>
      </w:r>
      <w:r>
        <w:t>m</w:t>
      </w:r>
      <w:r w:rsidRPr="00237155">
        <w:t xml:space="preserve">odels from </w:t>
      </w:r>
      <w:r>
        <w:t>s</w:t>
      </w:r>
      <w:r w:rsidRPr="00237155">
        <w:t xml:space="preserve">cratch </w:t>
      </w:r>
      <w:r>
        <w:t>u</w:t>
      </w:r>
      <w:r w:rsidRPr="00237155">
        <w:t xml:space="preserve">sing </w:t>
      </w:r>
      <w:r>
        <w:t>H</w:t>
      </w:r>
      <w:r w:rsidRPr="00237155">
        <w:t xml:space="preserve">ugging Face </w:t>
      </w:r>
      <w:r>
        <w:t>Diffusers</w:t>
      </w:r>
    </w:p>
    <w:p w14:paraId="3405B22B" w14:textId="5D88C22A" w:rsidR="007A5E1C" w:rsidRPr="00237155" w:rsidRDefault="007A5E1C" w:rsidP="00C93E5D">
      <w:pPr>
        <w:pStyle w:val="NormalBPBHEB"/>
        <w:pPrChange w:id="409" w:author="Ritika Arora" w:date="2025-07-01T14:24:00Z">
          <w:pPr>
            <w:pStyle w:val="P-Regular"/>
          </w:pPr>
        </w:pPrChange>
      </w:pPr>
      <w:r w:rsidRPr="003534AD">
        <w:lastRenderedPageBreak/>
        <w:t>Here</w:t>
      </w:r>
      <w:ins w:id="410" w:author="Ritika Arora" w:date="2025-07-01T14:24:00Z">
        <w:r w:rsidR="00C93E5D">
          <w:t xml:space="preserve"> i</w:t>
        </w:r>
      </w:ins>
      <w:del w:id="411" w:author="Ritika Arora" w:date="2025-07-01T14:24:00Z">
        <w:r w:rsidRPr="003534AD" w:rsidDel="00C93E5D">
          <w:delText>’</w:delText>
        </w:r>
      </w:del>
      <w:r w:rsidRPr="003534AD">
        <w:t>s how to configure and train your model from scratch:</w:t>
      </w:r>
    </w:p>
    <w:p w14:paraId="5990DDB5" w14:textId="60CFA7F6" w:rsidR="007A5E1C" w:rsidRPr="007A1269" w:rsidRDefault="007A5E1C" w:rsidP="007A1269">
      <w:pPr>
        <w:pStyle w:val="NormalBPBHEB"/>
        <w:numPr>
          <w:ilvl w:val="0"/>
          <w:numId w:val="36"/>
        </w:numPr>
        <w:rPr>
          <w:rPrChange w:id="412" w:author="Ritika Arora" w:date="2025-07-01T14:31:00Z">
            <w:rPr>
              <w:b/>
              <w:shd w:val="clear" w:color="auto" w:fill="73FDD6"/>
            </w:rPr>
          </w:rPrChange>
        </w:rPr>
        <w:pPrChange w:id="413" w:author="Ritika Arora" w:date="2025-07-01T14:31:00Z">
          <w:pPr>
            <w:numPr>
              <w:numId w:val="19"/>
            </w:numPr>
            <w:tabs>
              <w:tab w:val="num" w:pos="720"/>
            </w:tabs>
            <w:spacing w:line="259" w:lineRule="auto"/>
            <w:ind w:left="720" w:hanging="360"/>
            <w:jc w:val="both"/>
          </w:pPr>
        </w:pPrChange>
      </w:pPr>
      <w:r w:rsidRPr="007A1269">
        <w:rPr>
          <w:rStyle w:val="P-Bold"/>
          <w:rFonts w:ascii="Palatino Linotype" w:hAnsi="Palatino Linotype"/>
          <w:bCs/>
          <w:shd w:val="clear" w:color="auto" w:fill="auto"/>
        </w:rPr>
        <w:t>Model configuration</w:t>
      </w:r>
      <w:r w:rsidRPr="007A1269">
        <w:rPr>
          <w:rStyle w:val="P-Bold"/>
          <w:rFonts w:ascii="Palatino Linotype" w:hAnsi="Palatino Linotype"/>
          <w:b w:val="0"/>
          <w:shd w:val="clear" w:color="auto" w:fill="auto"/>
        </w:rPr>
        <w:t>:</w:t>
      </w:r>
      <w:r w:rsidRPr="007A1269">
        <w:t xml:space="preserve"> Set the configuration parameters such as the number of epochs, learning rate, and batch size</w:t>
      </w:r>
      <w:ins w:id="414" w:author="Ritika Arora" w:date="2025-07-01T14:31:00Z">
        <w:r w:rsidR="007A1269">
          <w:t>:</w:t>
        </w:r>
      </w:ins>
      <w:del w:id="415" w:author="Ritika Arora" w:date="2025-07-01T14:31:00Z">
        <w:r w:rsidRPr="007A1269" w:rsidDel="007A1269">
          <w:delText>.</w:delText>
        </w:r>
      </w:del>
    </w:p>
    <w:p w14:paraId="25964A8A" w14:textId="6105DF82" w:rsidR="007A5E1C" w:rsidRPr="007A1269" w:rsidRDefault="007A5E1C" w:rsidP="00E07BE1">
      <w:pPr>
        <w:pStyle w:val="L-Source"/>
        <w:rPr>
          <w:rFonts w:ascii="Consolas" w:hAnsi="Consolas"/>
          <w:sz w:val="20"/>
          <w:szCs w:val="20"/>
          <w:rPrChange w:id="416" w:author="Ritika Arora" w:date="2025-07-01T14:31:00Z">
            <w:rPr/>
          </w:rPrChange>
        </w:rPr>
      </w:pPr>
      <w:r w:rsidRPr="007A1269">
        <w:rPr>
          <w:rFonts w:ascii="Consolas" w:hAnsi="Consolas"/>
          <w:sz w:val="20"/>
          <w:szCs w:val="20"/>
          <w:rPrChange w:id="417" w:author="Ritika Arora" w:date="2025-07-01T14:31:00Z">
            <w:rPr/>
          </w:rPrChange>
        </w:rPr>
        <w:t>`python</w:t>
      </w:r>
    </w:p>
    <w:p w14:paraId="11B6452F" w14:textId="77777777" w:rsidR="007A5E1C" w:rsidRPr="007A1269" w:rsidRDefault="007A5E1C" w:rsidP="00E07BE1">
      <w:pPr>
        <w:pStyle w:val="L-Source"/>
        <w:rPr>
          <w:rFonts w:ascii="Consolas" w:hAnsi="Consolas"/>
          <w:sz w:val="20"/>
          <w:szCs w:val="20"/>
          <w:rPrChange w:id="418" w:author="Ritika Arora" w:date="2025-07-01T14:31:00Z">
            <w:rPr/>
          </w:rPrChange>
        </w:rPr>
      </w:pPr>
      <w:r w:rsidRPr="007A1269">
        <w:rPr>
          <w:rFonts w:ascii="Consolas" w:hAnsi="Consolas"/>
          <w:sz w:val="20"/>
          <w:szCs w:val="20"/>
          <w:rPrChange w:id="419" w:author="Ritika Arora" w:date="2025-07-01T14:31:00Z">
            <w:rPr/>
          </w:rPrChange>
        </w:rPr>
        <w:t xml:space="preserve">from transformers import </w:t>
      </w:r>
      <w:proofErr w:type="spellStart"/>
      <w:r w:rsidRPr="007A1269">
        <w:rPr>
          <w:rFonts w:ascii="Consolas" w:hAnsi="Consolas"/>
          <w:sz w:val="20"/>
          <w:szCs w:val="20"/>
          <w:rPrChange w:id="420" w:author="Ritika Arora" w:date="2025-07-01T14:31:00Z">
            <w:rPr/>
          </w:rPrChange>
        </w:rPr>
        <w:t>TrainingArguments</w:t>
      </w:r>
      <w:proofErr w:type="spellEnd"/>
    </w:p>
    <w:p w14:paraId="1888E6A1" w14:textId="77777777" w:rsidR="007A5E1C" w:rsidRPr="007A1269" w:rsidRDefault="007A5E1C" w:rsidP="00E07BE1">
      <w:pPr>
        <w:pStyle w:val="L-Source"/>
        <w:rPr>
          <w:rFonts w:ascii="Consolas" w:hAnsi="Consolas"/>
          <w:sz w:val="20"/>
          <w:szCs w:val="20"/>
          <w:rPrChange w:id="421" w:author="Ritika Arora" w:date="2025-07-01T14:31:00Z">
            <w:rPr/>
          </w:rPrChange>
        </w:rPr>
      </w:pPr>
      <w:proofErr w:type="spellStart"/>
      <w:r w:rsidRPr="007A1269">
        <w:rPr>
          <w:rFonts w:ascii="Consolas" w:hAnsi="Consolas"/>
          <w:sz w:val="20"/>
          <w:szCs w:val="20"/>
          <w:rPrChange w:id="422" w:author="Ritika Arora" w:date="2025-07-01T14:31:00Z">
            <w:rPr/>
          </w:rPrChange>
        </w:rPr>
        <w:t>training_args</w:t>
      </w:r>
      <w:proofErr w:type="spellEnd"/>
      <w:r w:rsidRPr="007A1269">
        <w:rPr>
          <w:rFonts w:ascii="Consolas" w:hAnsi="Consolas"/>
          <w:sz w:val="20"/>
          <w:szCs w:val="20"/>
          <w:rPrChange w:id="423" w:author="Ritika Arora" w:date="2025-07-01T14:31:00Z">
            <w:rPr/>
          </w:rPrChange>
        </w:rPr>
        <w:t xml:space="preserve"> = </w:t>
      </w:r>
      <w:proofErr w:type="spellStart"/>
      <w:r w:rsidRPr="007A1269">
        <w:rPr>
          <w:rFonts w:ascii="Consolas" w:hAnsi="Consolas"/>
          <w:sz w:val="20"/>
          <w:szCs w:val="20"/>
          <w:rPrChange w:id="424" w:author="Ritika Arora" w:date="2025-07-01T14:31:00Z">
            <w:rPr/>
          </w:rPrChange>
        </w:rPr>
        <w:t>TrainingArguments</w:t>
      </w:r>
      <w:proofErr w:type="spellEnd"/>
      <w:r w:rsidRPr="007A1269">
        <w:rPr>
          <w:rFonts w:ascii="Consolas" w:hAnsi="Consolas"/>
          <w:sz w:val="20"/>
          <w:szCs w:val="20"/>
          <w:rPrChange w:id="425" w:author="Ritika Arora" w:date="2025-07-01T14:31:00Z">
            <w:rPr/>
          </w:rPrChange>
        </w:rPr>
        <w:t>(</w:t>
      </w:r>
    </w:p>
    <w:p w14:paraId="57047E10" w14:textId="77777777" w:rsidR="007A5E1C" w:rsidRPr="007A1269" w:rsidRDefault="007A5E1C" w:rsidP="00E07BE1">
      <w:pPr>
        <w:pStyle w:val="L-Source"/>
        <w:rPr>
          <w:rFonts w:ascii="Consolas" w:hAnsi="Consolas"/>
          <w:sz w:val="20"/>
          <w:szCs w:val="20"/>
          <w:rPrChange w:id="426" w:author="Ritika Arora" w:date="2025-07-01T14:31:00Z">
            <w:rPr/>
          </w:rPrChange>
        </w:rPr>
      </w:pPr>
      <w:r w:rsidRPr="007A1269">
        <w:rPr>
          <w:rFonts w:ascii="Consolas" w:hAnsi="Consolas"/>
          <w:sz w:val="20"/>
          <w:szCs w:val="20"/>
          <w:rPrChange w:id="427" w:author="Ritika Arora" w:date="2025-07-01T14:31:00Z">
            <w:rPr/>
          </w:rPrChange>
        </w:rPr>
        <w:t xml:space="preserve">    </w:t>
      </w:r>
      <w:proofErr w:type="spellStart"/>
      <w:r w:rsidRPr="007A1269">
        <w:rPr>
          <w:rFonts w:ascii="Consolas" w:hAnsi="Consolas"/>
          <w:sz w:val="20"/>
          <w:szCs w:val="20"/>
          <w:rPrChange w:id="428" w:author="Ritika Arora" w:date="2025-07-01T14:31:00Z">
            <w:rPr/>
          </w:rPrChange>
        </w:rPr>
        <w:t>output_dir</w:t>
      </w:r>
      <w:proofErr w:type="spellEnd"/>
      <w:r w:rsidRPr="007A1269">
        <w:rPr>
          <w:rFonts w:ascii="Consolas" w:hAnsi="Consolas"/>
          <w:sz w:val="20"/>
          <w:szCs w:val="20"/>
          <w:rPrChange w:id="429" w:author="Ritika Arora" w:date="2025-07-01T14:31:00Z">
            <w:rPr/>
          </w:rPrChange>
        </w:rPr>
        <w:t>='./results',          # output directory</w:t>
      </w:r>
    </w:p>
    <w:p w14:paraId="626501E7" w14:textId="77777777" w:rsidR="007A5E1C" w:rsidRPr="007A1269" w:rsidRDefault="007A5E1C" w:rsidP="00E07BE1">
      <w:pPr>
        <w:pStyle w:val="L-Source"/>
        <w:rPr>
          <w:rFonts w:ascii="Consolas" w:hAnsi="Consolas"/>
          <w:sz w:val="20"/>
          <w:szCs w:val="20"/>
          <w:rPrChange w:id="430" w:author="Ritika Arora" w:date="2025-07-01T14:31:00Z">
            <w:rPr/>
          </w:rPrChange>
        </w:rPr>
      </w:pPr>
      <w:r w:rsidRPr="007A1269">
        <w:rPr>
          <w:rFonts w:ascii="Consolas" w:hAnsi="Consolas"/>
          <w:sz w:val="20"/>
          <w:szCs w:val="20"/>
          <w:rPrChange w:id="431" w:author="Ritika Arora" w:date="2025-07-01T14:31:00Z">
            <w:rPr/>
          </w:rPrChange>
        </w:rPr>
        <w:t xml:space="preserve">    </w:t>
      </w:r>
      <w:proofErr w:type="spellStart"/>
      <w:r w:rsidRPr="007A1269">
        <w:rPr>
          <w:rFonts w:ascii="Consolas" w:hAnsi="Consolas"/>
          <w:sz w:val="20"/>
          <w:szCs w:val="20"/>
          <w:rPrChange w:id="432" w:author="Ritika Arora" w:date="2025-07-01T14:31:00Z">
            <w:rPr/>
          </w:rPrChange>
        </w:rPr>
        <w:t>num_train_epochs</w:t>
      </w:r>
      <w:proofErr w:type="spellEnd"/>
      <w:r w:rsidRPr="007A1269">
        <w:rPr>
          <w:rFonts w:ascii="Consolas" w:hAnsi="Consolas"/>
          <w:sz w:val="20"/>
          <w:szCs w:val="20"/>
          <w:rPrChange w:id="433" w:author="Ritika Arora" w:date="2025-07-01T14:31:00Z">
            <w:rPr/>
          </w:rPrChange>
        </w:rPr>
        <w:t>=3,              # number of training epochs</w:t>
      </w:r>
    </w:p>
    <w:p w14:paraId="5806EFCE" w14:textId="77777777" w:rsidR="007A5E1C" w:rsidRPr="007A1269" w:rsidRDefault="007A5E1C" w:rsidP="00E07BE1">
      <w:pPr>
        <w:pStyle w:val="L-Source"/>
        <w:rPr>
          <w:rFonts w:ascii="Consolas" w:hAnsi="Consolas"/>
          <w:sz w:val="20"/>
          <w:szCs w:val="20"/>
          <w:rPrChange w:id="434" w:author="Ritika Arora" w:date="2025-07-01T14:31:00Z">
            <w:rPr/>
          </w:rPrChange>
        </w:rPr>
      </w:pPr>
      <w:r w:rsidRPr="007A1269">
        <w:rPr>
          <w:rFonts w:ascii="Consolas" w:hAnsi="Consolas"/>
          <w:sz w:val="20"/>
          <w:szCs w:val="20"/>
          <w:rPrChange w:id="435" w:author="Ritika Arora" w:date="2025-07-01T14:31:00Z">
            <w:rPr/>
          </w:rPrChange>
        </w:rPr>
        <w:t xml:space="preserve">    </w:t>
      </w:r>
      <w:proofErr w:type="spellStart"/>
      <w:r w:rsidRPr="007A1269">
        <w:rPr>
          <w:rFonts w:ascii="Consolas" w:hAnsi="Consolas"/>
          <w:sz w:val="20"/>
          <w:szCs w:val="20"/>
          <w:rPrChange w:id="436" w:author="Ritika Arora" w:date="2025-07-01T14:31:00Z">
            <w:rPr/>
          </w:rPrChange>
        </w:rPr>
        <w:t>per_device_train_batch_size</w:t>
      </w:r>
      <w:proofErr w:type="spellEnd"/>
      <w:r w:rsidRPr="007A1269">
        <w:rPr>
          <w:rFonts w:ascii="Consolas" w:hAnsi="Consolas"/>
          <w:sz w:val="20"/>
          <w:szCs w:val="20"/>
          <w:rPrChange w:id="437" w:author="Ritika Arora" w:date="2025-07-01T14:31:00Z">
            <w:rPr/>
          </w:rPrChange>
        </w:rPr>
        <w:t>=16,  # batch size for training</w:t>
      </w:r>
    </w:p>
    <w:p w14:paraId="1D2A9977" w14:textId="77777777" w:rsidR="007A5E1C" w:rsidRPr="007A1269" w:rsidRDefault="007A5E1C" w:rsidP="00E07BE1">
      <w:pPr>
        <w:pStyle w:val="L-Source"/>
        <w:rPr>
          <w:rFonts w:ascii="Consolas" w:hAnsi="Consolas"/>
          <w:sz w:val="20"/>
          <w:szCs w:val="20"/>
          <w:rPrChange w:id="438" w:author="Ritika Arora" w:date="2025-07-01T14:31:00Z">
            <w:rPr/>
          </w:rPrChange>
        </w:rPr>
      </w:pPr>
      <w:r w:rsidRPr="007A1269">
        <w:rPr>
          <w:rFonts w:ascii="Consolas" w:hAnsi="Consolas"/>
          <w:sz w:val="20"/>
          <w:szCs w:val="20"/>
          <w:rPrChange w:id="439" w:author="Ritika Arora" w:date="2025-07-01T14:31:00Z">
            <w:rPr/>
          </w:rPrChange>
        </w:rPr>
        <w:t xml:space="preserve">    </w:t>
      </w:r>
      <w:proofErr w:type="spellStart"/>
      <w:r w:rsidRPr="007A1269">
        <w:rPr>
          <w:rFonts w:ascii="Consolas" w:hAnsi="Consolas"/>
          <w:sz w:val="20"/>
          <w:szCs w:val="20"/>
          <w:rPrChange w:id="440" w:author="Ritika Arora" w:date="2025-07-01T14:31:00Z">
            <w:rPr/>
          </w:rPrChange>
        </w:rPr>
        <w:t>per_device_eval_batch_size</w:t>
      </w:r>
      <w:proofErr w:type="spellEnd"/>
      <w:r w:rsidRPr="007A1269">
        <w:rPr>
          <w:rFonts w:ascii="Consolas" w:hAnsi="Consolas"/>
          <w:sz w:val="20"/>
          <w:szCs w:val="20"/>
          <w:rPrChange w:id="441" w:author="Ritika Arora" w:date="2025-07-01T14:31:00Z">
            <w:rPr/>
          </w:rPrChange>
        </w:rPr>
        <w:t>=64,   # batch size for evaluation</w:t>
      </w:r>
    </w:p>
    <w:p w14:paraId="064E25BA" w14:textId="77777777" w:rsidR="007A5E1C" w:rsidRPr="007A1269" w:rsidRDefault="007A5E1C" w:rsidP="00E07BE1">
      <w:pPr>
        <w:pStyle w:val="L-Source"/>
        <w:rPr>
          <w:rFonts w:ascii="Consolas" w:hAnsi="Consolas"/>
          <w:sz w:val="20"/>
          <w:szCs w:val="20"/>
          <w:rPrChange w:id="442" w:author="Ritika Arora" w:date="2025-07-01T14:31:00Z">
            <w:rPr/>
          </w:rPrChange>
        </w:rPr>
      </w:pPr>
      <w:r w:rsidRPr="007A1269">
        <w:rPr>
          <w:rFonts w:ascii="Consolas" w:hAnsi="Consolas"/>
          <w:sz w:val="20"/>
          <w:szCs w:val="20"/>
          <w:rPrChange w:id="443" w:author="Ritika Arora" w:date="2025-07-01T14:31:00Z">
            <w:rPr/>
          </w:rPrChange>
        </w:rPr>
        <w:t xml:space="preserve">    </w:t>
      </w:r>
      <w:proofErr w:type="spellStart"/>
      <w:r w:rsidRPr="007A1269">
        <w:rPr>
          <w:rFonts w:ascii="Consolas" w:hAnsi="Consolas"/>
          <w:sz w:val="20"/>
          <w:szCs w:val="20"/>
          <w:rPrChange w:id="444" w:author="Ritika Arora" w:date="2025-07-01T14:31:00Z">
            <w:rPr/>
          </w:rPrChange>
        </w:rPr>
        <w:t>warmup_steps</w:t>
      </w:r>
      <w:proofErr w:type="spellEnd"/>
      <w:r w:rsidRPr="007A1269">
        <w:rPr>
          <w:rFonts w:ascii="Consolas" w:hAnsi="Consolas"/>
          <w:sz w:val="20"/>
          <w:szCs w:val="20"/>
          <w:rPrChange w:id="445" w:author="Ritika Arora" w:date="2025-07-01T14:31:00Z">
            <w:rPr/>
          </w:rPrChange>
        </w:rPr>
        <w:t>=500,                # number of warmup steps for learning rate scheduler</w:t>
      </w:r>
    </w:p>
    <w:p w14:paraId="7F0A0C96" w14:textId="77777777" w:rsidR="007A5E1C" w:rsidRPr="007A1269" w:rsidRDefault="007A5E1C" w:rsidP="00E07BE1">
      <w:pPr>
        <w:pStyle w:val="L-Source"/>
        <w:rPr>
          <w:rFonts w:ascii="Consolas" w:hAnsi="Consolas"/>
          <w:sz w:val="20"/>
          <w:szCs w:val="20"/>
          <w:rPrChange w:id="446" w:author="Ritika Arora" w:date="2025-07-01T14:31:00Z">
            <w:rPr/>
          </w:rPrChange>
        </w:rPr>
      </w:pPr>
      <w:r w:rsidRPr="007A1269">
        <w:rPr>
          <w:rFonts w:ascii="Consolas" w:hAnsi="Consolas"/>
          <w:sz w:val="20"/>
          <w:szCs w:val="20"/>
          <w:rPrChange w:id="447" w:author="Ritika Arora" w:date="2025-07-01T14:31:00Z">
            <w:rPr/>
          </w:rPrChange>
        </w:rPr>
        <w:t xml:space="preserve">    </w:t>
      </w:r>
      <w:proofErr w:type="spellStart"/>
      <w:r w:rsidRPr="007A1269">
        <w:rPr>
          <w:rFonts w:ascii="Consolas" w:hAnsi="Consolas"/>
          <w:sz w:val="20"/>
          <w:szCs w:val="20"/>
          <w:rPrChange w:id="448" w:author="Ritika Arora" w:date="2025-07-01T14:31:00Z">
            <w:rPr/>
          </w:rPrChange>
        </w:rPr>
        <w:t>weight_decay</w:t>
      </w:r>
      <w:proofErr w:type="spellEnd"/>
      <w:r w:rsidRPr="007A1269">
        <w:rPr>
          <w:rFonts w:ascii="Consolas" w:hAnsi="Consolas"/>
          <w:sz w:val="20"/>
          <w:szCs w:val="20"/>
          <w:rPrChange w:id="449" w:author="Ritika Arora" w:date="2025-07-01T14:31:00Z">
            <w:rPr/>
          </w:rPrChange>
        </w:rPr>
        <w:t>=0.01,               # strength of weight decay</w:t>
      </w:r>
    </w:p>
    <w:p w14:paraId="3F91C34A" w14:textId="77777777" w:rsidR="007A5E1C" w:rsidRPr="007A1269" w:rsidRDefault="007A5E1C" w:rsidP="00E07BE1">
      <w:pPr>
        <w:pStyle w:val="L-Source"/>
        <w:rPr>
          <w:rFonts w:ascii="Consolas" w:hAnsi="Consolas"/>
          <w:sz w:val="20"/>
          <w:szCs w:val="20"/>
          <w:rPrChange w:id="450" w:author="Ritika Arora" w:date="2025-07-01T14:31:00Z">
            <w:rPr/>
          </w:rPrChange>
        </w:rPr>
      </w:pPr>
      <w:r w:rsidRPr="007A1269">
        <w:rPr>
          <w:rFonts w:ascii="Consolas" w:hAnsi="Consolas"/>
          <w:sz w:val="20"/>
          <w:szCs w:val="20"/>
          <w:rPrChange w:id="451" w:author="Ritika Arora" w:date="2025-07-01T14:31:00Z">
            <w:rPr/>
          </w:rPrChange>
        </w:rPr>
        <w:t xml:space="preserve">    </w:t>
      </w:r>
      <w:proofErr w:type="spellStart"/>
      <w:r w:rsidRPr="007A1269">
        <w:rPr>
          <w:rFonts w:ascii="Consolas" w:hAnsi="Consolas"/>
          <w:sz w:val="20"/>
          <w:szCs w:val="20"/>
          <w:rPrChange w:id="452" w:author="Ritika Arora" w:date="2025-07-01T14:31:00Z">
            <w:rPr/>
          </w:rPrChange>
        </w:rPr>
        <w:t>logging_dir</w:t>
      </w:r>
      <w:proofErr w:type="spellEnd"/>
      <w:r w:rsidRPr="007A1269">
        <w:rPr>
          <w:rFonts w:ascii="Consolas" w:hAnsi="Consolas"/>
          <w:sz w:val="20"/>
          <w:szCs w:val="20"/>
          <w:rPrChange w:id="453" w:author="Ritika Arora" w:date="2025-07-01T14:31:00Z">
            <w:rPr/>
          </w:rPrChange>
        </w:rPr>
        <w:t>='./logs',            # directory for storing logs</w:t>
      </w:r>
    </w:p>
    <w:p w14:paraId="55FDBDD5" w14:textId="77777777" w:rsidR="007A5E1C" w:rsidRPr="007A1269" w:rsidRDefault="007A5E1C" w:rsidP="00E07BE1">
      <w:pPr>
        <w:pStyle w:val="L-Source"/>
        <w:rPr>
          <w:rFonts w:ascii="Consolas" w:hAnsi="Consolas"/>
          <w:sz w:val="20"/>
          <w:szCs w:val="20"/>
          <w:rPrChange w:id="454" w:author="Ritika Arora" w:date="2025-07-01T14:31:00Z">
            <w:rPr/>
          </w:rPrChange>
        </w:rPr>
      </w:pPr>
      <w:r w:rsidRPr="007A1269">
        <w:rPr>
          <w:rFonts w:ascii="Consolas" w:hAnsi="Consolas"/>
          <w:sz w:val="20"/>
          <w:szCs w:val="20"/>
          <w:rPrChange w:id="455" w:author="Ritika Arora" w:date="2025-07-01T14:31:00Z">
            <w:rPr/>
          </w:rPrChange>
        </w:rPr>
        <w:t>)</w:t>
      </w:r>
    </w:p>
    <w:p w14:paraId="026866F4" w14:textId="395C72F7" w:rsidR="007A5E1C" w:rsidRPr="007A1269" w:rsidRDefault="007A5E1C" w:rsidP="00E07BE1">
      <w:pPr>
        <w:pStyle w:val="L-Source"/>
        <w:rPr>
          <w:rFonts w:ascii="Consolas" w:hAnsi="Consolas"/>
          <w:sz w:val="20"/>
          <w:szCs w:val="20"/>
          <w:rPrChange w:id="456" w:author="Ritika Arora" w:date="2025-07-01T14:31:00Z">
            <w:rPr/>
          </w:rPrChange>
        </w:rPr>
      </w:pPr>
      <w:r w:rsidRPr="007A1269">
        <w:rPr>
          <w:rFonts w:ascii="Consolas" w:hAnsi="Consolas"/>
          <w:sz w:val="20"/>
          <w:szCs w:val="20"/>
          <w:rPrChange w:id="457" w:author="Ritika Arora" w:date="2025-07-01T14:31:00Z">
            <w:rPr/>
          </w:rPrChange>
        </w:rPr>
        <w:t xml:space="preserve">` </w:t>
      </w:r>
    </w:p>
    <w:p w14:paraId="7A42588F" w14:textId="15FB7F28" w:rsidR="007A5E1C" w:rsidRPr="007A1269" w:rsidRDefault="007A5E1C" w:rsidP="007A1269">
      <w:pPr>
        <w:pStyle w:val="NormalBPBHEB"/>
        <w:numPr>
          <w:ilvl w:val="0"/>
          <w:numId w:val="36"/>
        </w:numPr>
        <w:pPrChange w:id="458" w:author="Ritika Arora" w:date="2025-07-01T14:31:00Z">
          <w:pPr>
            <w:numPr>
              <w:numId w:val="19"/>
            </w:numPr>
            <w:tabs>
              <w:tab w:val="num" w:pos="720"/>
            </w:tabs>
            <w:spacing w:line="259" w:lineRule="auto"/>
            <w:ind w:left="720" w:hanging="360"/>
            <w:jc w:val="both"/>
          </w:pPr>
        </w:pPrChange>
      </w:pPr>
      <w:r w:rsidRPr="007A1269">
        <w:rPr>
          <w:b/>
          <w:bCs/>
          <w:rPrChange w:id="459" w:author="Ritika Arora" w:date="2025-07-01T14:32:00Z">
            <w:rPr>
              <w:b/>
              <w:shd w:val="clear" w:color="auto" w:fill="73FDD6"/>
            </w:rPr>
          </w:rPrChange>
        </w:rPr>
        <w:t xml:space="preserve">Model </w:t>
      </w:r>
      <w:ins w:id="460" w:author="Ritika Arora" w:date="2025-07-01T14:32:00Z">
        <w:r w:rsidR="007A1269">
          <w:rPr>
            <w:b/>
            <w:bCs/>
          </w:rPr>
          <w:t>i</w:t>
        </w:r>
      </w:ins>
      <w:del w:id="461" w:author="Ritika Arora" w:date="2025-07-01T14:32:00Z">
        <w:r w:rsidRPr="007A1269" w:rsidDel="007A1269">
          <w:rPr>
            <w:b/>
            <w:bCs/>
            <w:rPrChange w:id="462" w:author="Ritika Arora" w:date="2025-07-01T14:32:00Z">
              <w:rPr>
                <w:b/>
                <w:shd w:val="clear" w:color="auto" w:fill="73FDD6"/>
              </w:rPr>
            </w:rPrChange>
          </w:rPr>
          <w:delText>I</w:delText>
        </w:r>
      </w:del>
      <w:r w:rsidRPr="007A1269">
        <w:rPr>
          <w:b/>
          <w:bCs/>
          <w:rPrChange w:id="463" w:author="Ritika Arora" w:date="2025-07-01T14:32:00Z">
            <w:rPr>
              <w:b/>
              <w:shd w:val="clear" w:color="auto" w:fill="73FDD6"/>
            </w:rPr>
          </w:rPrChange>
        </w:rPr>
        <w:t xml:space="preserve">nitialization and </w:t>
      </w:r>
      <w:ins w:id="464" w:author="Ritika Arora" w:date="2025-07-01T14:32:00Z">
        <w:r w:rsidR="007A1269">
          <w:rPr>
            <w:b/>
            <w:bCs/>
          </w:rPr>
          <w:t>t</w:t>
        </w:r>
      </w:ins>
      <w:del w:id="465" w:author="Ritika Arora" w:date="2025-07-01T14:32:00Z">
        <w:r w:rsidRPr="007A1269" w:rsidDel="007A1269">
          <w:rPr>
            <w:b/>
            <w:bCs/>
            <w:rPrChange w:id="466" w:author="Ritika Arora" w:date="2025-07-01T14:32:00Z">
              <w:rPr>
                <w:b/>
                <w:shd w:val="clear" w:color="auto" w:fill="73FDD6"/>
              </w:rPr>
            </w:rPrChange>
          </w:rPr>
          <w:delText>T</w:delText>
        </w:r>
      </w:del>
      <w:r w:rsidRPr="007A1269">
        <w:rPr>
          <w:b/>
          <w:bCs/>
          <w:rPrChange w:id="467" w:author="Ritika Arora" w:date="2025-07-01T14:32:00Z">
            <w:rPr>
              <w:b/>
              <w:shd w:val="clear" w:color="auto" w:fill="73FDD6"/>
            </w:rPr>
          </w:rPrChange>
        </w:rPr>
        <w:t>raining</w:t>
      </w:r>
      <w:r w:rsidRPr="007A1269">
        <w:rPr>
          <w:rStyle w:val="P-Bold"/>
          <w:rFonts w:ascii="Palatino Linotype" w:hAnsi="Palatino Linotype"/>
          <w:b w:val="0"/>
          <w:shd w:val="clear" w:color="auto" w:fill="auto"/>
        </w:rPr>
        <w:t>:</w:t>
      </w:r>
      <w:r w:rsidRPr="007A1269">
        <w:t xml:space="preserve"> Initialize the model and start the training </w:t>
      </w:r>
      <w:r w:rsidR="00E216E3" w:rsidRPr="007A1269">
        <w:t>process</w:t>
      </w:r>
      <w:ins w:id="468" w:author="Ritika Arora" w:date="2025-07-01T14:32:00Z">
        <w:r w:rsidR="007A1269">
          <w:t>:</w:t>
        </w:r>
      </w:ins>
      <w:del w:id="469" w:author="Ritika Arora" w:date="2025-07-01T14:32:00Z">
        <w:r w:rsidR="00E216E3" w:rsidRPr="007A1269" w:rsidDel="007A1269">
          <w:delText xml:space="preserve">. </w:delText>
        </w:r>
      </w:del>
    </w:p>
    <w:p w14:paraId="5E4C4F73" w14:textId="3AC7BDF8" w:rsidR="007A5E1C" w:rsidRPr="007A1269" w:rsidRDefault="007A5E1C" w:rsidP="007A5E1C">
      <w:pPr>
        <w:pStyle w:val="L-Source"/>
        <w:rPr>
          <w:rFonts w:ascii="Consolas" w:hAnsi="Consolas"/>
          <w:sz w:val="20"/>
          <w:szCs w:val="20"/>
          <w:rPrChange w:id="470" w:author="Ritika Arora" w:date="2025-07-01T14:32:00Z">
            <w:rPr/>
          </w:rPrChange>
        </w:rPr>
      </w:pPr>
      <w:r w:rsidRPr="007A1269">
        <w:rPr>
          <w:rFonts w:ascii="Consolas" w:hAnsi="Consolas"/>
          <w:sz w:val="20"/>
          <w:szCs w:val="20"/>
          <w:rPrChange w:id="471" w:author="Ritika Arora" w:date="2025-07-01T14:32:00Z">
            <w:rPr/>
          </w:rPrChange>
        </w:rPr>
        <w:t>`python</w:t>
      </w:r>
    </w:p>
    <w:p w14:paraId="3090D61B" w14:textId="77777777" w:rsidR="007A5E1C" w:rsidRPr="007A1269" w:rsidRDefault="007A5E1C" w:rsidP="007A5E1C">
      <w:pPr>
        <w:pStyle w:val="L-Source"/>
        <w:rPr>
          <w:rFonts w:ascii="Consolas" w:hAnsi="Consolas"/>
          <w:sz w:val="20"/>
          <w:szCs w:val="20"/>
          <w:rPrChange w:id="472" w:author="Ritika Arora" w:date="2025-07-01T14:32:00Z">
            <w:rPr/>
          </w:rPrChange>
        </w:rPr>
      </w:pPr>
      <w:r w:rsidRPr="007A1269">
        <w:rPr>
          <w:rFonts w:ascii="Consolas" w:hAnsi="Consolas"/>
          <w:sz w:val="20"/>
          <w:szCs w:val="20"/>
          <w:lang w:val="en-US"/>
          <w:rPrChange w:id="473" w:author="Ritika Arora" w:date="2025-07-01T14:32:00Z">
            <w:rPr>
              <w:lang w:val="en-US"/>
            </w:rPr>
          </w:rPrChange>
        </w:rPr>
        <w:t xml:space="preserve">from transformers import </w:t>
      </w:r>
      <w:proofErr w:type="spellStart"/>
      <w:r w:rsidRPr="007A1269">
        <w:rPr>
          <w:rFonts w:ascii="Consolas" w:hAnsi="Consolas"/>
          <w:sz w:val="20"/>
          <w:szCs w:val="20"/>
          <w:lang w:val="en-US"/>
          <w:rPrChange w:id="474" w:author="Ritika Arora" w:date="2025-07-01T14:32:00Z">
            <w:rPr>
              <w:lang w:val="en-US"/>
            </w:rPr>
          </w:rPrChange>
        </w:rPr>
        <w:t>BertForSequenceClassification</w:t>
      </w:r>
      <w:proofErr w:type="spellEnd"/>
      <w:r w:rsidRPr="007A1269">
        <w:rPr>
          <w:rFonts w:ascii="Consolas" w:hAnsi="Consolas"/>
          <w:sz w:val="20"/>
          <w:szCs w:val="20"/>
          <w:lang w:val="en-US"/>
          <w:rPrChange w:id="475" w:author="Ritika Arora" w:date="2025-07-01T14:32:00Z">
            <w:rPr>
              <w:lang w:val="en-US"/>
            </w:rPr>
          </w:rPrChange>
        </w:rPr>
        <w:t>, Trainer</w:t>
      </w:r>
    </w:p>
    <w:p w14:paraId="3F728FCB" w14:textId="77777777" w:rsidR="007A5E1C" w:rsidRPr="007A1269" w:rsidRDefault="007A5E1C" w:rsidP="007A5E1C">
      <w:pPr>
        <w:pStyle w:val="L-Source"/>
        <w:rPr>
          <w:rFonts w:ascii="Consolas" w:hAnsi="Consolas"/>
          <w:sz w:val="20"/>
          <w:szCs w:val="20"/>
          <w:rPrChange w:id="476" w:author="Ritika Arora" w:date="2025-07-01T14:32:00Z">
            <w:rPr/>
          </w:rPrChange>
        </w:rPr>
      </w:pPr>
      <w:r w:rsidRPr="007A1269">
        <w:rPr>
          <w:rFonts w:ascii="Consolas" w:hAnsi="Consolas"/>
          <w:sz w:val="20"/>
          <w:szCs w:val="20"/>
          <w:lang w:val="en-US"/>
          <w:rPrChange w:id="477" w:author="Ritika Arora" w:date="2025-07-01T14:32:00Z">
            <w:rPr>
              <w:lang w:val="en-US"/>
            </w:rPr>
          </w:rPrChange>
        </w:rPr>
        <w:t>model = BertForSequenceClassification.from_pretrained('bert-base-uncased')</w:t>
      </w:r>
    </w:p>
    <w:p w14:paraId="29032B40" w14:textId="77777777" w:rsidR="007A5E1C" w:rsidRPr="007A1269" w:rsidRDefault="007A5E1C" w:rsidP="007A5E1C">
      <w:pPr>
        <w:pStyle w:val="L-Source"/>
        <w:rPr>
          <w:rFonts w:ascii="Consolas" w:hAnsi="Consolas"/>
          <w:sz w:val="20"/>
          <w:szCs w:val="20"/>
          <w:lang w:val="en-US"/>
          <w:rPrChange w:id="478" w:author="Ritika Arora" w:date="2025-07-01T14:32:00Z">
            <w:rPr>
              <w:lang w:val="en-US"/>
            </w:rPr>
          </w:rPrChange>
        </w:rPr>
      </w:pPr>
      <w:r w:rsidRPr="007A1269">
        <w:rPr>
          <w:rFonts w:ascii="Consolas" w:hAnsi="Consolas"/>
          <w:sz w:val="20"/>
          <w:szCs w:val="20"/>
          <w:lang w:val="en-US"/>
          <w:rPrChange w:id="479" w:author="Ritika Arora" w:date="2025-07-01T14:32:00Z">
            <w:rPr>
              <w:lang w:val="en-US"/>
            </w:rPr>
          </w:rPrChange>
        </w:rPr>
        <w:t>trainer = Trainer(</w:t>
      </w:r>
    </w:p>
    <w:p w14:paraId="799EFB2E" w14:textId="77777777" w:rsidR="007A5E1C" w:rsidRPr="007A1269" w:rsidRDefault="007A5E1C" w:rsidP="007A5E1C">
      <w:pPr>
        <w:pStyle w:val="L-Source"/>
        <w:rPr>
          <w:rFonts w:ascii="Consolas" w:hAnsi="Consolas"/>
          <w:sz w:val="20"/>
          <w:szCs w:val="20"/>
          <w:rPrChange w:id="480" w:author="Ritika Arora" w:date="2025-07-01T14:32:00Z">
            <w:rPr/>
          </w:rPrChange>
        </w:rPr>
      </w:pPr>
      <w:r w:rsidRPr="007A1269">
        <w:rPr>
          <w:rFonts w:ascii="Consolas" w:hAnsi="Consolas"/>
          <w:sz w:val="20"/>
          <w:szCs w:val="20"/>
          <w:lang w:val="en-US"/>
          <w:rPrChange w:id="481" w:author="Ritika Arora" w:date="2025-07-01T14:32:00Z">
            <w:rPr>
              <w:lang w:val="en-US"/>
            </w:rPr>
          </w:rPrChange>
        </w:rPr>
        <w:t xml:space="preserve">    model=model,                         # the instantiated </w:t>
      </w:r>
      <w:r w:rsidRPr="007A1269">
        <w:rPr>
          <w:rFonts w:ascii="Segoe UI Emoji" w:hAnsi="Segoe UI Emoji" w:cs="Segoe UI Emoji"/>
          <w:sz w:val="20"/>
          <w:szCs w:val="20"/>
          <w:lang w:val="en-US"/>
          <w:rPrChange w:id="482" w:author="Ritika Arora" w:date="2025-07-01T14:32:00Z">
            <w:rPr>
              <w:rFonts w:ascii="Segoe UI Emoji" w:hAnsi="Segoe UI Emoji" w:cs="Segoe UI Emoji"/>
              <w:lang w:val="en-US"/>
            </w:rPr>
          </w:rPrChange>
        </w:rPr>
        <w:t>🤗</w:t>
      </w:r>
      <w:r w:rsidRPr="007A1269">
        <w:rPr>
          <w:rFonts w:ascii="Consolas" w:hAnsi="Consolas"/>
          <w:sz w:val="20"/>
          <w:szCs w:val="20"/>
          <w:lang w:val="en-US"/>
          <w:rPrChange w:id="483" w:author="Ritika Arora" w:date="2025-07-01T14:32:00Z">
            <w:rPr>
              <w:lang w:val="en-US"/>
            </w:rPr>
          </w:rPrChange>
        </w:rPr>
        <w:t xml:space="preserve"> Transformers model to be trained</w:t>
      </w:r>
    </w:p>
    <w:p w14:paraId="6317181B" w14:textId="77777777" w:rsidR="007A5E1C" w:rsidRPr="007A1269" w:rsidRDefault="007A5E1C" w:rsidP="007A5E1C">
      <w:pPr>
        <w:pStyle w:val="L-Source"/>
        <w:rPr>
          <w:rFonts w:ascii="Consolas" w:hAnsi="Consolas"/>
          <w:sz w:val="20"/>
          <w:szCs w:val="20"/>
          <w:rPrChange w:id="484" w:author="Ritika Arora" w:date="2025-07-01T14:32:00Z">
            <w:rPr/>
          </w:rPrChange>
        </w:rPr>
      </w:pPr>
      <w:r w:rsidRPr="007A1269">
        <w:rPr>
          <w:rFonts w:ascii="Consolas" w:hAnsi="Consolas"/>
          <w:sz w:val="20"/>
          <w:szCs w:val="20"/>
          <w:lang w:val="en-US"/>
          <w:rPrChange w:id="485" w:author="Ritika Arora" w:date="2025-07-01T14:32:00Z">
            <w:rPr>
              <w:lang w:val="en-US"/>
            </w:rPr>
          </w:rPrChange>
        </w:rPr>
        <w:t xml:space="preserve">    </w:t>
      </w:r>
      <w:proofErr w:type="spellStart"/>
      <w:r w:rsidRPr="007A1269">
        <w:rPr>
          <w:rFonts w:ascii="Consolas" w:hAnsi="Consolas"/>
          <w:sz w:val="20"/>
          <w:szCs w:val="20"/>
          <w:lang w:val="en-US"/>
          <w:rPrChange w:id="486" w:author="Ritika Arora" w:date="2025-07-01T14:32:00Z">
            <w:rPr>
              <w:lang w:val="en-US"/>
            </w:rPr>
          </w:rPrChange>
        </w:rPr>
        <w:t>args</w:t>
      </w:r>
      <w:proofErr w:type="spellEnd"/>
      <w:r w:rsidRPr="007A1269">
        <w:rPr>
          <w:rFonts w:ascii="Consolas" w:hAnsi="Consolas"/>
          <w:sz w:val="20"/>
          <w:szCs w:val="20"/>
          <w:lang w:val="en-US"/>
          <w:rPrChange w:id="487" w:author="Ritika Arora" w:date="2025-07-01T14:32:00Z">
            <w:rPr>
              <w:lang w:val="en-US"/>
            </w:rPr>
          </w:rPrChange>
        </w:rPr>
        <w:t>=</w:t>
      </w:r>
      <w:proofErr w:type="spellStart"/>
      <w:r w:rsidRPr="007A1269">
        <w:rPr>
          <w:rFonts w:ascii="Consolas" w:hAnsi="Consolas"/>
          <w:sz w:val="20"/>
          <w:szCs w:val="20"/>
          <w:lang w:val="en-US"/>
          <w:rPrChange w:id="488" w:author="Ritika Arora" w:date="2025-07-01T14:32:00Z">
            <w:rPr>
              <w:lang w:val="en-US"/>
            </w:rPr>
          </w:rPrChange>
        </w:rPr>
        <w:t>training_args</w:t>
      </w:r>
      <w:proofErr w:type="spellEnd"/>
      <w:r w:rsidRPr="007A1269">
        <w:rPr>
          <w:rFonts w:ascii="Consolas" w:hAnsi="Consolas"/>
          <w:sz w:val="20"/>
          <w:szCs w:val="20"/>
          <w:lang w:val="en-US"/>
          <w:rPrChange w:id="489" w:author="Ritika Arora" w:date="2025-07-01T14:32:00Z">
            <w:rPr>
              <w:lang w:val="en-US"/>
            </w:rPr>
          </w:rPrChange>
        </w:rPr>
        <w:t>,                  # training arguments, defined above</w:t>
      </w:r>
    </w:p>
    <w:p w14:paraId="0804C284" w14:textId="77777777" w:rsidR="007A5E1C" w:rsidRPr="007A1269" w:rsidRDefault="007A5E1C" w:rsidP="007A5E1C">
      <w:pPr>
        <w:pStyle w:val="L-Source"/>
        <w:rPr>
          <w:rFonts w:ascii="Consolas" w:hAnsi="Consolas"/>
          <w:sz w:val="20"/>
          <w:szCs w:val="20"/>
          <w:rPrChange w:id="490" w:author="Ritika Arora" w:date="2025-07-01T14:32:00Z">
            <w:rPr/>
          </w:rPrChange>
        </w:rPr>
      </w:pPr>
      <w:r w:rsidRPr="007A1269">
        <w:rPr>
          <w:rFonts w:ascii="Consolas" w:hAnsi="Consolas"/>
          <w:sz w:val="20"/>
          <w:szCs w:val="20"/>
          <w:lang w:val="en-US"/>
          <w:rPrChange w:id="491" w:author="Ritika Arora" w:date="2025-07-01T14:32:00Z">
            <w:rPr>
              <w:lang w:val="en-US"/>
            </w:rPr>
          </w:rPrChange>
        </w:rPr>
        <w:t xml:space="preserve">    </w:t>
      </w:r>
      <w:proofErr w:type="spellStart"/>
      <w:r w:rsidRPr="007A1269">
        <w:rPr>
          <w:rFonts w:ascii="Consolas" w:hAnsi="Consolas"/>
          <w:sz w:val="20"/>
          <w:szCs w:val="20"/>
          <w:lang w:val="en-US"/>
          <w:rPrChange w:id="492" w:author="Ritika Arora" w:date="2025-07-01T14:32:00Z">
            <w:rPr>
              <w:lang w:val="en-US"/>
            </w:rPr>
          </w:rPrChange>
        </w:rPr>
        <w:t>train_dataset</w:t>
      </w:r>
      <w:proofErr w:type="spellEnd"/>
      <w:r w:rsidRPr="007A1269">
        <w:rPr>
          <w:rFonts w:ascii="Consolas" w:hAnsi="Consolas"/>
          <w:sz w:val="20"/>
          <w:szCs w:val="20"/>
          <w:lang w:val="en-US"/>
          <w:rPrChange w:id="493" w:author="Ritika Arora" w:date="2025-07-01T14:32:00Z">
            <w:rPr>
              <w:lang w:val="en-US"/>
            </w:rPr>
          </w:rPrChange>
        </w:rPr>
        <w:t>=</w:t>
      </w:r>
      <w:proofErr w:type="spellStart"/>
      <w:r w:rsidRPr="007A1269">
        <w:rPr>
          <w:rFonts w:ascii="Consolas" w:hAnsi="Consolas"/>
          <w:sz w:val="20"/>
          <w:szCs w:val="20"/>
          <w:lang w:val="en-US"/>
          <w:rPrChange w:id="494" w:author="Ritika Arora" w:date="2025-07-01T14:32:00Z">
            <w:rPr>
              <w:lang w:val="en-US"/>
            </w:rPr>
          </w:rPrChange>
        </w:rPr>
        <w:t>train_dataset</w:t>
      </w:r>
      <w:proofErr w:type="spellEnd"/>
      <w:r w:rsidRPr="007A1269">
        <w:rPr>
          <w:rFonts w:ascii="Consolas" w:hAnsi="Consolas"/>
          <w:sz w:val="20"/>
          <w:szCs w:val="20"/>
          <w:lang w:val="en-US"/>
          <w:rPrChange w:id="495" w:author="Ritika Arora" w:date="2025-07-01T14:32:00Z">
            <w:rPr>
              <w:lang w:val="en-US"/>
            </w:rPr>
          </w:rPrChange>
        </w:rPr>
        <w:t>,         # training dataset</w:t>
      </w:r>
    </w:p>
    <w:p w14:paraId="39A6FB59" w14:textId="77777777" w:rsidR="007A5E1C" w:rsidRPr="007A1269" w:rsidRDefault="007A5E1C" w:rsidP="007A5E1C">
      <w:pPr>
        <w:pStyle w:val="L-Source"/>
        <w:rPr>
          <w:rFonts w:ascii="Consolas" w:hAnsi="Consolas"/>
          <w:sz w:val="20"/>
          <w:szCs w:val="20"/>
          <w:rPrChange w:id="496" w:author="Ritika Arora" w:date="2025-07-01T14:32:00Z">
            <w:rPr/>
          </w:rPrChange>
        </w:rPr>
      </w:pPr>
      <w:r w:rsidRPr="007A1269">
        <w:rPr>
          <w:rFonts w:ascii="Consolas" w:hAnsi="Consolas"/>
          <w:sz w:val="20"/>
          <w:szCs w:val="20"/>
          <w:lang w:val="en-US"/>
          <w:rPrChange w:id="497" w:author="Ritika Arora" w:date="2025-07-01T14:32:00Z">
            <w:rPr>
              <w:lang w:val="en-US"/>
            </w:rPr>
          </w:rPrChange>
        </w:rPr>
        <w:t xml:space="preserve">    </w:t>
      </w:r>
      <w:proofErr w:type="spellStart"/>
      <w:r w:rsidRPr="007A1269">
        <w:rPr>
          <w:rFonts w:ascii="Consolas" w:hAnsi="Consolas"/>
          <w:sz w:val="20"/>
          <w:szCs w:val="20"/>
          <w:lang w:val="en-US"/>
          <w:rPrChange w:id="498" w:author="Ritika Arora" w:date="2025-07-01T14:32:00Z">
            <w:rPr>
              <w:lang w:val="en-US"/>
            </w:rPr>
          </w:rPrChange>
        </w:rPr>
        <w:t>eval_dataset</w:t>
      </w:r>
      <w:proofErr w:type="spellEnd"/>
      <w:r w:rsidRPr="007A1269">
        <w:rPr>
          <w:rFonts w:ascii="Consolas" w:hAnsi="Consolas"/>
          <w:sz w:val="20"/>
          <w:szCs w:val="20"/>
          <w:lang w:val="en-US"/>
          <w:rPrChange w:id="499" w:author="Ritika Arora" w:date="2025-07-01T14:32:00Z">
            <w:rPr>
              <w:lang w:val="en-US"/>
            </w:rPr>
          </w:rPrChange>
        </w:rPr>
        <w:t>=</w:t>
      </w:r>
      <w:proofErr w:type="spellStart"/>
      <w:r w:rsidRPr="007A1269">
        <w:rPr>
          <w:rFonts w:ascii="Consolas" w:hAnsi="Consolas"/>
          <w:sz w:val="20"/>
          <w:szCs w:val="20"/>
          <w:lang w:val="en-US"/>
          <w:rPrChange w:id="500" w:author="Ritika Arora" w:date="2025-07-01T14:32:00Z">
            <w:rPr>
              <w:lang w:val="en-US"/>
            </w:rPr>
          </w:rPrChange>
        </w:rPr>
        <w:t>eval_dataset</w:t>
      </w:r>
      <w:proofErr w:type="spellEnd"/>
      <w:r w:rsidRPr="007A1269">
        <w:rPr>
          <w:rFonts w:ascii="Consolas" w:hAnsi="Consolas"/>
          <w:sz w:val="20"/>
          <w:szCs w:val="20"/>
          <w:lang w:val="en-US"/>
          <w:rPrChange w:id="501" w:author="Ritika Arora" w:date="2025-07-01T14:32:00Z">
            <w:rPr>
              <w:lang w:val="en-US"/>
            </w:rPr>
          </w:rPrChange>
        </w:rPr>
        <w:t xml:space="preserve">            # evaluation dataset</w:t>
      </w:r>
    </w:p>
    <w:p w14:paraId="5605646A" w14:textId="77777777" w:rsidR="007A5E1C" w:rsidRPr="007A1269" w:rsidRDefault="007A5E1C" w:rsidP="007A5E1C">
      <w:pPr>
        <w:pStyle w:val="L-Source"/>
        <w:rPr>
          <w:rFonts w:ascii="Consolas" w:hAnsi="Consolas"/>
          <w:sz w:val="20"/>
          <w:szCs w:val="20"/>
          <w:rPrChange w:id="502" w:author="Ritika Arora" w:date="2025-07-01T14:32:00Z">
            <w:rPr/>
          </w:rPrChange>
        </w:rPr>
      </w:pPr>
      <w:r w:rsidRPr="007A1269">
        <w:rPr>
          <w:rFonts w:ascii="Consolas" w:hAnsi="Consolas"/>
          <w:sz w:val="20"/>
          <w:szCs w:val="20"/>
          <w:rPrChange w:id="503" w:author="Ritika Arora" w:date="2025-07-01T14:32:00Z">
            <w:rPr/>
          </w:rPrChange>
        </w:rPr>
        <w:t>)</w:t>
      </w:r>
    </w:p>
    <w:p w14:paraId="27EA239B" w14:textId="77777777" w:rsidR="007A5E1C" w:rsidRPr="007A1269" w:rsidRDefault="007A5E1C" w:rsidP="007A5E1C">
      <w:pPr>
        <w:pStyle w:val="L-Source"/>
        <w:rPr>
          <w:rFonts w:ascii="Consolas" w:hAnsi="Consolas"/>
          <w:sz w:val="20"/>
          <w:szCs w:val="20"/>
          <w:rPrChange w:id="504" w:author="Ritika Arora" w:date="2025-07-01T14:32:00Z">
            <w:rPr/>
          </w:rPrChange>
        </w:rPr>
      </w:pPr>
      <w:proofErr w:type="spellStart"/>
      <w:r w:rsidRPr="007A1269">
        <w:rPr>
          <w:rFonts w:ascii="Consolas" w:hAnsi="Consolas"/>
          <w:sz w:val="20"/>
          <w:szCs w:val="20"/>
          <w:lang w:val="en-US"/>
          <w:rPrChange w:id="505" w:author="Ritika Arora" w:date="2025-07-01T14:32:00Z">
            <w:rPr>
              <w:lang w:val="en-US"/>
            </w:rPr>
          </w:rPrChange>
        </w:rPr>
        <w:t>trainer.train</w:t>
      </w:r>
      <w:proofErr w:type="spellEnd"/>
      <w:r w:rsidRPr="007A1269">
        <w:rPr>
          <w:rFonts w:ascii="Consolas" w:hAnsi="Consolas"/>
          <w:sz w:val="20"/>
          <w:szCs w:val="20"/>
          <w:lang w:val="en-US"/>
          <w:rPrChange w:id="506" w:author="Ritika Arora" w:date="2025-07-01T14:32:00Z">
            <w:rPr>
              <w:lang w:val="en-US"/>
            </w:rPr>
          </w:rPrChange>
        </w:rPr>
        <w:t>()</w:t>
      </w:r>
    </w:p>
    <w:p w14:paraId="5C64B6C4" w14:textId="0A55110D" w:rsidR="007A5E1C" w:rsidRPr="007A1269" w:rsidRDefault="007A5E1C" w:rsidP="007A5E1C">
      <w:pPr>
        <w:pStyle w:val="L-Source"/>
        <w:rPr>
          <w:rFonts w:ascii="Consolas" w:hAnsi="Consolas"/>
          <w:sz w:val="20"/>
          <w:szCs w:val="20"/>
          <w:rPrChange w:id="507" w:author="Ritika Arora" w:date="2025-07-01T14:32:00Z">
            <w:rPr/>
          </w:rPrChange>
        </w:rPr>
      </w:pPr>
      <w:r w:rsidRPr="007A1269">
        <w:rPr>
          <w:rFonts w:ascii="Consolas" w:hAnsi="Consolas"/>
          <w:sz w:val="20"/>
          <w:szCs w:val="20"/>
          <w:rPrChange w:id="508" w:author="Ritika Arora" w:date="2025-07-01T14:32:00Z">
            <w:rPr/>
          </w:rPrChange>
        </w:rPr>
        <w:t>`</w:t>
      </w:r>
    </w:p>
    <w:p w14:paraId="1EC465A8" w14:textId="3A2CA00A" w:rsidR="007A5E1C" w:rsidRDefault="007A5E1C" w:rsidP="007A1269">
      <w:pPr>
        <w:pStyle w:val="NormalBPBHEB"/>
        <w:pPrChange w:id="509" w:author="Ritika Arora" w:date="2025-07-01T14:32:00Z">
          <w:pPr>
            <w:spacing w:line="259" w:lineRule="auto"/>
            <w:jc w:val="both"/>
          </w:pPr>
        </w:pPrChange>
      </w:pPr>
      <w:r w:rsidRPr="00DF36FE">
        <w:t>With a solid foundation in training models from scratch, we are now equipped to delve into the fine-tuning process, where we</w:t>
      </w:r>
      <w:ins w:id="510" w:author="Ritika Arora" w:date="2025-07-01T14:32:00Z">
        <w:r w:rsidR="007A1269">
          <w:t xml:space="preserve"> wi</w:t>
        </w:r>
      </w:ins>
      <w:del w:id="511" w:author="Ritika Arora" w:date="2025-07-01T14:32:00Z">
        <w:r w:rsidRPr="00DF36FE" w:rsidDel="007A1269">
          <w:delText>'</w:delText>
        </w:r>
      </w:del>
      <w:r w:rsidRPr="00DF36FE">
        <w:t>ll adapt pre-trained models to excel on specific NLP tasks, further enhancing their performance and applicability in real-world scenarios.</w:t>
      </w:r>
    </w:p>
    <w:p w14:paraId="6F7C9972" w14:textId="2A569B49" w:rsidR="007A5E1C" w:rsidRPr="002B59DA" w:rsidRDefault="007A5E1C" w:rsidP="007A1269">
      <w:pPr>
        <w:pStyle w:val="Heading1BPBHEB"/>
        <w:pPrChange w:id="512" w:author="Ritika Arora" w:date="2025-07-01T14:33:00Z">
          <w:pPr>
            <w:pStyle w:val="H1-Section"/>
          </w:pPr>
        </w:pPrChange>
      </w:pPr>
      <w:r w:rsidRPr="002B59DA">
        <w:lastRenderedPageBreak/>
        <w:t xml:space="preserve">Fine-tuning </w:t>
      </w:r>
      <w:r>
        <w:t>m</w:t>
      </w:r>
      <w:r w:rsidRPr="002B59DA">
        <w:t xml:space="preserve">odels with Hugging Face </w:t>
      </w:r>
      <w:r>
        <w:t>Diffusers</w:t>
      </w:r>
    </w:p>
    <w:p w14:paraId="1A17AC31" w14:textId="1CB6C562" w:rsidR="007A5E1C" w:rsidRPr="002B59DA" w:rsidRDefault="0058285F" w:rsidP="007A1269">
      <w:pPr>
        <w:pStyle w:val="NormalBPBHEB"/>
        <w:pPrChange w:id="513" w:author="Ritika Arora" w:date="2025-07-01T14:33:00Z">
          <w:pPr>
            <w:pStyle w:val="P-Regular"/>
            <w:jc w:val="both"/>
          </w:pPr>
        </w:pPrChange>
      </w:pPr>
      <w:r>
        <w:t>Fine-tuning pre-trained models is a crucial step in adapting these advanced models to specific tasks. In this section, we first examine the significance of fine-tuning in natural language processing workflows, followed by a thorough, step-by-step guide that covers data preparation, model selection, training procedures, and evaluation strategies.</w:t>
      </w:r>
    </w:p>
    <w:p w14:paraId="19359E5B" w14:textId="77777777" w:rsidR="007A5E1C" w:rsidRPr="002B59DA" w:rsidRDefault="007A5E1C" w:rsidP="007A1269">
      <w:pPr>
        <w:pStyle w:val="Heading2BPBHEB"/>
        <w:pPrChange w:id="514" w:author="Ritika Arora" w:date="2025-07-01T14:33:00Z">
          <w:pPr>
            <w:pStyle w:val="H2-Heading"/>
          </w:pPr>
        </w:pPrChange>
      </w:pPr>
      <w:r w:rsidRPr="002B59DA">
        <w:t xml:space="preserve">Importance of </w:t>
      </w:r>
      <w:r>
        <w:t>f</w:t>
      </w:r>
      <w:r w:rsidRPr="002B59DA">
        <w:t xml:space="preserve">ine-tuning </w:t>
      </w:r>
      <w:r>
        <w:t>p</w:t>
      </w:r>
      <w:r w:rsidRPr="002B59DA">
        <w:t xml:space="preserve">re-trained </w:t>
      </w:r>
      <w:r>
        <w:t>m</w:t>
      </w:r>
      <w:r w:rsidRPr="002B59DA">
        <w:t>odels</w:t>
      </w:r>
    </w:p>
    <w:p w14:paraId="3908D8A2" w14:textId="5B49D5DE" w:rsidR="007A5E1C" w:rsidRPr="002B59DA" w:rsidRDefault="007A5E1C" w:rsidP="007A1269">
      <w:pPr>
        <w:pStyle w:val="NormalBPBHEB"/>
        <w:pPrChange w:id="515" w:author="Ritika Arora" w:date="2025-07-01T14:33:00Z">
          <w:pPr>
            <w:pStyle w:val="P-Regular"/>
          </w:pPr>
        </w:pPrChange>
      </w:pPr>
      <w:r w:rsidRPr="002B59DA">
        <w:t xml:space="preserve">Fine-tuning pre-trained models </w:t>
      </w:r>
      <w:r w:rsidR="007E792B" w:rsidRPr="002B59DA">
        <w:t>are</w:t>
      </w:r>
      <w:r w:rsidRPr="002B59DA">
        <w:t xml:space="preserve"> essential in NLP for </w:t>
      </w:r>
      <w:r w:rsidR="00E216E3">
        <w:t>distinct reasons</w:t>
      </w:r>
      <w:r w:rsidRPr="002B59DA">
        <w:t>:</w:t>
      </w:r>
    </w:p>
    <w:p w14:paraId="236B94F2" w14:textId="09FD77CA" w:rsidR="007A5E1C" w:rsidRPr="007A1269" w:rsidRDefault="007A5E1C" w:rsidP="007A1269">
      <w:pPr>
        <w:pStyle w:val="NormalBPBHEB"/>
        <w:numPr>
          <w:ilvl w:val="0"/>
          <w:numId w:val="37"/>
        </w:numPr>
        <w:pPrChange w:id="516" w:author="Ritika Arora" w:date="2025-07-01T14:34:00Z">
          <w:pPr>
            <w:numPr>
              <w:numId w:val="20"/>
            </w:numPr>
            <w:tabs>
              <w:tab w:val="num" w:pos="720"/>
            </w:tabs>
            <w:spacing w:line="259" w:lineRule="auto"/>
            <w:ind w:left="720" w:hanging="360"/>
            <w:jc w:val="both"/>
          </w:pPr>
        </w:pPrChange>
      </w:pPr>
      <w:r w:rsidRPr="007A1269">
        <w:rPr>
          <w:rStyle w:val="P-Bold"/>
          <w:rFonts w:ascii="Palatino Linotype" w:hAnsi="Palatino Linotype"/>
          <w:bCs/>
          <w:shd w:val="clear" w:color="auto" w:fill="auto"/>
        </w:rPr>
        <w:t>Domain adaptation</w:t>
      </w:r>
      <w:r w:rsidRPr="007A1269">
        <w:rPr>
          <w:rStyle w:val="P-Bold"/>
          <w:rFonts w:ascii="Palatino Linotype" w:hAnsi="Palatino Linotype"/>
          <w:b w:val="0"/>
          <w:shd w:val="clear" w:color="auto" w:fill="auto"/>
        </w:rPr>
        <w:t>:</w:t>
      </w:r>
      <w:r w:rsidRPr="007A1269">
        <w:t xml:space="preserve"> </w:t>
      </w:r>
      <w:r w:rsidR="007B605D" w:rsidRPr="007A1269">
        <w:t>Pre-trained models</w:t>
      </w:r>
      <w:r w:rsidR="007E792B" w:rsidRPr="007A1269">
        <w:t>, such as</w:t>
      </w:r>
      <w:r w:rsidR="007B605D" w:rsidRPr="007A1269">
        <w:t xml:space="preserve"> BERT and GPT, which are trained on large-scale datasets, capture general language patterns. Fine-tuning enables these models to adapt to domain-specific nuances and vocabulary, enhancing performance on </w:t>
      </w:r>
      <w:r w:rsidR="007E792B" w:rsidRPr="007A1269">
        <w:t>tasks</w:t>
      </w:r>
      <w:r w:rsidRPr="007A1269">
        <w:t xml:space="preserve"> </w:t>
      </w:r>
      <w:sdt>
        <w:sdtPr>
          <w:rPr>
            <w:vertAlign w:val="superscript"/>
            <w:rPrChange w:id="517" w:author="Ritika Arora" w:date="2025-07-01T14:34:00Z">
              <w:rPr/>
            </w:rPrChange>
          </w:rPr>
          <w:id w:val="1973093721"/>
          <w:citation/>
        </w:sdtPr>
        <w:sdtContent>
          <w:r w:rsidR="00166B4E" w:rsidRPr="007A1269">
            <w:rPr>
              <w:vertAlign w:val="superscript"/>
              <w:rPrChange w:id="518" w:author="Ritika Arora" w:date="2025-07-01T14:34:00Z">
                <w:rPr/>
              </w:rPrChange>
            </w:rPr>
            <w:fldChar w:fldCharType="begin"/>
          </w:r>
          <w:r w:rsidR="00166B4E" w:rsidRPr="007A1269">
            <w:rPr>
              <w:vertAlign w:val="superscript"/>
              <w:rPrChange w:id="519" w:author="Ritika Arora" w:date="2025-07-01T14:34:00Z">
                <w:rPr/>
              </w:rPrChange>
            </w:rPr>
            <w:instrText xml:space="preserve"> CITATION devlin2019a \l 1033 </w:instrText>
          </w:r>
          <w:r w:rsidR="00166B4E" w:rsidRPr="007A1269">
            <w:rPr>
              <w:vertAlign w:val="superscript"/>
              <w:rPrChange w:id="520" w:author="Ritika Arora" w:date="2025-07-01T14:34:00Z">
                <w:rPr/>
              </w:rPrChange>
            </w:rPr>
            <w:fldChar w:fldCharType="separate"/>
          </w:r>
          <w:r w:rsidR="00E51A4E" w:rsidRPr="007A1269">
            <w:rPr>
              <w:vertAlign w:val="superscript"/>
              <w:rPrChange w:id="521" w:author="Ritika Arora" w:date="2025-07-01T14:34:00Z">
                <w:rPr>
                  <w:noProof/>
                </w:rPr>
              </w:rPrChange>
            </w:rPr>
            <w:t>[4]</w:t>
          </w:r>
          <w:r w:rsidR="00166B4E" w:rsidRPr="007A1269">
            <w:rPr>
              <w:vertAlign w:val="superscript"/>
              <w:rPrChange w:id="522" w:author="Ritika Arora" w:date="2025-07-01T14:34:00Z">
                <w:rPr/>
              </w:rPrChange>
            </w:rPr>
            <w:fldChar w:fldCharType="end"/>
          </w:r>
        </w:sdtContent>
      </w:sdt>
      <w:r w:rsidRPr="007A1269">
        <w:t>.</w:t>
      </w:r>
    </w:p>
    <w:p w14:paraId="713DD670" w14:textId="26EAA551" w:rsidR="007A5E1C" w:rsidRPr="007A1269" w:rsidRDefault="007A5E1C" w:rsidP="007A1269">
      <w:pPr>
        <w:pStyle w:val="NormalBPBHEB"/>
        <w:numPr>
          <w:ilvl w:val="0"/>
          <w:numId w:val="37"/>
        </w:numPr>
        <w:pPrChange w:id="523" w:author="Ritika Arora" w:date="2025-07-01T14:34:00Z">
          <w:pPr>
            <w:numPr>
              <w:numId w:val="20"/>
            </w:numPr>
            <w:tabs>
              <w:tab w:val="num" w:pos="720"/>
            </w:tabs>
            <w:spacing w:line="259" w:lineRule="auto"/>
            <w:ind w:left="720" w:hanging="360"/>
            <w:jc w:val="both"/>
          </w:pPr>
        </w:pPrChange>
      </w:pPr>
      <w:r w:rsidRPr="007A1269">
        <w:rPr>
          <w:rStyle w:val="P-Bold"/>
          <w:rFonts w:ascii="Palatino Linotype" w:hAnsi="Palatino Linotype"/>
          <w:bCs/>
          <w:shd w:val="clear" w:color="auto" w:fill="auto"/>
        </w:rPr>
        <w:t>Task specificity</w:t>
      </w:r>
      <w:r w:rsidRPr="007A1269">
        <w:rPr>
          <w:rStyle w:val="P-Bold"/>
          <w:rFonts w:ascii="Palatino Linotype" w:hAnsi="Palatino Linotype"/>
          <w:b w:val="0"/>
          <w:shd w:val="clear" w:color="auto" w:fill="auto"/>
        </w:rPr>
        <w:t>:</w:t>
      </w:r>
      <w:r w:rsidRPr="007A1269">
        <w:t xml:space="preserve"> </w:t>
      </w:r>
      <w:r w:rsidR="007E792B" w:rsidRPr="007A1269">
        <w:t xml:space="preserve">By fine-tuning, researchers can customize models for specific NLP tasks such as sentiment analysis, </w:t>
      </w:r>
      <w:r w:rsidR="007E792B" w:rsidRPr="007A1269">
        <w:rPr>
          <w:rStyle w:val="P-Keyword"/>
          <w:rFonts w:ascii="Palatino Linotype" w:hAnsi="Palatino Linotype"/>
          <w:bCs/>
          <w:u w:val="none"/>
          <w:shd w:val="clear" w:color="auto" w:fill="auto"/>
        </w:rPr>
        <w:t>named entity recognition</w:t>
      </w:r>
      <w:r w:rsidR="007E792B" w:rsidRPr="007A1269">
        <w:rPr>
          <w:b/>
          <w:bCs/>
          <w:rPrChange w:id="524" w:author="Ritika Arora" w:date="2025-07-01T14:34:00Z">
            <w:rPr/>
          </w:rPrChange>
        </w:rPr>
        <w:t xml:space="preserve"> (</w:t>
      </w:r>
      <w:r w:rsidR="007E792B" w:rsidRPr="007A1269">
        <w:rPr>
          <w:rStyle w:val="P-Keyword"/>
          <w:rFonts w:ascii="Palatino Linotype" w:hAnsi="Palatino Linotype"/>
          <w:bCs/>
          <w:u w:val="none"/>
          <w:shd w:val="clear" w:color="auto" w:fill="auto"/>
        </w:rPr>
        <w:t>NER</w:t>
      </w:r>
      <w:r w:rsidR="007E792B" w:rsidRPr="007A1269">
        <w:rPr>
          <w:b/>
          <w:bCs/>
          <w:rPrChange w:id="525" w:author="Ritika Arora" w:date="2025-07-01T14:34:00Z">
            <w:rPr/>
          </w:rPrChange>
        </w:rPr>
        <w:t>)</w:t>
      </w:r>
      <w:r w:rsidR="007E792B" w:rsidRPr="007A1269">
        <w:t>,</w:t>
      </w:r>
      <w:ins w:id="526" w:author="Ritika Arora" w:date="2025-07-01T14:34:00Z">
        <w:r w:rsidR="007A1269">
          <w:t xml:space="preserve"> </w:t>
        </w:r>
      </w:ins>
      <w:del w:id="527" w:author="Ritika Arora" w:date="2025-07-01T14:34:00Z">
        <w:r w:rsidR="007E792B" w:rsidRPr="007A1269" w:rsidDel="007A1269">
          <w:delText xml:space="preserve">  </w:delText>
        </w:r>
      </w:del>
      <w:r w:rsidR="007E792B" w:rsidRPr="007A1269">
        <w:t>or machine translation. This process involves adjusting model parameters to optimize performance metrics relevant to the task at hand</w:t>
      </w:r>
      <w:r w:rsidRPr="007A1269">
        <w:t>.</w:t>
      </w:r>
    </w:p>
    <w:p w14:paraId="6C586E50" w14:textId="11DDEB76" w:rsidR="007A5E1C" w:rsidRPr="007A1269" w:rsidRDefault="007A5E1C" w:rsidP="007A1269">
      <w:pPr>
        <w:pStyle w:val="NormalBPBHEB"/>
        <w:numPr>
          <w:ilvl w:val="0"/>
          <w:numId w:val="37"/>
        </w:numPr>
        <w:pPrChange w:id="528" w:author="Ritika Arora" w:date="2025-07-01T14:34:00Z">
          <w:pPr>
            <w:numPr>
              <w:numId w:val="20"/>
            </w:numPr>
            <w:tabs>
              <w:tab w:val="num" w:pos="720"/>
            </w:tabs>
            <w:spacing w:line="259" w:lineRule="auto"/>
            <w:ind w:left="720" w:hanging="360"/>
            <w:jc w:val="both"/>
          </w:pPr>
        </w:pPrChange>
      </w:pPr>
      <w:r w:rsidRPr="007A1269">
        <w:rPr>
          <w:rStyle w:val="P-Bold"/>
          <w:rFonts w:ascii="Palatino Linotype" w:hAnsi="Palatino Linotype"/>
          <w:bCs/>
          <w:shd w:val="clear" w:color="auto" w:fill="auto"/>
        </w:rPr>
        <w:t>Efficiency</w:t>
      </w:r>
      <w:r w:rsidRPr="007A1269">
        <w:rPr>
          <w:rStyle w:val="P-Bold"/>
          <w:rFonts w:ascii="Palatino Linotype" w:hAnsi="Palatino Linotype"/>
          <w:b w:val="0"/>
          <w:shd w:val="clear" w:color="auto" w:fill="auto"/>
        </w:rPr>
        <w:t>:</w:t>
      </w:r>
      <w:r w:rsidRPr="007A1269">
        <w:t xml:space="preserve"> </w:t>
      </w:r>
      <w:r w:rsidR="007E792B" w:rsidRPr="007A1269">
        <w:t xml:space="preserve">Fine-tuning utilizes the transfer learning paradigm, where models trained on large datasets require fewer annotated examples to adapt to new tasks. This efficiency minimizes the data and computational resources needed for training domain-specific models </w:t>
      </w:r>
      <w:sdt>
        <w:sdtPr>
          <w:rPr>
            <w:vertAlign w:val="superscript"/>
            <w:rPrChange w:id="529" w:author="Ritika Arora" w:date="2025-07-01T14:34:00Z">
              <w:rPr/>
            </w:rPrChange>
          </w:rPr>
          <w:id w:val="1320625927"/>
          <w:citation/>
        </w:sdtPr>
        <w:sdtContent>
          <w:r w:rsidR="007E792B" w:rsidRPr="007A1269">
            <w:rPr>
              <w:vertAlign w:val="superscript"/>
              <w:rPrChange w:id="530" w:author="Ritika Arora" w:date="2025-07-01T14:34:00Z">
                <w:rPr/>
              </w:rPrChange>
            </w:rPr>
            <w:fldChar w:fldCharType="begin"/>
          </w:r>
          <w:r w:rsidR="007E792B" w:rsidRPr="007A1269">
            <w:rPr>
              <w:vertAlign w:val="superscript"/>
              <w:rPrChange w:id="531" w:author="Ritika Arora" w:date="2025-07-01T14:34:00Z">
                <w:rPr/>
              </w:rPrChange>
            </w:rPr>
            <w:instrText xml:space="preserve"> CITATION rao2019a \l 1033 </w:instrText>
          </w:r>
          <w:r w:rsidR="007E792B" w:rsidRPr="007A1269">
            <w:rPr>
              <w:vertAlign w:val="superscript"/>
              <w:rPrChange w:id="532" w:author="Ritika Arora" w:date="2025-07-01T14:34:00Z">
                <w:rPr/>
              </w:rPrChange>
            </w:rPr>
            <w:fldChar w:fldCharType="separate"/>
          </w:r>
          <w:r w:rsidR="00E51A4E" w:rsidRPr="007A1269">
            <w:rPr>
              <w:vertAlign w:val="superscript"/>
              <w:rPrChange w:id="533" w:author="Ritika Arora" w:date="2025-07-01T14:34:00Z">
                <w:rPr>
                  <w:noProof/>
                </w:rPr>
              </w:rPrChange>
            </w:rPr>
            <w:t>[7]</w:t>
          </w:r>
          <w:r w:rsidR="007E792B" w:rsidRPr="007A1269">
            <w:rPr>
              <w:vertAlign w:val="superscript"/>
              <w:rPrChange w:id="534" w:author="Ritika Arora" w:date="2025-07-01T14:34:00Z">
                <w:rPr/>
              </w:rPrChange>
            </w:rPr>
            <w:fldChar w:fldCharType="end"/>
          </w:r>
        </w:sdtContent>
      </w:sdt>
      <w:r w:rsidR="007E792B" w:rsidRPr="007A1269">
        <w:t>.</w:t>
      </w:r>
    </w:p>
    <w:p w14:paraId="178CD4FF" w14:textId="7FB52E22" w:rsidR="007A5E1C" w:rsidRDefault="007A5E1C" w:rsidP="007A1269">
      <w:pPr>
        <w:pStyle w:val="Heading2BPBHEB"/>
        <w:pPrChange w:id="535" w:author="Ritika Arora" w:date="2025-07-01T14:35:00Z">
          <w:pPr>
            <w:pStyle w:val="H2-Heading"/>
          </w:pPr>
        </w:pPrChange>
      </w:pPr>
      <w:r w:rsidRPr="002B59DA">
        <w:t xml:space="preserve">Step-by-step </w:t>
      </w:r>
      <w:r>
        <w:t>g</w:t>
      </w:r>
      <w:r w:rsidRPr="002B59DA">
        <w:t xml:space="preserve">uide to </w:t>
      </w:r>
      <w:r>
        <w:t>f</w:t>
      </w:r>
      <w:r w:rsidRPr="002B59DA">
        <w:t xml:space="preserve">ine-tuning </w:t>
      </w:r>
      <w:r>
        <w:t>m</w:t>
      </w:r>
      <w:r w:rsidRPr="002B59DA">
        <w:t xml:space="preserve">odels for </w:t>
      </w:r>
      <w:r>
        <w:t>s</w:t>
      </w:r>
      <w:r w:rsidRPr="002B59DA">
        <w:t xml:space="preserve">pecific NLP </w:t>
      </w:r>
      <w:ins w:id="536" w:author="Ritika Arora" w:date="2025-07-01T14:35:00Z">
        <w:r w:rsidR="007A1269">
          <w:t>t</w:t>
        </w:r>
      </w:ins>
      <w:del w:id="537" w:author="Ritika Arora" w:date="2025-07-01T14:35:00Z">
        <w:r w:rsidRPr="002B59DA" w:rsidDel="007A1269">
          <w:delText>T</w:delText>
        </w:r>
      </w:del>
      <w:r w:rsidRPr="002B59DA">
        <w:t>asks</w:t>
      </w:r>
    </w:p>
    <w:p w14:paraId="572FB7B1" w14:textId="400A12DE" w:rsidR="006F18A7" w:rsidRPr="006F18A7" w:rsidRDefault="006F18A7" w:rsidP="007A1269">
      <w:pPr>
        <w:pStyle w:val="NormalBPBHEB"/>
        <w:pPrChange w:id="538" w:author="Ritika Arora" w:date="2025-07-01T14:35:00Z">
          <w:pPr>
            <w:jc w:val="both"/>
          </w:pPr>
        </w:pPrChange>
      </w:pPr>
      <w:r w:rsidRPr="006F18A7">
        <w:t xml:space="preserve">Fine-tuning a pre-trained transformer model requires a structured approach that adapts the model to the specific nuances of a chosen </w:t>
      </w:r>
      <w:del w:id="539" w:author="Ritika Arora" w:date="2025-07-01T14:35:00Z">
        <w:r w:rsidR="00B80B11" w:rsidDel="007A1269">
          <w:delText>natural language processing (</w:delText>
        </w:r>
      </w:del>
      <w:r w:rsidR="00B80B11">
        <w:t>NLP</w:t>
      </w:r>
      <w:del w:id="540" w:author="Ritika Arora" w:date="2025-07-01T14:35:00Z">
        <w:r w:rsidR="00B80B11" w:rsidDel="007A1269">
          <w:delText>)</w:delText>
        </w:r>
      </w:del>
      <w:r w:rsidRPr="006F18A7">
        <w:t xml:space="preserve"> task. In the following example, we will walk through the process of fine-tuning a BERT-based model for sentiment analysis. This task involves classifying short text reviews as expressing either positive or negative sentiment. Each step will illustrate not only what needs to be done but </w:t>
      </w:r>
      <w:r w:rsidR="00750192">
        <w:t xml:space="preserve">also how to do it, </w:t>
      </w:r>
      <w:r w:rsidRPr="006F18A7">
        <w:t>providing concrete implementation details and code snippets</w:t>
      </w:r>
      <w:ins w:id="541" w:author="Ritika Arora" w:date="2025-07-01T14:35:00Z">
        <w:r w:rsidR="007A1269">
          <w:t>:</w:t>
        </w:r>
      </w:ins>
      <w:del w:id="542" w:author="Ritika Arora" w:date="2025-07-01T14:35:00Z">
        <w:r w:rsidRPr="006F18A7" w:rsidDel="007A1269">
          <w:delText>.</w:delText>
        </w:r>
      </w:del>
    </w:p>
    <w:p w14:paraId="0715328F" w14:textId="570F1959" w:rsidR="006F18A7" w:rsidRPr="007A1269" w:rsidDel="007A1269" w:rsidRDefault="006F18A7" w:rsidP="007A1269">
      <w:pPr>
        <w:pStyle w:val="ListParagraph"/>
        <w:numPr>
          <w:ilvl w:val="0"/>
          <w:numId w:val="40"/>
        </w:numPr>
        <w:jc w:val="both"/>
        <w:rPr>
          <w:del w:id="543" w:author="Ritika Arora" w:date="2025-07-01T14:36:00Z"/>
          <w:b/>
          <w:bCs/>
          <w:rPrChange w:id="544" w:author="Ritika Arora" w:date="2025-07-01T14:36:00Z">
            <w:rPr>
              <w:del w:id="545" w:author="Ritika Arora" w:date="2025-07-01T14:36:00Z"/>
            </w:rPr>
          </w:rPrChange>
        </w:rPr>
        <w:pPrChange w:id="546" w:author="Ritika Arora" w:date="2025-07-01T14:37:00Z">
          <w:pPr>
            <w:jc w:val="both"/>
          </w:pPr>
        </w:pPrChange>
      </w:pPr>
      <w:del w:id="547" w:author="Ritika Arora" w:date="2025-07-01T14:35:00Z">
        <w:r w:rsidRPr="007A1269" w:rsidDel="007A1269">
          <w:rPr>
            <w:b/>
            <w:bCs/>
          </w:rPr>
          <w:delText xml:space="preserve">1. </w:delText>
        </w:r>
      </w:del>
      <w:r w:rsidRPr="007A1269">
        <w:rPr>
          <w:rStyle w:val="NormalBPBHEBChar"/>
          <w:b/>
          <w:bCs/>
          <w:rPrChange w:id="548" w:author="Ritika Arora" w:date="2025-07-01T14:36:00Z">
            <w:rPr>
              <w:rStyle w:val="P-Bold"/>
            </w:rPr>
          </w:rPrChange>
        </w:rPr>
        <w:t xml:space="preserve">Task </w:t>
      </w:r>
      <w:ins w:id="549" w:author="Ritika Arora" w:date="2025-07-01T14:36:00Z">
        <w:r w:rsidR="007A1269" w:rsidRPr="007A1269">
          <w:rPr>
            <w:rStyle w:val="NormalBPBHEBChar"/>
            <w:b/>
            <w:bCs/>
            <w:rPrChange w:id="550" w:author="Ritika Arora" w:date="2025-07-01T14:36:00Z">
              <w:rPr>
                <w:rStyle w:val="NormalBPBHEBChar"/>
              </w:rPr>
            </w:rPrChange>
          </w:rPr>
          <w:t>d</w:t>
        </w:r>
      </w:ins>
      <w:del w:id="551" w:author="Ritika Arora" w:date="2025-07-01T14:36:00Z">
        <w:r w:rsidRPr="007A1269" w:rsidDel="007A1269">
          <w:rPr>
            <w:rStyle w:val="NormalBPBHEBChar"/>
            <w:b/>
            <w:bCs/>
            <w:rPrChange w:id="552" w:author="Ritika Arora" w:date="2025-07-01T14:36:00Z">
              <w:rPr>
                <w:rStyle w:val="P-Bold"/>
              </w:rPr>
            </w:rPrChange>
          </w:rPr>
          <w:delText>D</w:delText>
        </w:r>
      </w:del>
      <w:r w:rsidRPr="007A1269">
        <w:rPr>
          <w:rStyle w:val="NormalBPBHEBChar"/>
          <w:b/>
          <w:bCs/>
          <w:rPrChange w:id="553" w:author="Ritika Arora" w:date="2025-07-01T14:36:00Z">
            <w:rPr>
              <w:rStyle w:val="P-Bold"/>
            </w:rPr>
          </w:rPrChange>
        </w:rPr>
        <w:t xml:space="preserve">efinition and </w:t>
      </w:r>
      <w:ins w:id="554" w:author="Ritika Arora" w:date="2025-07-01T14:36:00Z">
        <w:r w:rsidR="007A1269" w:rsidRPr="007A1269">
          <w:rPr>
            <w:rStyle w:val="NormalBPBHEBChar"/>
            <w:b/>
            <w:bCs/>
            <w:rPrChange w:id="555" w:author="Ritika Arora" w:date="2025-07-01T14:36:00Z">
              <w:rPr>
                <w:rStyle w:val="NormalBPBHEBChar"/>
              </w:rPr>
            </w:rPrChange>
          </w:rPr>
          <w:t>d</w:t>
        </w:r>
      </w:ins>
      <w:del w:id="556" w:author="Ritika Arora" w:date="2025-07-01T14:36:00Z">
        <w:r w:rsidRPr="007A1269" w:rsidDel="007A1269">
          <w:rPr>
            <w:rStyle w:val="NormalBPBHEBChar"/>
            <w:b/>
            <w:bCs/>
            <w:rPrChange w:id="557" w:author="Ritika Arora" w:date="2025-07-01T14:36:00Z">
              <w:rPr>
                <w:rStyle w:val="P-Bold"/>
              </w:rPr>
            </w:rPrChange>
          </w:rPr>
          <w:delText>D</w:delText>
        </w:r>
      </w:del>
      <w:r w:rsidRPr="007A1269">
        <w:rPr>
          <w:rStyle w:val="NormalBPBHEBChar"/>
          <w:b/>
          <w:bCs/>
          <w:rPrChange w:id="558" w:author="Ritika Arora" w:date="2025-07-01T14:36:00Z">
            <w:rPr>
              <w:rStyle w:val="P-Bold"/>
            </w:rPr>
          </w:rPrChange>
        </w:rPr>
        <w:t xml:space="preserve">ata </w:t>
      </w:r>
      <w:ins w:id="559" w:author="Ritika Arora" w:date="2025-07-01T14:36:00Z">
        <w:r w:rsidR="007A1269" w:rsidRPr="007A1269">
          <w:rPr>
            <w:rStyle w:val="NormalBPBHEBChar"/>
            <w:b/>
            <w:bCs/>
            <w:rPrChange w:id="560" w:author="Ritika Arora" w:date="2025-07-01T14:36:00Z">
              <w:rPr>
                <w:rStyle w:val="NormalBPBHEBChar"/>
              </w:rPr>
            </w:rPrChange>
          </w:rPr>
          <w:t>p</w:t>
        </w:r>
      </w:ins>
      <w:del w:id="561" w:author="Ritika Arora" w:date="2025-07-01T14:36:00Z">
        <w:r w:rsidRPr="007A1269" w:rsidDel="007A1269">
          <w:rPr>
            <w:rStyle w:val="NormalBPBHEBChar"/>
            <w:b/>
            <w:bCs/>
            <w:rPrChange w:id="562" w:author="Ritika Arora" w:date="2025-07-01T14:36:00Z">
              <w:rPr>
                <w:rStyle w:val="P-Bold"/>
              </w:rPr>
            </w:rPrChange>
          </w:rPr>
          <w:delText>P</w:delText>
        </w:r>
      </w:del>
      <w:r w:rsidRPr="007A1269">
        <w:rPr>
          <w:rStyle w:val="NormalBPBHEBChar"/>
          <w:b/>
          <w:bCs/>
          <w:rPrChange w:id="563" w:author="Ritika Arora" w:date="2025-07-01T14:36:00Z">
            <w:rPr>
              <w:rStyle w:val="P-Bold"/>
            </w:rPr>
          </w:rPrChange>
        </w:rPr>
        <w:t>reparation</w:t>
      </w:r>
      <w:ins w:id="564" w:author="Ritika Arora" w:date="2025-07-01T14:36:00Z">
        <w:r w:rsidR="007A1269" w:rsidRPr="007A1269">
          <w:rPr>
            <w:rStyle w:val="NormalBPBHEBChar"/>
            <w:b/>
            <w:bCs/>
          </w:rPr>
          <w:t>:</w:t>
        </w:r>
      </w:ins>
    </w:p>
    <w:p w14:paraId="34872329" w14:textId="77777777" w:rsidR="00575175" w:rsidRDefault="007A1269" w:rsidP="007A1269">
      <w:pPr>
        <w:pStyle w:val="NormalBPBHEB"/>
        <w:numPr>
          <w:ilvl w:val="0"/>
          <w:numId w:val="40"/>
        </w:numPr>
        <w:rPr>
          <w:ins w:id="565" w:author="Ritika Arora" w:date="2025-07-01T14:40:00Z"/>
        </w:rPr>
      </w:pPr>
      <w:ins w:id="566" w:author="Ritika Arora" w:date="2025-07-01T14:36:00Z">
        <w:r>
          <w:t xml:space="preserve"> </w:t>
        </w:r>
      </w:ins>
    </w:p>
    <w:p w14:paraId="53413CF7" w14:textId="3B0694FE" w:rsidR="006F18A7" w:rsidRPr="006F18A7" w:rsidRDefault="00750192" w:rsidP="00575175">
      <w:pPr>
        <w:pStyle w:val="NormalBPBHEB"/>
        <w:numPr>
          <w:ilvl w:val="0"/>
          <w:numId w:val="41"/>
        </w:numPr>
        <w:pPrChange w:id="567" w:author="Ritika Arora" w:date="2025-07-01T14:40:00Z">
          <w:pPr>
            <w:jc w:val="both"/>
          </w:pPr>
        </w:pPrChange>
      </w:pPr>
      <w:r>
        <w:t>To start, define your NLP task</w:t>
      </w:r>
      <w:ins w:id="568" w:author="Ritika Arora" w:date="2025-07-01T14:36:00Z">
        <w:r w:rsidR="007A1269">
          <w:t xml:space="preserve">, </w:t>
        </w:r>
      </w:ins>
      <w:del w:id="569" w:author="Ritika Arora" w:date="2025-07-01T14:36:00Z">
        <w:r w:rsidDel="007A1269">
          <w:delText>—</w:delText>
        </w:r>
      </w:del>
      <w:r>
        <w:t>in this case, binary sentiment classification</w:t>
      </w:r>
      <w:ins w:id="570" w:author="Ritika Arora" w:date="2025-07-01T14:37:00Z">
        <w:r w:rsidR="007A1269">
          <w:t xml:space="preserve">, </w:t>
        </w:r>
      </w:ins>
      <w:del w:id="571" w:author="Ritika Arora" w:date="2025-07-01T14:37:00Z">
        <w:r w:rsidDel="007A1269">
          <w:delText>—</w:delText>
        </w:r>
      </w:del>
      <w:r>
        <w:t>and prepare your dataset accordingly. Let</w:t>
      </w:r>
      <w:ins w:id="572" w:author="Ritika Arora" w:date="2025-07-01T14:37:00Z">
        <w:r w:rsidR="007A1269">
          <w:t xml:space="preserve"> u</w:t>
        </w:r>
      </w:ins>
      <w:del w:id="573" w:author="Ritika Arora" w:date="2025-07-01T14:37:00Z">
        <w:r w:rsidDel="007A1269">
          <w:delText>'</w:delText>
        </w:r>
      </w:del>
      <w:r>
        <w:t xml:space="preserve">s say we are working with a small dataset of movie reviews, where each review is labeled as either positive (1) or negative (0). First, create a simple </w:t>
      </w:r>
      <w:proofErr w:type="spellStart"/>
      <w:r>
        <w:t>DataFrame</w:t>
      </w:r>
      <w:proofErr w:type="spellEnd"/>
      <w:r>
        <w:t xml:space="preserve"> and split it into training and testing sets:</w:t>
      </w:r>
    </w:p>
    <w:p w14:paraId="08CC9F3C" w14:textId="6C5C76B8" w:rsidR="006F18A7" w:rsidRPr="00575175" w:rsidRDefault="00D217FC" w:rsidP="00D217FC">
      <w:pPr>
        <w:pStyle w:val="L-Source"/>
        <w:rPr>
          <w:rFonts w:ascii="Consolas" w:hAnsi="Consolas"/>
          <w:sz w:val="20"/>
          <w:szCs w:val="20"/>
          <w:rPrChange w:id="574" w:author="Ritika Arora" w:date="2025-07-01T14:38:00Z">
            <w:rPr>
              <w:rFonts w:asciiTheme="minorHAnsi" w:hAnsiTheme="minorHAnsi"/>
            </w:rPr>
          </w:rPrChange>
        </w:rPr>
      </w:pPr>
      <w:r w:rsidRPr="00575175">
        <w:rPr>
          <w:rFonts w:ascii="Consolas" w:hAnsi="Consolas"/>
          <w:sz w:val="20"/>
          <w:szCs w:val="20"/>
          <w:rPrChange w:id="575" w:author="Ritika Arora" w:date="2025-07-01T14:38:00Z">
            <w:rPr>
              <w:rFonts w:asciiTheme="minorHAnsi" w:hAnsiTheme="minorHAnsi"/>
            </w:rPr>
          </w:rPrChange>
        </w:rPr>
        <w:t>`</w:t>
      </w:r>
      <w:r w:rsidR="006F18A7" w:rsidRPr="00575175">
        <w:rPr>
          <w:rFonts w:ascii="Consolas" w:hAnsi="Consolas"/>
          <w:sz w:val="20"/>
          <w:szCs w:val="20"/>
          <w:rPrChange w:id="576" w:author="Ritika Arora" w:date="2025-07-01T14:38:00Z">
            <w:rPr>
              <w:rFonts w:asciiTheme="minorHAnsi" w:hAnsiTheme="minorHAnsi"/>
            </w:rPr>
          </w:rPrChange>
        </w:rPr>
        <w:t>python</w:t>
      </w:r>
    </w:p>
    <w:p w14:paraId="2D05698F" w14:textId="16FCF8CD" w:rsidR="006F18A7" w:rsidRPr="00575175" w:rsidRDefault="006F18A7" w:rsidP="00D217FC">
      <w:pPr>
        <w:pStyle w:val="L-Source"/>
        <w:rPr>
          <w:rFonts w:ascii="Consolas" w:hAnsi="Consolas"/>
          <w:sz w:val="20"/>
          <w:szCs w:val="20"/>
          <w:rPrChange w:id="577" w:author="Ritika Arora" w:date="2025-07-01T14:38:00Z">
            <w:rPr>
              <w:rFonts w:asciiTheme="minorHAnsi" w:hAnsiTheme="minorHAnsi"/>
            </w:rPr>
          </w:rPrChange>
        </w:rPr>
      </w:pPr>
    </w:p>
    <w:p w14:paraId="43AF6598" w14:textId="77777777" w:rsidR="006F18A7" w:rsidRPr="00575175" w:rsidRDefault="006F18A7" w:rsidP="00D217FC">
      <w:pPr>
        <w:pStyle w:val="L-Source"/>
        <w:rPr>
          <w:rFonts w:ascii="Consolas" w:hAnsi="Consolas"/>
          <w:sz w:val="20"/>
          <w:szCs w:val="20"/>
          <w:rPrChange w:id="578" w:author="Ritika Arora" w:date="2025-07-01T14:38:00Z">
            <w:rPr>
              <w:rFonts w:asciiTheme="minorHAnsi" w:hAnsiTheme="minorHAnsi"/>
            </w:rPr>
          </w:rPrChange>
        </w:rPr>
      </w:pPr>
      <w:r w:rsidRPr="00575175">
        <w:rPr>
          <w:rFonts w:ascii="Consolas" w:hAnsi="Consolas"/>
          <w:sz w:val="20"/>
          <w:szCs w:val="20"/>
          <w:rPrChange w:id="579" w:author="Ritika Arora" w:date="2025-07-01T14:38:00Z">
            <w:rPr>
              <w:rFonts w:asciiTheme="minorHAnsi" w:hAnsiTheme="minorHAnsi"/>
            </w:rPr>
          </w:rPrChange>
        </w:rPr>
        <w:t>import pandas as pd</w:t>
      </w:r>
    </w:p>
    <w:p w14:paraId="3AD95F78" w14:textId="77777777" w:rsidR="006F18A7" w:rsidRPr="00575175" w:rsidRDefault="006F18A7" w:rsidP="00D217FC">
      <w:pPr>
        <w:pStyle w:val="L-Source"/>
        <w:rPr>
          <w:rFonts w:ascii="Consolas" w:hAnsi="Consolas"/>
          <w:sz w:val="20"/>
          <w:szCs w:val="20"/>
          <w:rPrChange w:id="580" w:author="Ritika Arora" w:date="2025-07-01T14:38:00Z">
            <w:rPr>
              <w:rFonts w:asciiTheme="minorHAnsi" w:hAnsiTheme="minorHAnsi"/>
            </w:rPr>
          </w:rPrChange>
        </w:rPr>
      </w:pPr>
      <w:r w:rsidRPr="00575175">
        <w:rPr>
          <w:rFonts w:ascii="Consolas" w:hAnsi="Consolas"/>
          <w:sz w:val="20"/>
          <w:szCs w:val="20"/>
          <w:rPrChange w:id="581" w:author="Ritika Arora" w:date="2025-07-01T14:38:00Z">
            <w:rPr>
              <w:rFonts w:asciiTheme="minorHAnsi" w:hAnsiTheme="minorHAnsi"/>
            </w:rPr>
          </w:rPrChange>
        </w:rPr>
        <w:lastRenderedPageBreak/>
        <w:t xml:space="preserve">from </w:t>
      </w:r>
      <w:proofErr w:type="spellStart"/>
      <w:r w:rsidRPr="00575175">
        <w:rPr>
          <w:rFonts w:ascii="Consolas" w:hAnsi="Consolas"/>
          <w:sz w:val="20"/>
          <w:szCs w:val="20"/>
          <w:rPrChange w:id="582" w:author="Ritika Arora" w:date="2025-07-01T14:38:00Z">
            <w:rPr>
              <w:rFonts w:asciiTheme="minorHAnsi" w:hAnsiTheme="minorHAnsi"/>
            </w:rPr>
          </w:rPrChange>
        </w:rPr>
        <w:t>sklearn.model_selection</w:t>
      </w:r>
      <w:proofErr w:type="spellEnd"/>
      <w:r w:rsidRPr="00575175">
        <w:rPr>
          <w:rFonts w:ascii="Consolas" w:hAnsi="Consolas"/>
          <w:sz w:val="20"/>
          <w:szCs w:val="20"/>
          <w:rPrChange w:id="583" w:author="Ritika Arora" w:date="2025-07-01T14:38:00Z">
            <w:rPr>
              <w:rFonts w:asciiTheme="minorHAnsi" w:hAnsiTheme="minorHAnsi"/>
            </w:rPr>
          </w:rPrChange>
        </w:rPr>
        <w:t xml:space="preserve"> import </w:t>
      </w:r>
      <w:proofErr w:type="spellStart"/>
      <w:r w:rsidRPr="00575175">
        <w:rPr>
          <w:rFonts w:ascii="Consolas" w:hAnsi="Consolas"/>
          <w:sz w:val="20"/>
          <w:szCs w:val="20"/>
          <w:rPrChange w:id="584" w:author="Ritika Arora" w:date="2025-07-01T14:38:00Z">
            <w:rPr>
              <w:rFonts w:asciiTheme="minorHAnsi" w:hAnsiTheme="minorHAnsi"/>
            </w:rPr>
          </w:rPrChange>
        </w:rPr>
        <w:t>train_test_split</w:t>
      </w:r>
      <w:proofErr w:type="spellEnd"/>
    </w:p>
    <w:p w14:paraId="403063F9" w14:textId="77777777" w:rsidR="006F18A7" w:rsidRPr="00575175" w:rsidRDefault="006F18A7" w:rsidP="00D217FC">
      <w:pPr>
        <w:pStyle w:val="L-Source"/>
        <w:rPr>
          <w:rFonts w:ascii="Consolas" w:hAnsi="Consolas"/>
          <w:sz w:val="20"/>
          <w:szCs w:val="20"/>
          <w:rPrChange w:id="585" w:author="Ritika Arora" w:date="2025-07-01T14:38:00Z">
            <w:rPr>
              <w:rFonts w:asciiTheme="minorHAnsi" w:hAnsiTheme="minorHAnsi"/>
            </w:rPr>
          </w:rPrChange>
        </w:rPr>
      </w:pPr>
    </w:p>
    <w:p w14:paraId="1B781815" w14:textId="77777777" w:rsidR="006F18A7" w:rsidRPr="00575175" w:rsidRDefault="006F18A7" w:rsidP="00D217FC">
      <w:pPr>
        <w:pStyle w:val="L-Source"/>
        <w:rPr>
          <w:rFonts w:ascii="Consolas" w:hAnsi="Consolas"/>
          <w:sz w:val="20"/>
          <w:szCs w:val="20"/>
          <w:rPrChange w:id="586" w:author="Ritika Arora" w:date="2025-07-01T14:38:00Z">
            <w:rPr>
              <w:rFonts w:asciiTheme="minorHAnsi" w:hAnsiTheme="minorHAnsi"/>
            </w:rPr>
          </w:rPrChange>
        </w:rPr>
      </w:pPr>
      <w:r w:rsidRPr="00575175">
        <w:rPr>
          <w:rFonts w:ascii="Consolas" w:hAnsi="Consolas"/>
          <w:sz w:val="20"/>
          <w:szCs w:val="20"/>
          <w:rPrChange w:id="587" w:author="Ritika Arora" w:date="2025-07-01T14:38:00Z">
            <w:rPr>
              <w:rFonts w:asciiTheme="minorHAnsi" w:hAnsiTheme="minorHAnsi"/>
            </w:rPr>
          </w:rPrChange>
        </w:rPr>
        <w:t>data = {</w:t>
      </w:r>
    </w:p>
    <w:p w14:paraId="6940A230" w14:textId="77777777" w:rsidR="006F18A7" w:rsidRPr="00575175" w:rsidRDefault="006F18A7" w:rsidP="00D217FC">
      <w:pPr>
        <w:pStyle w:val="L-Source"/>
        <w:rPr>
          <w:rFonts w:ascii="Consolas" w:hAnsi="Consolas"/>
          <w:sz w:val="20"/>
          <w:szCs w:val="20"/>
          <w:rPrChange w:id="588" w:author="Ritika Arora" w:date="2025-07-01T14:38:00Z">
            <w:rPr>
              <w:rFonts w:asciiTheme="minorHAnsi" w:hAnsiTheme="minorHAnsi"/>
            </w:rPr>
          </w:rPrChange>
        </w:rPr>
      </w:pPr>
      <w:r w:rsidRPr="00575175">
        <w:rPr>
          <w:rFonts w:ascii="Consolas" w:hAnsi="Consolas"/>
          <w:sz w:val="20"/>
          <w:szCs w:val="20"/>
          <w:rPrChange w:id="589" w:author="Ritika Arora" w:date="2025-07-01T14:38:00Z">
            <w:rPr>
              <w:rFonts w:asciiTheme="minorHAnsi" w:hAnsiTheme="minorHAnsi"/>
            </w:rPr>
          </w:rPrChange>
        </w:rPr>
        <w:t xml:space="preserve">    'review': ['I loved the movie!', 'That was the worst movie ever...'],</w:t>
      </w:r>
    </w:p>
    <w:p w14:paraId="6F9AECFE" w14:textId="77777777" w:rsidR="006F18A7" w:rsidRPr="00575175" w:rsidRDefault="006F18A7" w:rsidP="00D217FC">
      <w:pPr>
        <w:pStyle w:val="L-Source"/>
        <w:rPr>
          <w:rFonts w:ascii="Consolas" w:hAnsi="Consolas"/>
          <w:sz w:val="20"/>
          <w:szCs w:val="20"/>
          <w:lang w:val="it-IT"/>
          <w:rPrChange w:id="590" w:author="Ritika Arora" w:date="2025-07-01T14:38:00Z">
            <w:rPr>
              <w:rFonts w:asciiTheme="minorHAnsi" w:hAnsiTheme="minorHAnsi"/>
              <w:lang w:val="it-IT"/>
            </w:rPr>
          </w:rPrChange>
        </w:rPr>
      </w:pPr>
      <w:r w:rsidRPr="00575175">
        <w:rPr>
          <w:rFonts w:ascii="Consolas" w:hAnsi="Consolas"/>
          <w:sz w:val="20"/>
          <w:szCs w:val="20"/>
          <w:rPrChange w:id="591" w:author="Ritika Arora" w:date="2025-07-01T14:38:00Z">
            <w:rPr>
              <w:rFonts w:asciiTheme="minorHAnsi" w:hAnsiTheme="minorHAnsi"/>
            </w:rPr>
          </w:rPrChange>
        </w:rPr>
        <w:t xml:space="preserve">    </w:t>
      </w:r>
      <w:r w:rsidRPr="00575175">
        <w:rPr>
          <w:rFonts w:ascii="Consolas" w:hAnsi="Consolas"/>
          <w:sz w:val="20"/>
          <w:szCs w:val="20"/>
          <w:lang w:val="it-IT"/>
          <w:rPrChange w:id="592" w:author="Ritika Arora" w:date="2025-07-01T14:38:00Z">
            <w:rPr>
              <w:rFonts w:asciiTheme="minorHAnsi" w:hAnsiTheme="minorHAnsi"/>
              <w:lang w:val="it-IT"/>
            </w:rPr>
          </w:rPrChange>
        </w:rPr>
        <w:t>'sentiment': [1, 0]  # 1 = positive, 0 = negative</w:t>
      </w:r>
    </w:p>
    <w:p w14:paraId="2582B925" w14:textId="77777777" w:rsidR="006F18A7" w:rsidRPr="00575175" w:rsidRDefault="006F18A7" w:rsidP="00D217FC">
      <w:pPr>
        <w:pStyle w:val="L-Source"/>
        <w:rPr>
          <w:rFonts w:ascii="Consolas" w:hAnsi="Consolas"/>
          <w:sz w:val="20"/>
          <w:szCs w:val="20"/>
          <w:lang w:val="it-IT"/>
          <w:rPrChange w:id="593" w:author="Ritika Arora" w:date="2025-07-01T14:38:00Z">
            <w:rPr>
              <w:rFonts w:asciiTheme="minorHAnsi" w:hAnsiTheme="minorHAnsi"/>
              <w:lang w:val="it-IT"/>
            </w:rPr>
          </w:rPrChange>
        </w:rPr>
      </w:pPr>
      <w:r w:rsidRPr="00575175">
        <w:rPr>
          <w:rFonts w:ascii="Consolas" w:hAnsi="Consolas"/>
          <w:sz w:val="20"/>
          <w:szCs w:val="20"/>
          <w:lang w:val="it-IT"/>
          <w:rPrChange w:id="594" w:author="Ritika Arora" w:date="2025-07-01T14:38:00Z">
            <w:rPr>
              <w:rFonts w:asciiTheme="minorHAnsi" w:hAnsiTheme="minorHAnsi"/>
              <w:lang w:val="it-IT"/>
            </w:rPr>
          </w:rPrChange>
        </w:rPr>
        <w:t>}</w:t>
      </w:r>
    </w:p>
    <w:p w14:paraId="2305976F" w14:textId="77777777" w:rsidR="006F18A7" w:rsidRPr="00575175" w:rsidRDefault="006F18A7" w:rsidP="00D217FC">
      <w:pPr>
        <w:pStyle w:val="L-Source"/>
        <w:rPr>
          <w:rFonts w:ascii="Consolas" w:hAnsi="Consolas"/>
          <w:sz w:val="20"/>
          <w:szCs w:val="20"/>
          <w:lang w:val="it-IT"/>
          <w:rPrChange w:id="595" w:author="Ritika Arora" w:date="2025-07-01T14:38:00Z">
            <w:rPr>
              <w:rFonts w:asciiTheme="minorHAnsi" w:hAnsiTheme="minorHAnsi"/>
              <w:lang w:val="it-IT"/>
            </w:rPr>
          </w:rPrChange>
        </w:rPr>
      </w:pPr>
    </w:p>
    <w:p w14:paraId="288F52BF" w14:textId="77777777" w:rsidR="006F18A7" w:rsidRPr="00575175" w:rsidRDefault="006F18A7" w:rsidP="00D217FC">
      <w:pPr>
        <w:pStyle w:val="L-Source"/>
        <w:rPr>
          <w:rFonts w:ascii="Consolas" w:hAnsi="Consolas"/>
          <w:sz w:val="20"/>
          <w:szCs w:val="20"/>
          <w:lang w:val="it-IT"/>
          <w:rPrChange w:id="596" w:author="Ritika Arora" w:date="2025-07-01T14:38:00Z">
            <w:rPr>
              <w:rFonts w:asciiTheme="minorHAnsi" w:hAnsiTheme="minorHAnsi"/>
              <w:lang w:val="it-IT"/>
            </w:rPr>
          </w:rPrChange>
        </w:rPr>
      </w:pPr>
      <w:r w:rsidRPr="00575175">
        <w:rPr>
          <w:rFonts w:ascii="Consolas" w:hAnsi="Consolas"/>
          <w:sz w:val="20"/>
          <w:szCs w:val="20"/>
          <w:lang w:val="it-IT"/>
          <w:rPrChange w:id="597" w:author="Ritika Arora" w:date="2025-07-01T14:38:00Z">
            <w:rPr>
              <w:rFonts w:asciiTheme="minorHAnsi" w:hAnsiTheme="minorHAnsi"/>
              <w:lang w:val="it-IT"/>
            </w:rPr>
          </w:rPrChange>
        </w:rPr>
        <w:t>df = pd.DataFrame(data)</w:t>
      </w:r>
    </w:p>
    <w:p w14:paraId="1D661F90" w14:textId="77777777" w:rsidR="006F18A7" w:rsidRPr="00575175" w:rsidRDefault="006F18A7" w:rsidP="00D217FC">
      <w:pPr>
        <w:pStyle w:val="L-Source"/>
        <w:rPr>
          <w:rFonts w:ascii="Consolas" w:hAnsi="Consolas"/>
          <w:sz w:val="20"/>
          <w:szCs w:val="20"/>
          <w:rPrChange w:id="598" w:author="Ritika Arora" w:date="2025-07-01T14:38:00Z">
            <w:rPr>
              <w:rFonts w:asciiTheme="minorHAnsi" w:hAnsiTheme="minorHAnsi"/>
            </w:rPr>
          </w:rPrChange>
        </w:rPr>
      </w:pPr>
      <w:proofErr w:type="spellStart"/>
      <w:r w:rsidRPr="00575175">
        <w:rPr>
          <w:rFonts w:ascii="Consolas" w:hAnsi="Consolas"/>
          <w:sz w:val="20"/>
          <w:szCs w:val="20"/>
          <w:rPrChange w:id="599" w:author="Ritika Arora" w:date="2025-07-01T14:38:00Z">
            <w:rPr>
              <w:rFonts w:asciiTheme="minorHAnsi" w:hAnsiTheme="minorHAnsi"/>
            </w:rPr>
          </w:rPrChange>
        </w:rPr>
        <w:t>train_df</w:t>
      </w:r>
      <w:proofErr w:type="spellEnd"/>
      <w:r w:rsidRPr="00575175">
        <w:rPr>
          <w:rFonts w:ascii="Consolas" w:hAnsi="Consolas"/>
          <w:sz w:val="20"/>
          <w:szCs w:val="20"/>
          <w:rPrChange w:id="600" w:author="Ritika Arora" w:date="2025-07-01T14:38:00Z">
            <w:rPr>
              <w:rFonts w:asciiTheme="minorHAnsi" w:hAnsiTheme="minorHAnsi"/>
            </w:rPr>
          </w:rPrChange>
        </w:rPr>
        <w:t xml:space="preserve">, </w:t>
      </w:r>
      <w:proofErr w:type="spellStart"/>
      <w:r w:rsidRPr="00575175">
        <w:rPr>
          <w:rFonts w:ascii="Consolas" w:hAnsi="Consolas"/>
          <w:sz w:val="20"/>
          <w:szCs w:val="20"/>
          <w:rPrChange w:id="601" w:author="Ritika Arora" w:date="2025-07-01T14:38:00Z">
            <w:rPr>
              <w:rFonts w:asciiTheme="minorHAnsi" w:hAnsiTheme="minorHAnsi"/>
            </w:rPr>
          </w:rPrChange>
        </w:rPr>
        <w:t>test_df</w:t>
      </w:r>
      <w:proofErr w:type="spellEnd"/>
      <w:r w:rsidRPr="00575175">
        <w:rPr>
          <w:rFonts w:ascii="Consolas" w:hAnsi="Consolas"/>
          <w:sz w:val="20"/>
          <w:szCs w:val="20"/>
          <w:rPrChange w:id="602" w:author="Ritika Arora" w:date="2025-07-01T14:38:00Z">
            <w:rPr>
              <w:rFonts w:asciiTheme="minorHAnsi" w:hAnsiTheme="minorHAnsi"/>
            </w:rPr>
          </w:rPrChange>
        </w:rPr>
        <w:t xml:space="preserve"> = </w:t>
      </w:r>
      <w:proofErr w:type="spellStart"/>
      <w:r w:rsidRPr="00575175">
        <w:rPr>
          <w:rFonts w:ascii="Consolas" w:hAnsi="Consolas"/>
          <w:sz w:val="20"/>
          <w:szCs w:val="20"/>
          <w:rPrChange w:id="603" w:author="Ritika Arora" w:date="2025-07-01T14:38:00Z">
            <w:rPr>
              <w:rFonts w:asciiTheme="minorHAnsi" w:hAnsiTheme="minorHAnsi"/>
            </w:rPr>
          </w:rPrChange>
        </w:rPr>
        <w:t>train_test_split</w:t>
      </w:r>
      <w:proofErr w:type="spellEnd"/>
      <w:r w:rsidRPr="00575175">
        <w:rPr>
          <w:rFonts w:ascii="Consolas" w:hAnsi="Consolas"/>
          <w:sz w:val="20"/>
          <w:szCs w:val="20"/>
          <w:rPrChange w:id="604" w:author="Ritika Arora" w:date="2025-07-01T14:38:00Z">
            <w:rPr>
              <w:rFonts w:asciiTheme="minorHAnsi" w:hAnsiTheme="minorHAnsi"/>
            </w:rPr>
          </w:rPrChange>
        </w:rPr>
        <w:t>(</w:t>
      </w:r>
      <w:proofErr w:type="spellStart"/>
      <w:r w:rsidRPr="00575175">
        <w:rPr>
          <w:rFonts w:ascii="Consolas" w:hAnsi="Consolas"/>
          <w:sz w:val="20"/>
          <w:szCs w:val="20"/>
          <w:rPrChange w:id="605" w:author="Ritika Arora" w:date="2025-07-01T14:38:00Z">
            <w:rPr>
              <w:rFonts w:asciiTheme="minorHAnsi" w:hAnsiTheme="minorHAnsi"/>
            </w:rPr>
          </w:rPrChange>
        </w:rPr>
        <w:t>df</w:t>
      </w:r>
      <w:proofErr w:type="spellEnd"/>
      <w:r w:rsidRPr="00575175">
        <w:rPr>
          <w:rFonts w:ascii="Consolas" w:hAnsi="Consolas"/>
          <w:sz w:val="20"/>
          <w:szCs w:val="20"/>
          <w:rPrChange w:id="606" w:author="Ritika Arora" w:date="2025-07-01T14:38:00Z">
            <w:rPr>
              <w:rFonts w:asciiTheme="minorHAnsi" w:hAnsiTheme="minorHAnsi"/>
            </w:rPr>
          </w:rPrChange>
        </w:rPr>
        <w:t xml:space="preserve">, </w:t>
      </w:r>
      <w:proofErr w:type="spellStart"/>
      <w:r w:rsidRPr="00575175">
        <w:rPr>
          <w:rFonts w:ascii="Consolas" w:hAnsi="Consolas"/>
          <w:sz w:val="20"/>
          <w:szCs w:val="20"/>
          <w:rPrChange w:id="607" w:author="Ritika Arora" w:date="2025-07-01T14:38:00Z">
            <w:rPr>
              <w:rFonts w:asciiTheme="minorHAnsi" w:hAnsiTheme="minorHAnsi"/>
            </w:rPr>
          </w:rPrChange>
        </w:rPr>
        <w:t>test_size</w:t>
      </w:r>
      <w:proofErr w:type="spellEnd"/>
      <w:r w:rsidRPr="00575175">
        <w:rPr>
          <w:rFonts w:ascii="Consolas" w:hAnsi="Consolas"/>
          <w:sz w:val="20"/>
          <w:szCs w:val="20"/>
          <w:rPrChange w:id="608" w:author="Ritika Arora" w:date="2025-07-01T14:38:00Z">
            <w:rPr>
              <w:rFonts w:asciiTheme="minorHAnsi" w:hAnsiTheme="minorHAnsi"/>
            </w:rPr>
          </w:rPrChange>
        </w:rPr>
        <w:t>=0.25)</w:t>
      </w:r>
    </w:p>
    <w:p w14:paraId="7DE3D811" w14:textId="7BDD7E88" w:rsidR="0057157F" w:rsidRPr="00575175" w:rsidRDefault="0057157F" w:rsidP="00D217FC">
      <w:pPr>
        <w:pStyle w:val="L-Source"/>
        <w:rPr>
          <w:rFonts w:ascii="Consolas" w:hAnsi="Consolas"/>
          <w:sz w:val="20"/>
          <w:szCs w:val="20"/>
          <w:rPrChange w:id="609" w:author="Ritika Arora" w:date="2025-07-01T14:38:00Z">
            <w:rPr>
              <w:rFonts w:asciiTheme="minorHAnsi" w:hAnsiTheme="minorHAnsi"/>
            </w:rPr>
          </w:rPrChange>
        </w:rPr>
      </w:pPr>
      <w:r w:rsidRPr="00575175">
        <w:rPr>
          <w:rFonts w:ascii="Consolas" w:hAnsi="Consolas"/>
          <w:sz w:val="20"/>
          <w:szCs w:val="20"/>
          <w:rPrChange w:id="610" w:author="Ritika Arora" w:date="2025-07-01T14:38:00Z">
            <w:rPr>
              <w:rFonts w:asciiTheme="minorHAnsi" w:hAnsiTheme="minorHAnsi"/>
            </w:rPr>
          </w:rPrChange>
        </w:rPr>
        <w:t>`</w:t>
      </w:r>
    </w:p>
    <w:p w14:paraId="71D5974C" w14:textId="5E24D7CA" w:rsidR="006F18A7" w:rsidRPr="006F18A7" w:rsidRDefault="006F18A7" w:rsidP="00575175">
      <w:pPr>
        <w:pStyle w:val="NormalBPBHEB"/>
        <w:numPr>
          <w:ilvl w:val="0"/>
          <w:numId w:val="41"/>
        </w:numPr>
        <w:pPrChange w:id="611" w:author="Ritika Arora" w:date="2025-07-01T14:40:00Z">
          <w:pPr/>
        </w:pPrChange>
      </w:pPr>
      <w:r w:rsidRPr="00575175">
        <w:t xml:space="preserve">Next, tokenize and encode the text data using a custom </w:t>
      </w:r>
      <w:proofErr w:type="spellStart"/>
      <w:r w:rsidRPr="00575175">
        <w:t>PyTorch</w:t>
      </w:r>
      <w:proofErr w:type="spellEnd"/>
      <w:r w:rsidRPr="00575175">
        <w:t xml:space="preserve"> Dataset class</w:t>
      </w:r>
      <w:r w:rsidRPr="006F18A7">
        <w:t>:</w:t>
      </w:r>
    </w:p>
    <w:p w14:paraId="2A1A4375" w14:textId="2A48A87E" w:rsidR="006F18A7" w:rsidRPr="00575175" w:rsidRDefault="00B6528D" w:rsidP="00D217FC">
      <w:pPr>
        <w:pStyle w:val="L-Source"/>
        <w:rPr>
          <w:rFonts w:ascii="Consolas" w:hAnsi="Consolas"/>
          <w:sz w:val="20"/>
          <w:szCs w:val="20"/>
          <w:rPrChange w:id="612" w:author="Ritika Arora" w:date="2025-07-01T14:40:00Z">
            <w:rPr>
              <w:rFonts w:asciiTheme="minorHAnsi" w:hAnsiTheme="minorHAnsi"/>
            </w:rPr>
          </w:rPrChange>
        </w:rPr>
      </w:pPr>
      <w:r w:rsidRPr="00575175">
        <w:rPr>
          <w:rFonts w:ascii="Consolas" w:hAnsi="Consolas"/>
          <w:sz w:val="20"/>
          <w:szCs w:val="20"/>
          <w:rPrChange w:id="613" w:author="Ritika Arora" w:date="2025-07-01T14:40:00Z">
            <w:rPr>
              <w:rFonts w:asciiTheme="minorHAnsi" w:hAnsiTheme="minorHAnsi"/>
            </w:rPr>
          </w:rPrChange>
        </w:rPr>
        <w:t>`</w:t>
      </w:r>
      <w:r w:rsidR="006F18A7" w:rsidRPr="00575175">
        <w:rPr>
          <w:rFonts w:ascii="Consolas" w:hAnsi="Consolas"/>
          <w:sz w:val="20"/>
          <w:szCs w:val="20"/>
          <w:rPrChange w:id="614" w:author="Ritika Arora" w:date="2025-07-01T14:40:00Z">
            <w:rPr>
              <w:rFonts w:asciiTheme="minorHAnsi" w:hAnsiTheme="minorHAnsi"/>
            </w:rPr>
          </w:rPrChange>
        </w:rPr>
        <w:t>python</w:t>
      </w:r>
    </w:p>
    <w:p w14:paraId="4C9ABB4A" w14:textId="2575043E" w:rsidR="006F18A7" w:rsidRPr="00575175" w:rsidRDefault="00575175" w:rsidP="00D217FC">
      <w:pPr>
        <w:pStyle w:val="L-Source"/>
        <w:rPr>
          <w:rFonts w:ascii="Consolas" w:hAnsi="Consolas"/>
          <w:sz w:val="20"/>
          <w:szCs w:val="20"/>
          <w:rPrChange w:id="615" w:author="Ritika Arora" w:date="2025-07-01T14:40:00Z">
            <w:rPr>
              <w:rFonts w:asciiTheme="minorHAnsi" w:hAnsiTheme="minorHAnsi"/>
            </w:rPr>
          </w:rPrChange>
        </w:rPr>
      </w:pPr>
      <w:ins w:id="616" w:author="Ritika Arora" w:date="2025-07-01T14:39:00Z">
        <w:r w:rsidRPr="00575175">
          <w:rPr>
            <w:rFonts w:ascii="Consolas" w:hAnsi="Consolas"/>
            <w:sz w:val="20"/>
            <w:szCs w:val="20"/>
            <w:rPrChange w:id="617" w:author="Ritika Arora" w:date="2025-07-01T14:40:00Z">
              <w:rPr>
                <w:rFonts w:asciiTheme="minorHAnsi" w:hAnsiTheme="minorHAnsi"/>
              </w:rPr>
            </w:rPrChange>
          </w:rPr>
          <w:t xml:space="preserve"> </w:t>
        </w:r>
      </w:ins>
    </w:p>
    <w:p w14:paraId="670FF347" w14:textId="77777777" w:rsidR="006F18A7" w:rsidRPr="00575175" w:rsidRDefault="006F18A7" w:rsidP="00D217FC">
      <w:pPr>
        <w:pStyle w:val="L-Source"/>
        <w:rPr>
          <w:rFonts w:ascii="Consolas" w:hAnsi="Consolas"/>
          <w:sz w:val="20"/>
          <w:szCs w:val="20"/>
          <w:rPrChange w:id="618" w:author="Ritika Arora" w:date="2025-07-01T14:40:00Z">
            <w:rPr>
              <w:rFonts w:asciiTheme="minorHAnsi" w:hAnsiTheme="minorHAnsi"/>
            </w:rPr>
          </w:rPrChange>
        </w:rPr>
      </w:pPr>
      <w:r w:rsidRPr="00575175">
        <w:rPr>
          <w:rFonts w:ascii="Consolas" w:hAnsi="Consolas"/>
          <w:sz w:val="20"/>
          <w:szCs w:val="20"/>
          <w:rPrChange w:id="619" w:author="Ritika Arora" w:date="2025-07-01T14:40:00Z">
            <w:rPr>
              <w:rFonts w:asciiTheme="minorHAnsi" w:hAnsiTheme="minorHAnsi"/>
            </w:rPr>
          </w:rPrChange>
        </w:rPr>
        <w:t xml:space="preserve">from transformers import </w:t>
      </w:r>
      <w:proofErr w:type="spellStart"/>
      <w:r w:rsidRPr="00575175">
        <w:rPr>
          <w:rFonts w:ascii="Consolas" w:hAnsi="Consolas"/>
          <w:sz w:val="20"/>
          <w:szCs w:val="20"/>
          <w:rPrChange w:id="620" w:author="Ritika Arora" w:date="2025-07-01T14:40:00Z">
            <w:rPr>
              <w:rFonts w:asciiTheme="minorHAnsi" w:hAnsiTheme="minorHAnsi"/>
            </w:rPr>
          </w:rPrChange>
        </w:rPr>
        <w:t>BertTokenizer</w:t>
      </w:r>
      <w:proofErr w:type="spellEnd"/>
    </w:p>
    <w:p w14:paraId="69F4CC1F" w14:textId="77777777" w:rsidR="006F18A7" w:rsidRPr="00575175" w:rsidRDefault="006F18A7" w:rsidP="00D217FC">
      <w:pPr>
        <w:pStyle w:val="L-Source"/>
        <w:rPr>
          <w:rFonts w:ascii="Consolas" w:hAnsi="Consolas"/>
          <w:sz w:val="20"/>
          <w:szCs w:val="20"/>
          <w:rPrChange w:id="621" w:author="Ritika Arora" w:date="2025-07-01T14:40:00Z">
            <w:rPr>
              <w:rFonts w:asciiTheme="minorHAnsi" w:hAnsiTheme="minorHAnsi"/>
            </w:rPr>
          </w:rPrChange>
        </w:rPr>
      </w:pPr>
      <w:r w:rsidRPr="00575175">
        <w:rPr>
          <w:rFonts w:ascii="Consolas" w:hAnsi="Consolas"/>
          <w:sz w:val="20"/>
          <w:szCs w:val="20"/>
          <w:rPrChange w:id="622" w:author="Ritika Arora" w:date="2025-07-01T14:40:00Z">
            <w:rPr>
              <w:rFonts w:asciiTheme="minorHAnsi" w:hAnsiTheme="minorHAnsi"/>
            </w:rPr>
          </w:rPrChange>
        </w:rPr>
        <w:t xml:space="preserve">from </w:t>
      </w:r>
      <w:proofErr w:type="spellStart"/>
      <w:r w:rsidRPr="00575175">
        <w:rPr>
          <w:rFonts w:ascii="Consolas" w:hAnsi="Consolas"/>
          <w:sz w:val="20"/>
          <w:szCs w:val="20"/>
          <w:rPrChange w:id="623" w:author="Ritika Arora" w:date="2025-07-01T14:40:00Z">
            <w:rPr>
              <w:rFonts w:asciiTheme="minorHAnsi" w:hAnsiTheme="minorHAnsi"/>
            </w:rPr>
          </w:rPrChange>
        </w:rPr>
        <w:t>torch.utils.data</w:t>
      </w:r>
      <w:proofErr w:type="spellEnd"/>
      <w:r w:rsidRPr="00575175">
        <w:rPr>
          <w:rFonts w:ascii="Consolas" w:hAnsi="Consolas"/>
          <w:sz w:val="20"/>
          <w:szCs w:val="20"/>
          <w:rPrChange w:id="624" w:author="Ritika Arora" w:date="2025-07-01T14:40:00Z">
            <w:rPr>
              <w:rFonts w:asciiTheme="minorHAnsi" w:hAnsiTheme="minorHAnsi"/>
            </w:rPr>
          </w:rPrChange>
        </w:rPr>
        <w:t xml:space="preserve"> import Dataset</w:t>
      </w:r>
    </w:p>
    <w:p w14:paraId="6F47BF97" w14:textId="77777777" w:rsidR="006F18A7" w:rsidRPr="00575175" w:rsidRDefault="006F18A7" w:rsidP="00D217FC">
      <w:pPr>
        <w:pStyle w:val="L-Source"/>
        <w:rPr>
          <w:rFonts w:ascii="Consolas" w:hAnsi="Consolas"/>
          <w:sz w:val="20"/>
          <w:szCs w:val="20"/>
          <w:rPrChange w:id="625" w:author="Ritika Arora" w:date="2025-07-01T14:40:00Z">
            <w:rPr>
              <w:rFonts w:asciiTheme="minorHAnsi" w:hAnsiTheme="minorHAnsi"/>
            </w:rPr>
          </w:rPrChange>
        </w:rPr>
      </w:pPr>
      <w:r w:rsidRPr="00575175">
        <w:rPr>
          <w:rFonts w:ascii="Consolas" w:hAnsi="Consolas"/>
          <w:sz w:val="20"/>
          <w:szCs w:val="20"/>
          <w:rPrChange w:id="626" w:author="Ritika Arora" w:date="2025-07-01T14:40:00Z">
            <w:rPr>
              <w:rFonts w:asciiTheme="minorHAnsi" w:hAnsiTheme="minorHAnsi"/>
            </w:rPr>
          </w:rPrChange>
        </w:rPr>
        <w:t>import torch</w:t>
      </w:r>
    </w:p>
    <w:p w14:paraId="2E8DE723" w14:textId="77777777" w:rsidR="006F18A7" w:rsidRPr="00575175" w:rsidRDefault="006F18A7" w:rsidP="00D217FC">
      <w:pPr>
        <w:pStyle w:val="L-Source"/>
        <w:rPr>
          <w:rFonts w:ascii="Consolas" w:hAnsi="Consolas"/>
          <w:sz w:val="20"/>
          <w:szCs w:val="20"/>
          <w:rPrChange w:id="627" w:author="Ritika Arora" w:date="2025-07-01T14:40:00Z">
            <w:rPr>
              <w:rFonts w:asciiTheme="minorHAnsi" w:hAnsiTheme="minorHAnsi"/>
            </w:rPr>
          </w:rPrChange>
        </w:rPr>
      </w:pPr>
    </w:p>
    <w:p w14:paraId="14E8F71E" w14:textId="77777777" w:rsidR="006F18A7" w:rsidRPr="00575175" w:rsidRDefault="006F18A7" w:rsidP="00D217FC">
      <w:pPr>
        <w:pStyle w:val="L-Source"/>
        <w:rPr>
          <w:rFonts w:ascii="Consolas" w:hAnsi="Consolas"/>
          <w:sz w:val="20"/>
          <w:szCs w:val="20"/>
          <w:rPrChange w:id="628" w:author="Ritika Arora" w:date="2025-07-01T14:40:00Z">
            <w:rPr>
              <w:rFonts w:asciiTheme="minorHAnsi" w:hAnsiTheme="minorHAnsi"/>
            </w:rPr>
          </w:rPrChange>
        </w:rPr>
      </w:pPr>
      <w:r w:rsidRPr="00575175">
        <w:rPr>
          <w:rFonts w:ascii="Consolas" w:hAnsi="Consolas"/>
          <w:sz w:val="20"/>
          <w:szCs w:val="20"/>
          <w:rPrChange w:id="629" w:author="Ritika Arora" w:date="2025-07-01T14:40:00Z">
            <w:rPr>
              <w:rFonts w:asciiTheme="minorHAnsi" w:hAnsiTheme="minorHAnsi"/>
            </w:rPr>
          </w:rPrChange>
        </w:rPr>
        <w:t xml:space="preserve">class </w:t>
      </w:r>
      <w:proofErr w:type="spellStart"/>
      <w:r w:rsidRPr="00575175">
        <w:rPr>
          <w:rFonts w:ascii="Consolas" w:hAnsi="Consolas"/>
          <w:sz w:val="20"/>
          <w:szCs w:val="20"/>
          <w:rPrChange w:id="630" w:author="Ritika Arora" w:date="2025-07-01T14:40:00Z">
            <w:rPr>
              <w:rFonts w:asciiTheme="minorHAnsi" w:hAnsiTheme="minorHAnsi"/>
            </w:rPr>
          </w:rPrChange>
        </w:rPr>
        <w:t>MovieReviewDataset</w:t>
      </w:r>
      <w:proofErr w:type="spellEnd"/>
      <w:r w:rsidRPr="00575175">
        <w:rPr>
          <w:rFonts w:ascii="Consolas" w:hAnsi="Consolas"/>
          <w:sz w:val="20"/>
          <w:szCs w:val="20"/>
          <w:rPrChange w:id="631" w:author="Ritika Arora" w:date="2025-07-01T14:40:00Z">
            <w:rPr>
              <w:rFonts w:asciiTheme="minorHAnsi" w:hAnsiTheme="minorHAnsi"/>
            </w:rPr>
          </w:rPrChange>
        </w:rPr>
        <w:t>(Dataset):</w:t>
      </w:r>
    </w:p>
    <w:p w14:paraId="485D05BA" w14:textId="77777777" w:rsidR="006F18A7" w:rsidRPr="00575175" w:rsidRDefault="006F18A7" w:rsidP="00D217FC">
      <w:pPr>
        <w:pStyle w:val="L-Source"/>
        <w:rPr>
          <w:rFonts w:ascii="Consolas" w:hAnsi="Consolas"/>
          <w:sz w:val="20"/>
          <w:szCs w:val="20"/>
          <w:rPrChange w:id="632" w:author="Ritika Arora" w:date="2025-07-01T14:40:00Z">
            <w:rPr>
              <w:rFonts w:asciiTheme="minorHAnsi" w:hAnsiTheme="minorHAnsi"/>
            </w:rPr>
          </w:rPrChange>
        </w:rPr>
      </w:pPr>
      <w:r w:rsidRPr="00575175">
        <w:rPr>
          <w:rFonts w:ascii="Consolas" w:hAnsi="Consolas"/>
          <w:sz w:val="20"/>
          <w:szCs w:val="20"/>
          <w:rPrChange w:id="633" w:author="Ritika Arora" w:date="2025-07-01T14:40:00Z">
            <w:rPr>
              <w:rFonts w:asciiTheme="minorHAnsi" w:hAnsiTheme="minorHAnsi"/>
            </w:rPr>
          </w:rPrChange>
        </w:rPr>
        <w:t xml:space="preserve">    def __init__(self, reviews, sentiments):</w:t>
      </w:r>
    </w:p>
    <w:p w14:paraId="33B18384" w14:textId="77777777" w:rsidR="006F18A7" w:rsidRPr="00575175" w:rsidRDefault="006F18A7" w:rsidP="00D217FC">
      <w:pPr>
        <w:pStyle w:val="L-Source"/>
        <w:rPr>
          <w:rFonts w:ascii="Consolas" w:hAnsi="Consolas"/>
          <w:sz w:val="20"/>
          <w:szCs w:val="20"/>
          <w:rPrChange w:id="634" w:author="Ritika Arora" w:date="2025-07-01T14:40:00Z">
            <w:rPr>
              <w:rFonts w:asciiTheme="minorHAnsi" w:hAnsiTheme="minorHAnsi"/>
            </w:rPr>
          </w:rPrChange>
        </w:rPr>
      </w:pPr>
      <w:r w:rsidRPr="00575175">
        <w:rPr>
          <w:rFonts w:ascii="Consolas" w:hAnsi="Consolas"/>
          <w:sz w:val="20"/>
          <w:szCs w:val="20"/>
          <w:rPrChange w:id="635" w:author="Ritika Arora" w:date="2025-07-01T14:40:00Z">
            <w:rPr>
              <w:rFonts w:asciiTheme="minorHAnsi" w:hAnsiTheme="minorHAnsi"/>
            </w:rPr>
          </w:rPrChange>
        </w:rPr>
        <w:t xml:space="preserve">        </w:t>
      </w:r>
      <w:proofErr w:type="spellStart"/>
      <w:r w:rsidRPr="00575175">
        <w:rPr>
          <w:rFonts w:ascii="Consolas" w:hAnsi="Consolas"/>
          <w:sz w:val="20"/>
          <w:szCs w:val="20"/>
          <w:rPrChange w:id="636" w:author="Ritika Arora" w:date="2025-07-01T14:40:00Z">
            <w:rPr>
              <w:rFonts w:asciiTheme="minorHAnsi" w:hAnsiTheme="minorHAnsi"/>
            </w:rPr>
          </w:rPrChange>
        </w:rPr>
        <w:t>self.reviews</w:t>
      </w:r>
      <w:proofErr w:type="spellEnd"/>
      <w:r w:rsidRPr="00575175">
        <w:rPr>
          <w:rFonts w:ascii="Consolas" w:hAnsi="Consolas"/>
          <w:sz w:val="20"/>
          <w:szCs w:val="20"/>
          <w:rPrChange w:id="637" w:author="Ritika Arora" w:date="2025-07-01T14:40:00Z">
            <w:rPr>
              <w:rFonts w:asciiTheme="minorHAnsi" w:hAnsiTheme="minorHAnsi"/>
            </w:rPr>
          </w:rPrChange>
        </w:rPr>
        <w:t xml:space="preserve"> = reviews</w:t>
      </w:r>
    </w:p>
    <w:p w14:paraId="3C0F3BB7" w14:textId="77777777" w:rsidR="006F18A7" w:rsidRPr="00575175" w:rsidRDefault="006F18A7" w:rsidP="00D217FC">
      <w:pPr>
        <w:pStyle w:val="L-Source"/>
        <w:rPr>
          <w:rFonts w:ascii="Consolas" w:hAnsi="Consolas"/>
          <w:sz w:val="20"/>
          <w:szCs w:val="20"/>
          <w:rPrChange w:id="638" w:author="Ritika Arora" w:date="2025-07-01T14:40:00Z">
            <w:rPr>
              <w:rFonts w:asciiTheme="minorHAnsi" w:hAnsiTheme="minorHAnsi"/>
            </w:rPr>
          </w:rPrChange>
        </w:rPr>
      </w:pPr>
      <w:r w:rsidRPr="00575175">
        <w:rPr>
          <w:rFonts w:ascii="Consolas" w:hAnsi="Consolas"/>
          <w:sz w:val="20"/>
          <w:szCs w:val="20"/>
          <w:rPrChange w:id="639" w:author="Ritika Arora" w:date="2025-07-01T14:40:00Z">
            <w:rPr>
              <w:rFonts w:asciiTheme="minorHAnsi" w:hAnsiTheme="minorHAnsi"/>
            </w:rPr>
          </w:rPrChange>
        </w:rPr>
        <w:t xml:space="preserve">        </w:t>
      </w:r>
      <w:proofErr w:type="spellStart"/>
      <w:r w:rsidRPr="00575175">
        <w:rPr>
          <w:rFonts w:ascii="Consolas" w:hAnsi="Consolas"/>
          <w:sz w:val="20"/>
          <w:szCs w:val="20"/>
          <w:rPrChange w:id="640" w:author="Ritika Arora" w:date="2025-07-01T14:40:00Z">
            <w:rPr>
              <w:rFonts w:asciiTheme="minorHAnsi" w:hAnsiTheme="minorHAnsi"/>
            </w:rPr>
          </w:rPrChange>
        </w:rPr>
        <w:t>self.sentiments</w:t>
      </w:r>
      <w:proofErr w:type="spellEnd"/>
      <w:r w:rsidRPr="00575175">
        <w:rPr>
          <w:rFonts w:ascii="Consolas" w:hAnsi="Consolas"/>
          <w:sz w:val="20"/>
          <w:szCs w:val="20"/>
          <w:rPrChange w:id="641" w:author="Ritika Arora" w:date="2025-07-01T14:40:00Z">
            <w:rPr>
              <w:rFonts w:asciiTheme="minorHAnsi" w:hAnsiTheme="minorHAnsi"/>
            </w:rPr>
          </w:rPrChange>
        </w:rPr>
        <w:t xml:space="preserve"> = sentiments</w:t>
      </w:r>
    </w:p>
    <w:p w14:paraId="2F72B060" w14:textId="77777777" w:rsidR="006F18A7" w:rsidRPr="00575175" w:rsidRDefault="006F18A7" w:rsidP="00D217FC">
      <w:pPr>
        <w:pStyle w:val="L-Source"/>
        <w:rPr>
          <w:rFonts w:ascii="Consolas" w:hAnsi="Consolas"/>
          <w:sz w:val="20"/>
          <w:szCs w:val="20"/>
          <w:rPrChange w:id="642" w:author="Ritika Arora" w:date="2025-07-01T14:40:00Z">
            <w:rPr>
              <w:rFonts w:asciiTheme="minorHAnsi" w:hAnsiTheme="minorHAnsi"/>
            </w:rPr>
          </w:rPrChange>
        </w:rPr>
      </w:pPr>
      <w:r w:rsidRPr="00575175">
        <w:rPr>
          <w:rFonts w:ascii="Consolas" w:hAnsi="Consolas"/>
          <w:sz w:val="20"/>
          <w:szCs w:val="20"/>
          <w:rPrChange w:id="643" w:author="Ritika Arora" w:date="2025-07-01T14:40:00Z">
            <w:rPr>
              <w:rFonts w:asciiTheme="minorHAnsi" w:hAnsiTheme="minorHAnsi"/>
            </w:rPr>
          </w:rPrChange>
        </w:rPr>
        <w:t xml:space="preserve">        </w:t>
      </w:r>
      <w:proofErr w:type="spellStart"/>
      <w:r w:rsidRPr="00575175">
        <w:rPr>
          <w:rFonts w:ascii="Consolas" w:hAnsi="Consolas"/>
          <w:sz w:val="20"/>
          <w:szCs w:val="20"/>
          <w:rPrChange w:id="644" w:author="Ritika Arora" w:date="2025-07-01T14:40:00Z">
            <w:rPr>
              <w:rFonts w:asciiTheme="minorHAnsi" w:hAnsiTheme="minorHAnsi"/>
            </w:rPr>
          </w:rPrChange>
        </w:rPr>
        <w:t>self.tokenizer</w:t>
      </w:r>
      <w:proofErr w:type="spellEnd"/>
      <w:r w:rsidRPr="00575175">
        <w:rPr>
          <w:rFonts w:ascii="Consolas" w:hAnsi="Consolas"/>
          <w:sz w:val="20"/>
          <w:szCs w:val="20"/>
          <w:rPrChange w:id="645" w:author="Ritika Arora" w:date="2025-07-01T14:40:00Z">
            <w:rPr>
              <w:rFonts w:asciiTheme="minorHAnsi" w:hAnsiTheme="minorHAnsi"/>
            </w:rPr>
          </w:rPrChange>
        </w:rPr>
        <w:t xml:space="preserve"> = </w:t>
      </w:r>
      <w:proofErr w:type="spellStart"/>
      <w:r w:rsidRPr="00575175">
        <w:rPr>
          <w:rFonts w:ascii="Consolas" w:hAnsi="Consolas"/>
          <w:sz w:val="20"/>
          <w:szCs w:val="20"/>
          <w:rPrChange w:id="646" w:author="Ritika Arora" w:date="2025-07-01T14:40:00Z">
            <w:rPr>
              <w:rFonts w:asciiTheme="minorHAnsi" w:hAnsiTheme="minorHAnsi"/>
            </w:rPr>
          </w:rPrChange>
        </w:rPr>
        <w:t>BertTokenizer.from_pretrained</w:t>
      </w:r>
      <w:proofErr w:type="spellEnd"/>
      <w:r w:rsidRPr="00575175">
        <w:rPr>
          <w:rFonts w:ascii="Consolas" w:hAnsi="Consolas"/>
          <w:sz w:val="20"/>
          <w:szCs w:val="20"/>
          <w:rPrChange w:id="647" w:author="Ritika Arora" w:date="2025-07-01T14:40:00Z">
            <w:rPr>
              <w:rFonts w:asciiTheme="minorHAnsi" w:hAnsiTheme="minorHAnsi"/>
            </w:rPr>
          </w:rPrChange>
        </w:rPr>
        <w:t>('</w:t>
      </w:r>
      <w:proofErr w:type="spellStart"/>
      <w:r w:rsidRPr="00575175">
        <w:rPr>
          <w:rFonts w:ascii="Consolas" w:hAnsi="Consolas"/>
          <w:sz w:val="20"/>
          <w:szCs w:val="20"/>
          <w:rPrChange w:id="648" w:author="Ritika Arora" w:date="2025-07-01T14:40:00Z">
            <w:rPr>
              <w:rFonts w:asciiTheme="minorHAnsi" w:hAnsiTheme="minorHAnsi"/>
            </w:rPr>
          </w:rPrChange>
        </w:rPr>
        <w:t>bert</w:t>
      </w:r>
      <w:proofErr w:type="spellEnd"/>
      <w:r w:rsidRPr="00575175">
        <w:rPr>
          <w:rFonts w:ascii="Consolas" w:hAnsi="Consolas"/>
          <w:sz w:val="20"/>
          <w:szCs w:val="20"/>
          <w:rPrChange w:id="649" w:author="Ritika Arora" w:date="2025-07-01T14:40:00Z">
            <w:rPr>
              <w:rFonts w:asciiTheme="minorHAnsi" w:hAnsiTheme="minorHAnsi"/>
            </w:rPr>
          </w:rPrChange>
        </w:rPr>
        <w:t>-base-uncased')</w:t>
      </w:r>
    </w:p>
    <w:p w14:paraId="5DE524FF" w14:textId="77777777" w:rsidR="006F18A7" w:rsidRPr="00575175" w:rsidRDefault="006F18A7" w:rsidP="00D217FC">
      <w:pPr>
        <w:pStyle w:val="L-Source"/>
        <w:rPr>
          <w:rFonts w:ascii="Consolas" w:hAnsi="Consolas"/>
          <w:sz w:val="20"/>
          <w:szCs w:val="20"/>
          <w:rPrChange w:id="650" w:author="Ritika Arora" w:date="2025-07-01T14:40:00Z">
            <w:rPr>
              <w:rFonts w:asciiTheme="minorHAnsi" w:hAnsiTheme="minorHAnsi"/>
            </w:rPr>
          </w:rPrChange>
        </w:rPr>
      </w:pPr>
    </w:p>
    <w:p w14:paraId="3AC92779" w14:textId="77777777" w:rsidR="006F18A7" w:rsidRPr="00575175" w:rsidRDefault="006F18A7" w:rsidP="00D217FC">
      <w:pPr>
        <w:pStyle w:val="L-Source"/>
        <w:rPr>
          <w:rFonts w:ascii="Consolas" w:hAnsi="Consolas"/>
          <w:sz w:val="20"/>
          <w:szCs w:val="20"/>
          <w:rPrChange w:id="651" w:author="Ritika Arora" w:date="2025-07-01T14:40:00Z">
            <w:rPr>
              <w:rFonts w:asciiTheme="minorHAnsi" w:hAnsiTheme="minorHAnsi"/>
            </w:rPr>
          </w:rPrChange>
        </w:rPr>
      </w:pPr>
      <w:r w:rsidRPr="00575175">
        <w:rPr>
          <w:rFonts w:ascii="Consolas" w:hAnsi="Consolas"/>
          <w:sz w:val="20"/>
          <w:szCs w:val="20"/>
          <w:rPrChange w:id="652" w:author="Ritika Arora" w:date="2025-07-01T14:40:00Z">
            <w:rPr>
              <w:rFonts w:asciiTheme="minorHAnsi" w:hAnsiTheme="minorHAnsi"/>
            </w:rPr>
          </w:rPrChange>
        </w:rPr>
        <w:t xml:space="preserve">    def __</w:t>
      </w:r>
      <w:proofErr w:type="spellStart"/>
      <w:r w:rsidRPr="00575175">
        <w:rPr>
          <w:rFonts w:ascii="Consolas" w:hAnsi="Consolas"/>
          <w:sz w:val="20"/>
          <w:szCs w:val="20"/>
          <w:rPrChange w:id="653" w:author="Ritika Arora" w:date="2025-07-01T14:40:00Z">
            <w:rPr>
              <w:rFonts w:asciiTheme="minorHAnsi" w:hAnsiTheme="minorHAnsi"/>
            </w:rPr>
          </w:rPrChange>
        </w:rPr>
        <w:t>len</w:t>
      </w:r>
      <w:proofErr w:type="spellEnd"/>
      <w:r w:rsidRPr="00575175">
        <w:rPr>
          <w:rFonts w:ascii="Consolas" w:hAnsi="Consolas"/>
          <w:sz w:val="20"/>
          <w:szCs w:val="20"/>
          <w:rPrChange w:id="654" w:author="Ritika Arora" w:date="2025-07-01T14:40:00Z">
            <w:rPr>
              <w:rFonts w:asciiTheme="minorHAnsi" w:hAnsiTheme="minorHAnsi"/>
            </w:rPr>
          </w:rPrChange>
        </w:rPr>
        <w:t>__(self):</w:t>
      </w:r>
    </w:p>
    <w:p w14:paraId="51FC28D1" w14:textId="77777777" w:rsidR="006F18A7" w:rsidRPr="00575175" w:rsidRDefault="006F18A7" w:rsidP="00D217FC">
      <w:pPr>
        <w:pStyle w:val="L-Source"/>
        <w:rPr>
          <w:rFonts w:ascii="Consolas" w:hAnsi="Consolas"/>
          <w:sz w:val="20"/>
          <w:szCs w:val="20"/>
          <w:rPrChange w:id="655" w:author="Ritika Arora" w:date="2025-07-01T14:40:00Z">
            <w:rPr>
              <w:rFonts w:asciiTheme="minorHAnsi" w:hAnsiTheme="minorHAnsi"/>
            </w:rPr>
          </w:rPrChange>
        </w:rPr>
      </w:pPr>
      <w:r w:rsidRPr="00575175">
        <w:rPr>
          <w:rFonts w:ascii="Consolas" w:hAnsi="Consolas"/>
          <w:sz w:val="20"/>
          <w:szCs w:val="20"/>
          <w:rPrChange w:id="656" w:author="Ritika Arora" w:date="2025-07-01T14:40:00Z">
            <w:rPr>
              <w:rFonts w:asciiTheme="minorHAnsi" w:hAnsiTheme="minorHAnsi"/>
            </w:rPr>
          </w:rPrChange>
        </w:rPr>
        <w:t xml:space="preserve">        return </w:t>
      </w:r>
      <w:proofErr w:type="spellStart"/>
      <w:r w:rsidRPr="00575175">
        <w:rPr>
          <w:rFonts w:ascii="Consolas" w:hAnsi="Consolas"/>
          <w:sz w:val="20"/>
          <w:szCs w:val="20"/>
          <w:rPrChange w:id="657" w:author="Ritika Arora" w:date="2025-07-01T14:40:00Z">
            <w:rPr>
              <w:rFonts w:asciiTheme="minorHAnsi" w:hAnsiTheme="minorHAnsi"/>
            </w:rPr>
          </w:rPrChange>
        </w:rPr>
        <w:t>len</w:t>
      </w:r>
      <w:proofErr w:type="spellEnd"/>
      <w:r w:rsidRPr="00575175">
        <w:rPr>
          <w:rFonts w:ascii="Consolas" w:hAnsi="Consolas"/>
          <w:sz w:val="20"/>
          <w:szCs w:val="20"/>
          <w:rPrChange w:id="658" w:author="Ritika Arora" w:date="2025-07-01T14:40:00Z">
            <w:rPr>
              <w:rFonts w:asciiTheme="minorHAnsi" w:hAnsiTheme="minorHAnsi"/>
            </w:rPr>
          </w:rPrChange>
        </w:rPr>
        <w:t>(</w:t>
      </w:r>
      <w:proofErr w:type="spellStart"/>
      <w:r w:rsidRPr="00575175">
        <w:rPr>
          <w:rFonts w:ascii="Consolas" w:hAnsi="Consolas"/>
          <w:sz w:val="20"/>
          <w:szCs w:val="20"/>
          <w:rPrChange w:id="659" w:author="Ritika Arora" w:date="2025-07-01T14:40:00Z">
            <w:rPr>
              <w:rFonts w:asciiTheme="minorHAnsi" w:hAnsiTheme="minorHAnsi"/>
            </w:rPr>
          </w:rPrChange>
        </w:rPr>
        <w:t>self.reviews</w:t>
      </w:r>
      <w:proofErr w:type="spellEnd"/>
      <w:r w:rsidRPr="00575175">
        <w:rPr>
          <w:rFonts w:ascii="Consolas" w:hAnsi="Consolas"/>
          <w:sz w:val="20"/>
          <w:szCs w:val="20"/>
          <w:rPrChange w:id="660" w:author="Ritika Arora" w:date="2025-07-01T14:40:00Z">
            <w:rPr>
              <w:rFonts w:asciiTheme="minorHAnsi" w:hAnsiTheme="minorHAnsi"/>
            </w:rPr>
          </w:rPrChange>
        </w:rPr>
        <w:t>)</w:t>
      </w:r>
    </w:p>
    <w:p w14:paraId="51B6CE4A" w14:textId="77777777" w:rsidR="006F18A7" w:rsidRPr="00575175" w:rsidRDefault="006F18A7" w:rsidP="00D217FC">
      <w:pPr>
        <w:pStyle w:val="L-Source"/>
        <w:rPr>
          <w:rFonts w:ascii="Consolas" w:hAnsi="Consolas"/>
          <w:sz w:val="20"/>
          <w:szCs w:val="20"/>
          <w:rPrChange w:id="661" w:author="Ritika Arora" w:date="2025-07-01T14:40:00Z">
            <w:rPr>
              <w:rFonts w:asciiTheme="minorHAnsi" w:hAnsiTheme="minorHAnsi"/>
            </w:rPr>
          </w:rPrChange>
        </w:rPr>
      </w:pPr>
    </w:p>
    <w:p w14:paraId="6D14CA17" w14:textId="77777777" w:rsidR="006F18A7" w:rsidRPr="00575175" w:rsidRDefault="006F18A7" w:rsidP="00D217FC">
      <w:pPr>
        <w:pStyle w:val="L-Source"/>
        <w:rPr>
          <w:rFonts w:ascii="Consolas" w:hAnsi="Consolas"/>
          <w:sz w:val="20"/>
          <w:szCs w:val="20"/>
          <w:rPrChange w:id="662" w:author="Ritika Arora" w:date="2025-07-01T14:40:00Z">
            <w:rPr>
              <w:rFonts w:asciiTheme="minorHAnsi" w:hAnsiTheme="minorHAnsi"/>
            </w:rPr>
          </w:rPrChange>
        </w:rPr>
      </w:pPr>
      <w:r w:rsidRPr="00575175">
        <w:rPr>
          <w:rFonts w:ascii="Consolas" w:hAnsi="Consolas"/>
          <w:sz w:val="20"/>
          <w:szCs w:val="20"/>
          <w:rPrChange w:id="663" w:author="Ritika Arora" w:date="2025-07-01T14:40:00Z">
            <w:rPr>
              <w:rFonts w:asciiTheme="minorHAnsi" w:hAnsiTheme="minorHAnsi"/>
            </w:rPr>
          </w:rPrChange>
        </w:rPr>
        <w:t xml:space="preserve">    def __</w:t>
      </w:r>
      <w:proofErr w:type="spellStart"/>
      <w:r w:rsidRPr="00575175">
        <w:rPr>
          <w:rFonts w:ascii="Consolas" w:hAnsi="Consolas"/>
          <w:sz w:val="20"/>
          <w:szCs w:val="20"/>
          <w:rPrChange w:id="664" w:author="Ritika Arora" w:date="2025-07-01T14:40:00Z">
            <w:rPr>
              <w:rFonts w:asciiTheme="minorHAnsi" w:hAnsiTheme="minorHAnsi"/>
            </w:rPr>
          </w:rPrChange>
        </w:rPr>
        <w:t>getitem</w:t>
      </w:r>
      <w:proofErr w:type="spellEnd"/>
      <w:r w:rsidRPr="00575175">
        <w:rPr>
          <w:rFonts w:ascii="Consolas" w:hAnsi="Consolas"/>
          <w:sz w:val="20"/>
          <w:szCs w:val="20"/>
          <w:rPrChange w:id="665" w:author="Ritika Arora" w:date="2025-07-01T14:40:00Z">
            <w:rPr>
              <w:rFonts w:asciiTheme="minorHAnsi" w:hAnsiTheme="minorHAnsi"/>
            </w:rPr>
          </w:rPrChange>
        </w:rPr>
        <w:t xml:space="preserve">__(self, </w:t>
      </w:r>
      <w:proofErr w:type="spellStart"/>
      <w:r w:rsidRPr="00575175">
        <w:rPr>
          <w:rFonts w:ascii="Consolas" w:hAnsi="Consolas"/>
          <w:sz w:val="20"/>
          <w:szCs w:val="20"/>
          <w:rPrChange w:id="666" w:author="Ritika Arora" w:date="2025-07-01T14:40:00Z">
            <w:rPr>
              <w:rFonts w:asciiTheme="minorHAnsi" w:hAnsiTheme="minorHAnsi"/>
            </w:rPr>
          </w:rPrChange>
        </w:rPr>
        <w:t>idx</w:t>
      </w:r>
      <w:proofErr w:type="spellEnd"/>
      <w:r w:rsidRPr="00575175">
        <w:rPr>
          <w:rFonts w:ascii="Consolas" w:hAnsi="Consolas"/>
          <w:sz w:val="20"/>
          <w:szCs w:val="20"/>
          <w:rPrChange w:id="667" w:author="Ritika Arora" w:date="2025-07-01T14:40:00Z">
            <w:rPr>
              <w:rFonts w:asciiTheme="minorHAnsi" w:hAnsiTheme="minorHAnsi"/>
            </w:rPr>
          </w:rPrChange>
        </w:rPr>
        <w:t>):</w:t>
      </w:r>
    </w:p>
    <w:p w14:paraId="5199D30F" w14:textId="77777777" w:rsidR="006F18A7" w:rsidRPr="00575175" w:rsidRDefault="006F18A7" w:rsidP="00D217FC">
      <w:pPr>
        <w:pStyle w:val="L-Source"/>
        <w:rPr>
          <w:rFonts w:ascii="Consolas" w:hAnsi="Consolas"/>
          <w:sz w:val="20"/>
          <w:szCs w:val="20"/>
          <w:rPrChange w:id="668" w:author="Ritika Arora" w:date="2025-07-01T14:40:00Z">
            <w:rPr>
              <w:rFonts w:asciiTheme="minorHAnsi" w:hAnsiTheme="minorHAnsi"/>
            </w:rPr>
          </w:rPrChange>
        </w:rPr>
      </w:pPr>
      <w:r w:rsidRPr="00575175">
        <w:rPr>
          <w:rFonts w:ascii="Consolas" w:hAnsi="Consolas"/>
          <w:sz w:val="20"/>
          <w:szCs w:val="20"/>
          <w:rPrChange w:id="669" w:author="Ritika Arora" w:date="2025-07-01T14:40:00Z">
            <w:rPr>
              <w:rFonts w:asciiTheme="minorHAnsi" w:hAnsiTheme="minorHAnsi"/>
            </w:rPr>
          </w:rPrChange>
        </w:rPr>
        <w:t xml:space="preserve">        review = str(</w:t>
      </w:r>
      <w:proofErr w:type="spellStart"/>
      <w:r w:rsidRPr="00575175">
        <w:rPr>
          <w:rFonts w:ascii="Consolas" w:hAnsi="Consolas"/>
          <w:sz w:val="20"/>
          <w:szCs w:val="20"/>
          <w:rPrChange w:id="670" w:author="Ritika Arora" w:date="2025-07-01T14:40:00Z">
            <w:rPr>
              <w:rFonts w:asciiTheme="minorHAnsi" w:hAnsiTheme="minorHAnsi"/>
            </w:rPr>
          </w:rPrChange>
        </w:rPr>
        <w:t>self.reviews</w:t>
      </w:r>
      <w:proofErr w:type="spellEnd"/>
      <w:r w:rsidRPr="00575175">
        <w:rPr>
          <w:rFonts w:ascii="Consolas" w:hAnsi="Consolas"/>
          <w:sz w:val="20"/>
          <w:szCs w:val="20"/>
          <w:rPrChange w:id="671" w:author="Ritika Arora" w:date="2025-07-01T14:40:00Z">
            <w:rPr>
              <w:rFonts w:asciiTheme="minorHAnsi" w:hAnsiTheme="minorHAnsi"/>
            </w:rPr>
          </w:rPrChange>
        </w:rPr>
        <w:t>[</w:t>
      </w:r>
      <w:proofErr w:type="spellStart"/>
      <w:r w:rsidRPr="00575175">
        <w:rPr>
          <w:rFonts w:ascii="Consolas" w:hAnsi="Consolas"/>
          <w:sz w:val="20"/>
          <w:szCs w:val="20"/>
          <w:rPrChange w:id="672" w:author="Ritika Arora" w:date="2025-07-01T14:40:00Z">
            <w:rPr>
              <w:rFonts w:asciiTheme="minorHAnsi" w:hAnsiTheme="minorHAnsi"/>
            </w:rPr>
          </w:rPrChange>
        </w:rPr>
        <w:t>idx</w:t>
      </w:r>
      <w:proofErr w:type="spellEnd"/>
      <w:r w:rsidRPr="00575175">
        <w:rPr>
          <w:rFonts w:ascii="Consolas" w:hAnsi="Consolas"/>
          <w:sz w:val="20"/>
          <w:szCs w:val="20"/>
          <w:rPrChange w:id="673" w:author="Ritika Arora" w:date="2025-07-01T14:40:00Z">
            <w:rPr>
              <w:rFonts w:asciiTheme="minorHAnsi" w:hAnsiTheme="minorHAnsi"/>
            </w:rPr>
          </w:rPrChange>
        </w:rPr>
        <w:t>])</w:t>
      </w:r>
    </w:p>
    <w:p w14:paraId="1542C649" w14:textId="77777777" w:rsidR="006F18A7" w:rsidRPr="00575175" w:rsidRDefault="006F18A7" w:rsidP="00D217FC">
      <w:pPr>
        <w:pStyle w:val="L-Source"/>
        <w:rPr>
          <w:rFonts w:ascii="Consolas" w:hAnsi="Consolas"/>
          <w:sz w:val="20"/>
          <w:szCs w:val="20"/>
          <w:rPrChange w:id="674" w:author="Ritika Arora" w:date="2025-07-01T14:40:00Z">
            <w:rPr>
              <w:rFonts w:asciiTheme="minorHAnsi" w:hAnsiTheme="minorHAnsi"/>
            </w:rPr>
          </w:rPrChange>
        </w:rPr>
      </w:pPr>
      <w:r w:rsidRPr="00575175">
        <w:rPr>
          <w:rFonts w:ascii="Consolas" w:hAnsi="Consolas"/>
          <w:sz w:val="20"/>
          <w:szCs w:val="20"/>
          <w:rPrChange w:id="675" w:author="Ritika Arora" w:date="2025-07-01T14:40:00Z">
            <w:rPr>
              <w:rFonts w:asciiTheme="minorHAnsi" w:hAnsiTheme="minorHAnsi"/>
            </w:rPr>
          </w:rPrChange>
        </w:rPr>
        <w:t xml:space="preserve">        sentiment = </w:t>
      </w:r>
      <w:proofErr w:type="spellStart"/>
      <w:r w:rsidRPr="00575175">
        <w:rPr>
          <w:rFonts w:ascii="Consolas" w:hAnsi="Consolas"/>
          <w:sz w:val="20"/>
          <w:szCs w:val="20"/>
          <w:rPrChange w:id="676" w:author="Ritika Arora" w:date="2025-07-01T14:40:00Z">
            <w:rPr>
              <w:rFonts w:asciiTheme="minorHAnsi" w:hAnsiTheme="minorHAnsi"/>
            </w:rPr>
          </w:rPrChange>
        </w:rPr>
        <w:t>self.sentiments</w:t>
      </w:r>
      <w:proofErr w:type="spellEnd"/>
      <w:r w:rsidRPr="00575175">
        <w:rPr>
          <w:rFonts w:ascii="Consolas" w:hAnsi="Consolas"/>
          <w:sz w:val="20"/>
          <w:szCs w:val="20"/>
          <w:rPrChange w:id="677" w:author="Ritika Arora" w:date="2025-07-01T14:40:00Z">
            <w:rPr>
              <w:rFonts w:asciiTheme="minorHAnsi" w:hAnsiTheme="minorHAnsi"/>
            </w:rPr>
          </w:rPrChange>
        </w:rPr>
        <w:t>[</w:t>
      </w:r>
      <w:proofErr w:type="spellStart"/>
      <w:r w:rsidRPr="00575175">
        <w:rPr>
          <w:rFonts w:ascii="Consolas" w:hAnsi="Consolas"/>
          <w:sz w:val="20"/>
          <w:szCs w:val="20"/>
          <w:rPrChange w:id="678" w:author="Ritika Arora" w:date="2025-07-01T14:40:00Z">
            <w:rPr>
              <w:rFonts w:asciiTheme="minorHAnsi" w:hAnsiTheme="minorHAnsi"/>
            </w:rPr>
          </w:rPrChange>
        </w:rPr>
        <w:t>idx</w:t>
      </w:r>
      <w:proofErr w:type="spellEnd"/>
      <w:r w:rsidRPr="00575175">
        <w:rPr>
          <w:rFonts w:ascii="Consolas" w:hAnsi="Consolas"/>
          <w:sz w:val="20"/>
          <w:szCs w:val="20"/>
          <w:rPrChange w:id="679" w:author="Ritika Arora" w:date="2025-07-01T14:40:00Z">
            <w:rPr>
              <w:rFonts w:asciiTheme="minorHAnsi" w:hAnsiTheme="minorHAnsi"/>
            </w:rPr>
          </w:rPrChange>
        </w:rPr>
        <w:t>]</w:t>
      </w:r>
    </w:p>
    <w:p w14:paraId="3DBD9E36" w14:textId="77777777" w:rsidR="006F18A7" w:rsidRPr="00575175" w:rsidRDefault="006F18A7" w:rsidP="00D217FC">
      <w:pPr>
        <w:pStyle w:val="L-Source"/>
        <w:rPr>
          <w:rFonts w:ascii="Consolas" w:hAnsi="Consolas"/>
          <w:sz w:val="20"/>
          <w:szCs w:val="20"/>
          <w:rPrChange w:id="680" w:author="Ritika Arora" w:date="2025-07-01T14:40:00Z">
            <w:rPr>
              <w:rFonts w:asciiTheme="minorHAnsi" w:hAnsiTheme="minorHAnsi"/>
            </w:rPr>
          </w:rPrChange>
        </w:rPr>
      </w:pPr>
      <w:r w:rsidRPr="00575175">
        <w:rPr>
          <w:rFonts w:ascii="Consolas" w:hAnsi="Consolas"/>
          <w:sz w:val="20"/>
          <w:szCs w:val="20"/>
          <w:rPrChange w:id="681" w:author="Ritika Arora" w:date="2025-07-01T14:40:00Z">
            <w:rPr>
              <w:rFonts w:asciiTheme="minorHAnsi" w:hAnsiTheme="minorHAnsi"/>
            </w:rPr>
          </w:rPrChange>
        </w:rPr>
        <w:t xml:space="preserve">        encoding = </w:t>
      </w:r>
      <w:proofErr w:type="spellStart"/>
      <w:r w:rsidRPr="00575175">
        <w:rPr>
          <w:rFonts w:ascii="Consolas" w:hAnsi="Consolas"/>
          <w:sz w:val="20"/>
          <w:szCs w:val="20"/>
          <w:rPrChange w:id="682" w:author="Ritika Arora" w:date="2025-07-01T14:40:00Z">
            <w:rPr>
              <w:rFonts w:asciiTheme="minorHAnsi" w:hAnsiTheme="minorHAnsi"/>
            </w:rPr>
          </w:rPrChange>
        </w:rPr>
        <w:t>self.tokenizer.encode_plus</w:t>
      </w:r>
      <w:proofErr w:type="spellEnd"/>
      <w:r w:rsidRPr="00575175">
        <w:rPr>
          <w:rFonts w:ascii="Consolas" w:hAnsi="Consolas"/>
          <w:sz w:val="20"/>
          <w:szCs w:val="20"/>
          <w:rPrChange w:id="683" w:author="Ritika Arora" w:date="2025-07-01T14:40:00Z">
            <w:rPr>
              <w:rFonts w:asciiTheme="minorHAnsi" w:hAnsiTheme="minorHAnsi"/>
            </w:rPr>
          </w:rPrChange>
        </w:rPr>
        <w:t>(</w:t>
      </w:r>
    </w:p>
    <w:p w14:paraId="2E6B403B" w14:textId="77777777" w:rsidR="006F18A7" w:rsidRPr="00575175" w:rsidRDefault="006F18A7" w:rsidP="00D217FC">
      <w:pPr>
        <w:pStyle w:val="L-Source"/>
        <w:rPr>
          <w:rFonts w:ascii="Consolas" w:hAnsi="Consolas"/>
          <w:sz w:val="20"/>
          <w:szCs w:val="20"/>
          <w:rPrChange w:id="684" w:author="Ritika Arora" w:date="2025-07-01T14:40:00Z">
            <w:rPr>
              <w:rFonts w:asciiTheme="minorHAnsi" w:hAnsiTheme="minorHAnsi"/>
            </w:rPr>
          </w:rPrChange>
        </w:rPr>
      </w:pPr>
      <w:r w:rsidRPr="00575175">
        <w:rPr>
          <w:rFonts w:ascii="Consolas" w:hAnsi="Consolas"/>
          <w:sz w:val="20"/>
          <w:szCs w:val="20"/>
          <w:rPrChange w:id="685" w:author="Ritika Arora" w:date="2025-07-01T14:40:00Z">
            <w:rPr>
              <w:rFonts w:asciiTheme="minorHAnsi" w:hAnsiTheme="minorHAnsi"/>
            </w:rPr>
          </w:rPrChange>
        </w:rPr>
        <w:t xml:space="preserve">            review,</w:t>
      </w:r>
    </w:p>
    <w:p w14:paraId="638BDD44" w14:textId="77777777" w:rsidR="006F18A7" w:rsidRPr="00575175" w:rsidRDefault="006F18A7" w:rsidP="00D217FC">
      <w:pPr>
        <w:pStyle w:val="L-Source"/>
        <w:rPr>
          <w:rFonts w:ascii="Consolas" w:hAnsi="Consolas"/>
          <w:sz w:val="20"/>
          <w:szCs w:val="20"/>
          <w:rPrChange w:id="686" w:author="Ritika Arora" w:date="2025-07-01T14:40:00Z">
            <w:rPr>
              <w:rFonts w:asciiTheme="minorHAnsi" w:hAnsiTheme="minorHAnsi"/>
            </w:rPr>
          </w:rPrChange>
        </w:rPr>
      </w:pPr>
      <w:r w:rsidRPr="00575175">
        <w:rPr>
          <w:rFonts w:ascii="Consolas" w:hAnsi="Consolas"/>
          <w:sz w:val="20"/>
          <w:szCs w:val="20"/>
          <w:rPrChange w:id="687" w:author="Ritika Arora" w:date="2025-07-01T14:40:00Z">
            <w:rPr>
              <w:rFonts w:asciiTheme="minorHAnsi" w:hAnsiTheme="minorHAnsi"/>
            </w:rPr>
          </w:rPrChange>
        </w:rPr>
        <w:t xml:space="preserve">            </w:t>
      </w:r>
      <w:proofErr w:type="spellStart"/>
      <w:r w:rsidRPr="00575175">
        <w:rPr>
          <w:rFonts w:ascii="Consolas" w:hAnsi="Consolas"/>
          <w:sz w:val="20"/>
          <w:szCs w:val="20"/>
          <w:rPrChange w:id="688" w:author="Ritika Arora" w:date="2025-07-01T14:40:00Z">
            <w:rPr>
              <w:rFonts w:asciiTheme="minorHAnsi" w:hAnsiTheme="minorHAnsi"/>
            </w:rPr>
          </w:rPrChange>
        </w:rPr>
        <w:t>add_special_tokens</w:t>
      </w:r>
      <w:proofErr w:type="spellEnd"/>
      <w:r w:rsidRPr="00575175">
        <w:rPr>
          <w:rFonts w:ascii="Consolas" w:hAnsi="Consolas"/>
          <w:sz w:val="20"/>
          <w:szCs w:val="20"/>
          <w:rPrChange w:id="689" w:author="Ritika Arora" w:date="2025-07-01T14:40:00Z">
            <w:rPr>
              <w:rFonts w:asciiTheme="minorHAnsi" w:hAnsiTheme="minorHAnsi"/>
            </w:rPr>
          </w:rPrChange>
        </w:rPr>
        <w:t>=True,</w:t>
      </w:r>
    </w:p>
    <w:p w14:paraId="07B45EA3" w14:textId="77777777" w:rsidR="006F18A7" w:rsidRPr="00575175" w:rsidRDefault="006F18A7" w:rsidP="00D217FC">
      <w:pPr>
        <w:pStyle w:val="L-Source"/>
        <w:rPr>
          <w:rFonts w:ascii="Consolas" w:hAnsi="Consolas"/>
          <w:sz w:val="20"/>
          <w:szCs w:val="20"/>
          <w:rPrChange w:id="690" w:author="Ritika Arora" w:date="2025-07-01T14:40:00Z">
            <w:rPr>
              <w:rFonts w:asciiTheme="minorHAnsi" w:hAnsiTheme="minorHAnsi"/>
            </w:rPr>
          </w:rPrChange>
        </w:rPr>
      </w:pPr>
      <w:r w:rsidRPr="00575175">
        <w:rPr>
          <w:rFonts w:ascii="Consolas" w:hAnsi="Consolas"/>
          <w:sz w:val="20"/>
          <w:szCs w:val="20"/>
          <w:rPrChange w:id="691" w:author="Ritika Arora" w:date="2025-07-01T14:40:00Z">
            <w:rPr>
              <w:rFonts w:asciiTheme="minorHAnsi" w:hAnsiTheme="minorHAnsi"/>
            </w:rPr>
          </w:rPrChange>
        </w:rPr>
        <w:t xml:space="preserve">            </w:t>
      </w:r>
      <w:proofErr w:type="spellStart"/>
      <w:r w:rsidRPr="00575175">
        <w:rPr>
          <w:rFonts w:ascii="Consolas" w:hAnsi="Consolas"/>
          <w:sz w:val="20"/>
          <w:szCs w:val="20"/>
          <w:rPrChange w:id="692" w:author="Ritika Arora" w:date="2025-07-01T14:40:00Z">
            <w:rPr>
              <w:rFonts w:asciiTheme="minorHAnsi" w:hAnsiTheme="minorHAnsi"/>
            </w:rPr>
          </w:rPrChange>
        </w:rPr>
        <w:t>max_length</w:t>
      </w:r>
      <w:proofErr w:type="spellEnd"/>
      <w:r w:rsidRPr="00575175">
        <w:rPr>
          <w:rFonts w:ascii="Consolas" w:hAnsi="Consolas"/>
          <w:sz w:val="20"/>
          <w:szCs w:val="20"/>
          <w:rPrChange w:id="693" w:author="Ritika Arora" w:date="2025-07-01T14:40:00Z">
            <w:rPr>
              <w:rFonts w:asciiTheme="minorHAnsi" w:hAnsiTheme="minorHAnsi"/>
            </w:rPr>
          </w:rPrChange>
        </w:rPr>
        <w:t>=512,</w:t>
      </w:r>
    </w:p>
    <w:p w14:paraId="2D9F3A07" w14:textId="77777777" w:rsidR="006F18A7" w:rsidRPr="00575175" w:rsidRDefault="006F18A7" w:rsidP="00D217FC">
      <w:pPr>
        <w:pStyle w:val="L-Source"/>
        <w:rPr>
          <w:rFonts w:ascii="Consolas" w:hAnsi="Consolas"/>
          <w:sz w:val="20"/>
          <w:szCs w:val="20"/>
          <w:rPrChange w:id="694" w:author="Ritika Arora" w:date="2025-07-01T14:40:00Z">
            <w:rPr>
              <w:rFonts w:asciiTheme="minorHAnsi" w:hAnsiTheme="minorHAnsi"/>
            </w:rPr>
          </w:rPrChange>
        </w:rPr>
      </w:pPr>
      <w:r w:rsidRPr="00575175">
        <w:rPr>
          <w:rFonts w:ascii="Consolas" w:hAnsi="Consolas"/>
          <w:sz w:val="20"/>
          <w:szCs w:val="20"/>
          <w:rPrChange w:id="695" w:author="Ritika Arora" w:date="2025-07-01T14:40:00Z">
            <w:rPr>
              <w:rFonts w:asciiTheme="minorHAnsi" w:hAnsiTheme="minorHAnsi"/>
            </w:rPr>
          </w:rPrChange>
        </w:rPr>
        <w:t xml:space="preserve">            </w:t>
      </w:r>
      <w:proofErr w:type="spellStart"/>
      <w:r w:rsidRPr="00575175">
        <w:rPr>
          <w:rFonts w:ascii="Consolas" w:hAnsi="Consolas"/>
          <w:sz w:val="20"/>
          <w:szCs w:val="20"/>
          <w:rPrChange w:id="696" w:author="Ritika Arora" w:date="2025-07-01T14:40:00Z">
            <w:rPr>
              <w:rFonts w:asciiTheme="minorHAnsi" w:hAnsiTheme="minorHAnsi"/>
            </w:rPr>
          </w:rPrChange>
        </w:rPr>
        <w:t>return_token_type_ids</w:t>
      </w:r>
      <w:proofErr w:type="spellEnd"/>
      <w:r w:rsidRPr="00575175">
        <w:rPr>
          <w:rFonts w:ascii="Consolas" w:hAnsi="Consolas"/>
          <w:sz w:val="20"/>
          <w:szCs w:val="20"/>
          <w:rPrChange w:id="697" w:author="Ritika Arora" w:date="2025-07-01T14:40:00Z">
            <w:rPr>
              <w:rFonts w:asciiTheme="minorHAnsi" w:hAnsiTheme="minorHAnsi"/>
            </w:rPr>
          </w:rPrChange>
        </w:rPr>
        <w:t>=False,</w:t>
      </w:r>
    </w:p>
    <w:p w14:paraId="5081FBD4" w14:textId="77777777" w:rsidR="006F18A7" w:rsidRPr="00575175" w:rsidRDefault="006F18A7" w:rsidP="00D217FC">
      <w:pPr>
        <w:pStyle w:val="L-Source"/>
        <w:rPr>
          <w:rFonts w:ascii="Consolas" w:hAnsi="Consolas"/>
          <w:sz w:val="20"/>
          <w:szCs w:val="20"/>
          <w:rPrChange w:id="698" w:author="Ritika Arora" w:date="2025-07-01T14:40:00Z">
            <w:rPr>
              <w:rFonts w:asciiTheme="minorHAnsi" w:hAnsiTheme="minorHAnsi"/>
            </w:rPr>
          </w:rPrChange>
        </w:rPr>
      </w:pPr>
      <w:r w:rsidRPr="00575175">
        <w:rPr>
          <w:rFonts w:ascii="Consolas" w:hAnsi="Consolas"/>
          <w:sz w:val="20"/>
          <w:szCs w:val="20"/>
          <w:rPrChange w:id="699" w:author="Ritika Arora" w:date="2025-07-01T14:40:00Z">
            <w:rPr>
              <w:rFonts w:asciiTheme="minorHAnsi" w:hAnsiTheme="minorHAnsi"/>
            </w:rPr>
          </w:rPrChange>
        </w:rPr>
        <w:lastRenderedPageBreak/>
        <w:t xml:space="preserve">            padding='</w:t>
      </w:r>
      <w:proofErr w:type="spellStart"/>
      <w:r w:rsidRPr="00575175">
        <w:rPr>
          <w:rFonts w:ascii="Consolas" w:hAnsi="Consolas"/>
          <w:sz w:val="20"/>
          <w:szCs w:val="20"/>
          <w:rPrChange w:id="700" w:author="Ritika Arora" w:date="2025-07-01T14:40:00Z">
            <w:rPr>
              <w:rFonts w:asciiTheme="minorHAnsi" w:hAnsiTheme="minorHAnsi"/>
            </w:rPr>
          </w:rPrChange>
        </w:rPr>
        <w:t>max_length</w:t>
      </w:r>
      <w:proofErr w:type="spellEnd"/>
      <w:r w:rsidRPr="00575175">
        <w:rPr>
          <w:rFonts w:ascii="Consolas" w:hAnsi="Consolas"/>
          <w:sz w:val="20"/>
          <w:szCs w:val="20"/>
          <w:rPrChange w:id="701" w:author="Ritika Arora" w:date="2025-07-01T14:40:00Z">
            <w:rPr>
              <w:rFonts w:asciiTheme="minorHAnsi" w:hAnsiTheme="minorHAnsi"/>
            </w:rPr>
          </w:rPrChange>
        </w:rPr>
        <w:t>',</w:t>
      </w:r>
    </w:p>
    <w:p w14:paraId="25A6D354" w14:textId="77777777" w:rsidR="006F18A7" w:rsidRPr="00575175" w:rsidRDefault="006F18A7" w:rsidP="00D217FC">
      <w:pPr>
        <w:pStyle w:val="L-Source"/>
        <w:rPr>
          <w:rFonts w:ascii="Consolas" w:hAnsi="Consolas"/>
          <w:sz w:val="20"/>
          <w:szCs w:val="20"/>
          <w:rPrChange w:id="702" w:author="Ritika Arora" w:date="2025-07-01T14:40:00Z">
            <w:rPr>
              <w:rFonts w:asciiTheme="minorHAnsi" w:hAnsiTheme="minorHAnsi"/>
            </w:rPr>
          </w:rPrChange>
        </w:rPr>
      </w:pPr>
      <w:r w:rsidRPr="00575175">
        <w:rPr>
          <w:rFonts w:ascii="Consolas" w:hAnsi="Consolas"/>
          <w:sz w:val="20"/>
          <w:szCs w:val="20"/>
          <w:rPrChange w:id="703" w:author="Ritika Arora" w:date="2025-07-01T14:40:00Z">
            <w:rPr>
              <w:rFonts w:asciiTheme="minorHAnsi" w:hAnsiTheme="minorHAnsi"/>
            </w:rPr>
          </w:rPrChange>
        </w:rPr>
        <w:t xml:space="preserve">            </w:t>
      </w:r>
      <w:proofErr w:type="spellStart"/>
      <w:r w:rsidRPr="00575175">
        <w:rPr>
          <w:rFonts w:ascii="Consolas" w:hAnsi="Consolas"/>
          <w:sz w:val="20"/>
          <w:szCs w:val="20"/>
          <w:rPrChange w:id="704" w:author="Ritika Arora" w:date="2025-07-01T14:40:00Z">
            <w:rPr>
              <w:rFonts w:asciiTheme="minorHAnsi" w:hAnsiTheme="minorHAnsi"/>
            </w:rPr>
          </w:rPrChange>
        </w:rPr>
        <w:t>return_attention_mask</w:t>
      </w:r>
      <w:proofErr w:type="spellEnd"/>
      <w:r w:rsidRPr="00575175">
        <w:rPr>
          <w:rFonts w:ascii="Consolas" w:hAnsi="Consolas"/>
          <w:sz w:val="20"/>
          <w:szCs w:val="20"/>
          <w:rPrChange w:id="705" w:author="Ritika Arora" w:date="2025-07-01T14:40:00Z">
            <w:rPr>
              <w:rFonts w:asciiTheme="minorHAnsi" w:hAnsiTheme="minorHAnsi"/>
            </w:rPr>
          </w:rPrChange>
        </w:rPr>
        <w:t>=True,</w:t>
      </w:r>
    </w:p>
    <w:p w14:paraId="0C05F2CB" w14:textId="77777777" w:rsidR="006F18A7" w:rsidRPr="00575175" w:rsidRDefault="006F18A7" w:rsidP="00D217FC">
      <w:pPr>
        <w:pStyle w:val="L-Source"/>
        <w:rPr>
          <w:rFonts w:ascii="Consolas" w:hAnsi="Consolas"/>
          <w:sz w:val="20"/>
          <w:szCs w:val="20"/>
          <w:rPrChange w:id="706" w:author="Ritika Arora" w:date="2025-07-01T14:40:00Z">
            <w:rPr>
              <w:rFonts w:asciiTheme="minorHAnsi" w:hAnsiTheme="minorHAnsi"/>
            </w:rPr>
          </w:rPrChange>
        </w:rPr>
      </w:pPr>
      <w:r w:rsidRPr="00575175">
        <w:rPr>
          <w:rFonts w:ascii="Consolas" w:hAnsi="Consolas"/>
          <w:sz w:val="20"/>
          <w:szCs w:val="20"/>
          <w:rPrChange w:id="707" w:author="Ritika Arora" w:date="2025-07-01T14:40:00Z">
            <w:rPr>
              <w:rFonts w:asciiTheme="minorHAnsi" w:hAnsiTheme="minorHAnsi"/>
            </w:rPr>
          </w:rPrChange>
        </w:rPr>
        <w:t xml:space="preserve">            </w:t>
      </w:r>
      <w:proofErr w:type="spellStart"/>
      <w:r w:rsidRPr="00575175">
        <w:rPr>
          <w:rFonts w:ascii="Consolas" w:hAnsi="Consolas"/>
          <w:sz w:val="20"/>
          <w:szCs w:val="20"/>
          <w:rPrChange w:id="708" w:author="Ritika Arora" w:date="2025-07-01T14:40:00Z">
            <w:rPr>
              <w:rFonts w:asciiTheme="minorHAnsi" w:hAnsiTheme="minorHAnsi"/>
            </w:rPr>
          </w:rPrChange>
        </w:rPr>
        <w:t>return_tensors</w:t>
      </w:r>
      <w:proofErr w:type="spellEnd"/>
      <w:r w:rsidRPr="00575175">
        <w:rPr>
          <w:rFonts w:ascii="Consolas" w:hAnsi="Consolas"/>
          <w:sz w:val="20"/>
          <w:szCs w:val="20"/>
          <w:rPrChange w:id="709" w:author="Ritika Arora" w:date="2025-07-01T14:40:00Z">
            <w:rPr>
              <w:rFonts w:asciiTheme="minorHAnsi" w:hAnsiTheme="minorHAnsi"/>
            </w:rPr>
          </w:rPrChange>
        </w:rPr>
        <w:t>='pt',</w:t>
      </w:r>
    </w:p>
    <w:p w14:paraId="5B400ED7" w14:textId="77777777" w:rsidR="006F18A7" w:rsidRPr="00575175" w:rsidRDefault="006F18A7" w:rsidP="00D217FC">
      <w:pPr>
        <w:pStyle w:val="L-Source"/>
        <w:rPr>
          <w:rFonts w:ascii="Consolas" w:hAnsi="Consolas"/>
          <w:sz w:val="20"/>
          <w:szCs w:val="20"/>
          <w:rPrChange w:id="710" w:author="Ritika Arora" w:date="2025-07-01T14:40:00Z">
            <w:rPr>
              <w:rFonts w:asciiTheme="minorHAnsi" w:hAnsiTheme="minorHAnsi"/>
            </w:rPr>
          </w:rPrChange>
        </w:rPr>
      </w:pPr>
      <w:r w:rsidRPr="00575175">
        <w:rPr>
          <w:rFonts w:ascii="Consolas" w:hAnsi="Consolas"/>
          <w:sz w:val="20"/>
          <w:szCs w:val="20"/>
          <w:rPrChange w:id="711" w:author="Ritika Arora" w:date="2025-07-01T14:40:00Z">
            <w:rPr>
              <w:rFonts w:asciiTheme="minorHAnsi" w:hAnsiTheme="minorHAnsi"/>
            </w:rPr>
          </w:rPrChange>
        </w:rPr>
        <w:t xml:space="preserve">        )</w:t>
      </w:r>
    </w:p>
    <w:p w14:paraId="438637AE" w14:textId="77777777" w:rsidR="006F18A7" w:rsidRPr="00575175" w:rsidRDefault="006F18A7" w:rsidP="00D217FC">
      <w:pPr>
        <w:pStyle w:val="L-Source"/>
        <w:rPr>
          <w:rFonts w:ascii="Consolas" w:hAnsi="Consolas"/>
          <w:sz w:val="20"/>
          <w:szCs w:val="20"/>
          <w:rPrChange w:id="712" w:author="Ritika Arora" w:date="2025-07-01T14:40:00Z">
            <w:rPr>
              <w:rFonts w:asciiTheme="minorHAnsi" w:hAnsiTheme="minorHAnsi"/>
            </w:rPr>
          </w:rPrChange>
        </w:rPr>
      </w:pPr>
      <w:r w:rsidRPr="00575175">
        <w:rPr>
          <w:rFonts w:ascii="Consolas" w:hAnsi="Consolas"/>
          <w:sz w:val="20"/>
          <w:szCs w:val="20"/>
          <w:rPrChange w:id="713" w:author="Ritika Arora" w:date="2025-07-01T14:40:00Z">
            <w:rPr>
              <w:rFonts w:asciiTheme="minorHAnsi" w:hAnsiTheme="minorHAnsi"/>
            </w:rPr>
          </w:rPrChange>
        </w:rPr>
        <w:t xml:space="preserve">        return {</w:t>
      </w:r>
    </w:p>
    <w:p w14:paraId="0F12E56E" w14:textId="77777777" w:rsidR="006F18A7" w:rsidRPr="00575175" w:rsidRDefault="006F18A7" w:rsidP="00D217FC">
      <w:pPr>
        <w:pStyle w:val="L-Source"/>
        <w:rPr>
          <w:rFonts w:ascii="Consolas" w:hAnsi="Consolas"/>
          <w:sz w:val="20"/>
          <w:szCs w:val="20"/>
          <w:rPrChange w:id="714" w:author="Ritika Arora" w:date="2025-07-01T14:40:00Z">
            <w:rPr>
              <w:rFonts w:asciiTheme="minorHAnsi" w:hAnsiTheme="minorHAnsi"/>
            </w:rPr>
          </w:rPrChange>
        </w:rPr>
      </w:pPr>
      <w:r w:rsidRPr="00575175">
        <w:rPr>
          <w:rFonts w:ascii="Consolas" w:hAnsi="Consolas"/>
          <w:sz w:val="20"/>
          <w:szCs w:val="20"/>
          <w:rPrChange w:id="715" w:author="Ritika Arora" w:date="2025-07-01T14:40:00Z">
            <w:rPr>
              <w:rFonts w:asciiTheme="minorHAnsi" w:hAnsiTheme="minorHAnsi"/>
            </w:rPr>
          </w:rPrChange>
        </w:rPr>
        <w:t xml:space="preserve">            '</w:t>
      </w:r>
      <w:proofErr w:type="spellStart"/>
      <w:r w:rsidRPr="00575175">
        <w:rPr>
          <w:rFonts w:ascii="Consolas" w:hAnsi="Consolas"/>
          <w:sz w:val="20"/>
          <w:szCs w:val="20"/>
          <w:rPrChange w:id="716" w:author="Ritika Arora" w:date="2025-07-01T14:40:00Z">
            <w:rPr>
              <w:rFonts w:asciiTheme="minorHAnsi" w:hAnsiTheme="minorHAnsi"/>
            </w:rPr>
          </w:rPrChange>
        </w:rPr>
        <w:t>input_ids</w:t>
      </w:r>
      <w:proofErr w:type="spellEnd"/>
      <w:r w:rsidRPr="00575175">
        <w:rPr>
          <w:rFonts w:ascii="Consolas" w:hAnsi="Consolas"/>
          <w:sz w:val="20"/>
          <w:szCs w:val="20"/>
          <w:rPrChange w:id="717" w:author="Ritika Arora" w:date="2025-07-01T14:40:00Z">
            <w:rPr>
              <w:rFonts w:asciiTheme="minorHAnsi" w:hAnsiTheme="minorHAnsi"/>
            </w:rPr>
          </w:rPrChange>
        </w:rPr>
        <w:t>': encoding['</w:t>
      </w:r>
      <w:proofErr w:type="spellStart"/>
      <w:r w:rsidRPr="00575175">
        <w:rPr>
          <w:rFonts w:ascii="Consolas" w:hAnsi="Consolas"/>
          <w:sz w:val="20"/>
          <w:szCs w:val="20"/>
          <w:rPrChange w:id="718" w:author="Ritika Arora" w:date="2025-07-01T14:40:00Z">
            <w:rPr>
              <w:rFonts w:asciiTheme="minorHAnsi" w:hAnsiTheme="minorHAnsi"/>
            </w:rPr>
          </w:rPrChange>
        </w:rPr>
        <w:t>input_ids</w:t>
      </w:r>
      <w:proofErr w:type="spellEnd"/>
      <w:r w:rsidRPr="00575175">
        <w:rPr>
          <w:rFonts w:ascii="Consolas" w:hAnsi="Consolas"/>
          <w:sz w:val="20"/>
          <w:szCs w:val="20"/>
          <w:rPrChange w:id="719" w:author="Ritika Arora" w:date="2025-07-01T14:40:00Z">
            <w:rPr>
              <w:rFonts w:asciiTheme="minorHAnsi" w:hAnsiTheme="minorHAnsi"/>
            </w:rPr>
          </w:rPrChange>
        </w:rPr>
        <w:t>'].flatten(),</w:t>
      </w:r>
    </w:p>
    <w:p w14:paraId="62F870EB" w14:textId="77777777" w:rsidR="006F18A7" w:rsidRPr="00575175" w:rsidRDefault="006F18A7" w:rsidP="00D217FC">
      <w:pPr>
        <w:pStyle w:val="L-Source"/>
        <w:rPr>
          <w:rFonts w:ascii="Consolas" w:hAnsi="Consolas"/>
          <w:sz w:val="20"/>
          <w:szCs w:val="20"/>
          <w:rPrChange w:id="720" w:author="Ritika Arora" w:date="2025-07-01T14:40:00Z">
            <w:rPr>
              <w:rFonts w:asciiTheme="minorHAnsi" w:hAnsiTheme="minorHAnsi"/>
            </w:rPr>
          </w:rPrChange>
        </w:rPr>
      </w:pPr>
      <w:r w:rsidRPr="00575175">
        <w:rPr>
          <w:rFonts w:ascii="Consolas" w:hAnsi="Consolas"/>
          <w:sz w:val="20"/>
          <w:szCs w:val="20"/>
          <w:rPrChange w:id="721" w:author="Ritika Arora" w:date="2025-07-01T14:40:00Z">
            <w:rPr>
              <w:rFonts w:asciiTheme="minorHAnsi" w:hAnsiTheme="minorHAnsi"/>
            </w:rPr>
          </w:rPrChange>
        </w:rPr>
        <w:t xml:space="preserve">            '</w:t>
      </w:r>
      <w:proofErr w:type="spellStart"/>
      <w:r w:rsidRPr="00575175">
        <w:rPr>
          <w:rFonts w:ascii="Consolas" w:hAnsi="Consolas"/>
          <w:sz w:val="20"/>
          <w:szCs w:val="20"/>
          <w:rPrChange w:id="722" w:author="Ritika Arora" w:date="2025-07-01T14:40:00Z">
            <w:rPr>
              <w:rFonts w:asciiTheme="minorHAnsi" w:hAnsiTheme="minorHAnsi"/>
            </w:rPr>
          </w:rPrChange>
        </w:rPr>
        <w:t>attention_mask</w:t>
      </w:r>
      <w:proofErr w:type="spellEnd"/>
      <w:r w:rsidRPr="00575175">
        <w:rPr>
          <w:rFonts w:ascii="Consolas" w:hAnsi="Consolas"/>
          <w:sz w:val="20"/>
          <w:szCs w:val="20"/>
          <w:rPrChange w:id="723" w:author="Ritika Arora" w:date="2025-07-01T14:40:00Z">
            <w:rPr>
              <w:rFonts w:asciiTheme="minorHAnsi" w:hAnsiTheme="minorHAnsi"/>
            </w:rPr>
          </w:rPrChange>
        </w:rPr>
        <w:t>': encoding['</w:t>
      </w:r>
      <w:proofErr w:type="spellStart"/>
      <w:r w:rsidRPr="00575175">
        <w:rPr>
          <w:rFonts w:ascii="Consolas" w:hAnsi="Consolas"/>
          <w:sz w:val="20"/>
          <w:szCs w:val="20"/>
          <w:rPrChange w:id="724" w:author="Ritika Arora" w:date="2025-07-01T14:40:00Z">
            <w:rPr>
              <w:rFonts w:asciiTheme="minorHAnsi" w:hAnsiTheme="minorHAnsi"/>
            </w:rPr>
          </w:rPrChange>
        </w:rPr>
        <w:t>attention_mask</w:t>
      </w:r>
      <w:proofErr w:type="spellEnd"/>
      <w:r w:rsidRPr="00575175">
        <w:rPr>
          <w:rFonts w:ascii="Consolas" w:hAnsi="Consolas"/>
          <w:sz w:val="20"/>
          <w:szCs w:val="20"/>
          <w:rPrChange w:id="725" w:author="Ritika Arora" w:date="2025-07-01T14:40:00Z">
            <w:rPr>
              <w:rFonts w:asciiTheme="minorHAnsi" w:hAnsiTheme="minorHAnsi"/>
            </w:rPr>
          </w:rPrChange>
        </w:rPr>
        <w:t>'].flatten(),</w:t>
      </w:r>
    </w:p>
    <w:p w14:paraId="7010DDE8" w14:textId="77777777" w:rsidR="006F18A7" w:rsidRPr="00575175" w:rsidRDefault="006F18A7" w:rsidP="00D217FC">
      <w:pPr>
        <w:pStyle w:val="L-Source"/>
        <w:rPr>
          <w:rFonts w:ascii="Consolas" w:hAnsi="Consolas"/>
          <w:sz w:val="20"/>
          <w:szCs w:val="20"/>
          <w:rPrChange w:id="726" w:author="Ritika Arora" w:date="2025-07-01T14:40:00Z">
            <w:rPr>
              <w:rFonts w:asciiTheme="minorHAnsi" w:hAnsiTheme="minorHAnsi"/>
            </w:rPr>
          </w:rPrChange>
        </w:rPr>
      </w:pPr>
      <w:r w:rsidRPr="00575175">
        <w:rPr>
          <w:rFonts w:ascii="Consolas" w:hAnsi="Consolas"/>
          <w:sz w:val="20"/>
          <w:szCs w:val="20"/>
          <w:rPrChange w:id="727" w:author="Ritika Arora" w:date="2025-07-01T14:40:00Z">
            <w:rPr>
              <w:rFonts w:asciiTheme="minorHAnsi" w:hAnsiTheme="minorHAnsi"/>
            </w:rPr>
          </w:rPrChange>
        </w:rPr>
        <w:t xml:space="preserve">            'labels': </w:t>
      </w:r>
      <w:proofErr w:type="spellStart"/>
      <w:r w:rsidRPr="00575175">
        <w:rPr>
          <w:rFonts w:ascii="Consolas" w:hAnsi="Consolas"/>
          <w:sz w:val="20"/>
          <w:szCs w:val="20"/>
          <w:rPrChange w:id="728" w:author="Ritika Arora" w:date="2025-07-01T14:40:00Z">
            <w:rPr>
              <w:rFonts w:asciiTheme="minorHAnsi" w:hAnsiTheme="minorHAnsi"/>
            </w:rPr>
          </w:rPrChange>
        </w:rPr>
        <w:t>torch.tensor</w:t>
      </w:r>
      <w:proofErr w:type="spellEnd"/>
      <w:r w:rsidRPr="00575175">
        <w:rPr>
          <w:rFonts w:ascii="Consolas" w:hAnsi="Consolas"/>
          <w:sz w:val="20"/>
          <w:szCs w:val="20"/>
          <w:rPrChange w:id="729" w:author="Ritika Arora" w:date="2025-07-01T14:40:00Z">
            <w:rPr>
              <w:rFonts w:asciiTheme="minorHAnsi" w:hAnsiTheme="minorHAnsi"/>
            </w:rPr>
          </w:rPrChange>
        </w:rPr>
        <w:t>(sentiment)</w:t>
      </w:r>
    </w:p>
    <w:p w14:paraId="521DF4C2" w14:textId="77777777" w:rsidR="006F18A7" w:rsidRPr="00575175" w:rsidRDefault="006F18A7" w:rsidP="00D217FC">
      <w:pPr>
        <w:pStyle w:val="L-Source"/>
        <w:rPr>
          <w:rFonts w:ascii="Consolas" w:hAnsi="Consolas"/>
          <w:sz w:val="20"/>
          <w:szCs w:val="20"/>
          <w:rPrChange w:id="730" w:author="Ritika Arora" w:date="2025-07-01T14:40:00Z">
            <w:rPr>
              <w:rFonts w:asciiTheme="minorHAnsi" w:hAnsiTheme="minorHAnsi"/>
            </w:rPr>
          </w:rPrChange>
        </w:rPr>
      </w:pPr>
      <w:r w:rsidRPr="00575175">
        <w:rPr>
          <w:rFonts w:ascii="Consolas" w:hAnsi="Consolas"/>
          <w:sz w:val="20"/>
          <w:szCs w:val="20"/>
          <w:rPrChange w:id="731" w:author="Ritika Arora" w:date="2025-07-01T14:40:00Z">
            <w:rPr>
              <w:rFonts w:asciiTheme="minorHAnsi" w:hAnsiTheme="minorHAnsi"/>
            </w:rPr>
          </w:rPrChange>
        </w:rPr>
        <w:t xml:space="preserve">        }</w:t>
      </w:r>
    </w:p>
    <w:p w14:paraId="62438A78" w14:textId="77777777" w:rsidR="006F18A7" w:rsidRPr="00575175" w:rsidRDefault="006F18A7" w:rsidP="00D217FC">
      <w:pPr>
        <w:pStyle w:val="L-Source"/>
        <w:rPr>
          <w:rFonts w:ascii="Consolas" w:hAnsi="Consolas"/>
          <w:sz w:val="20"/>
          <w:szCs w:val="20"/>
          <w:rPrChange w:id="732" w:author="Ritika Arora" w:date="2025-07-01T14:40:00Z">
            <w:rPr>
              <w:rFonts w:asciiTheme="minorHAnsi" w:hAnsiTheme="minorHAnsi"/>
            </w:rPr>
          </w:rPrChange>
        </w:rPr>
      </w:pPr>
    </w:p>
    <w:p w14:paraId="54240F2F" w14:textId="77777777" w:rsidR="006F18A7" w:rsidRPr="00575175" w:rsidRDefault="006F18A7" w:rsidP="00D217FC">
      <w:pPr>
        <w:pStyle w:val="L-Source"/>
        <w:rPr>
          <w:rFonts w:ascii="Consolas" w:hAnsi="Consolas"/>
          <w:sz w:val="20"/>
          <w:szCs w:val="20"/>
          <w:rPrChange w:id="733" w:author="Ritika Arora" w:date="2025-07-01T14:40:00Z">
            <w:rPr>
              <w:rFonts w:asciiTheme="minorHAnsi" w:hAnsiTheme="minorHAnsi"/>
            </w:rPr>
          </w:rPrChange>
        </w:rPr>
      </w:pPr>
      <w:proofErr w:type="spellStart"/>
      <w:r w:rsidRPr="00575175">
        <w:rPr>
          <w:rFonts w:ascii="Consolas" w:hAnsi="Consolas"/>
          <w:sz w:val="20"/>
          <w:szCs w:val="20"/>
          <w:rPrChange w:id="734" w:author="Ritika Arora" w:date="2025-07-01T14:40:00Z">
            <w:rPr>
              <w:rFonts w:asciiTheme="minorHAnsi" w:hAnsiTheme="minorHAnsi"/>
            </w:rPr>
          </w:rPrChange>
        </w:rPr>
        <w:t>train_dataset</w:t>
      </w:r>
      <w:proofErr w:type="spellEnd"/>
      <w:r w:rsidRPr="00575175">
        <w:rPr>
          <w:rFonts w:ascii="Consolas" w:hAnsi="Consolas"/>
          <w:sz w:val="20"/>
          <w:szCs w:val="20"/>
          <w:rPrChange w:id="735" w:author="Ritika Arora" w:date="2025-07-01T14:40:00Z">
            <w:rPr>
              <w:rFonts w:asciiTheme="minorHAnsi" w:hAnsiTheme="minorHAnsi"/>
            </w:rPr>
          </w:rPrChange>
        </w:rPr>
        <w:t xml:space="preserve"> = </w:t>
      </w:r>
      <w:proofErr w:type="spellStart"/>
      <w:r w:rsidRPr="00575175">
        <w:rPr>
          <w:rFonts w:ascii="Consolas" w:hAnsi="Consolas"/>
          <w:sz w:val="20"/>
          <w:szCs w:val="20"/>
          <w:rPrChange w:id="736" w:author="Ritika Arora" w:date="2025-07-01T14:40:00Z">
            <w:rPr>
              <w:rFonts w:asciiTheme="minorHAnsi" w:hAnsiTheme="minorHAnsi"/>
            </w:rPr>
          </w:rPrChange>
        </w:rPr>
        <w:t>MovieReviewDataset</w:t>
      </w:r>
      <w:proofErr w:type="spellEnd"/>
      <w:r w:rsidRPr="00575175">
        <w:rPr>
          <w:rFonts w:ascii="Consolas" w:hAnsi="Consolas"/>
          <w:sz w:val="20"/>
          <w:szCs w:val="20"/>
          <w:rPrChange w:id="737" w:author="Ritika Arora" w:date="2025-07-01T14:40:00Z">
            <w:rPr>
              <w:rFonts w:asciiTheme="minorHAnsi" w:hAnsiTheme="minorHAnsi"/>
            </w:rPr>
          </w:rPrChange>
        </w:rPr>
        <w:t>(</w:t>
      </w:r>
      <w:proofErr w:type="spellStart"/>
      <w:r w:rsidRPr="00575175">
        <w:rPr>
          <w:rFonts w:ascii="Consolas" w:hAnsi="Consolas"/>
          <w:sz w:val="20"/>
          <w:szCs w:val="20"/>
          <w:rPrChange w:id="738" w:author="Ritika Arora" w:date="2025-07-01T14:40:00Z">
            <w:rPr>
              <w:rFonts w:asciiTheme="minorHAnsi" w:hAnsiTheme="minorHAnsi"/>
            </w:rPr>
          </w:rPrChange>
        </w:rPr>
        <w:t>train_df</w:t>
      </w:r>
      <w:proofErr w:type="spellEnd"/>
      <w:r w:rsidRPr="00575175">
        <w:rPr>
          <w:rFonts w:ascii="Consolas" w:hAnsi="Consolas"/>
          <w:sz w:val="20"/>
          <w:szCs w:val="20"/>
          <w:rPrChange w:id="739" w:author="Ritika Arora" w:date="2025-07-01T14:40:00Z">
            <w:rPr>
              <w:rFonts w:asciiTheme="minorHAnsi" w:hAnsiTheme="minorHAnsi"/>
            </w:rPr>
          </w:rPrChange>
        </w:rPr>
        <w:t>['review'].</w:t>
      </w:r>
      <w:proofErr w:type="spellStart"/>
      <w:r w:rsidRPr="00575175">
        <w:rPr>
          <w:rFonts w:ascii="Consolas" w:hAnsi="Consolas"/>
          <w:sz w:val="20"/>
          <w:szCs w:val="20"/>
          <w:rPrChange w:id="740" w:author="Ritika Arora" w:date="2025-07-01T14:40:00Z">
            <w:rPr>
              <w:rFonts w:asciiTheme="minorHAnsi" w:hAnsiTheme="minorHAnsi"/>
            </w:rPr>
          </w:rPrChange>
        </w:rPr>
        <w:t>tolist</w:t>
      </w:r>
      <w:proofErr w:type="spellEnd"/>
      <w:r w:rsidRPr="00575175">
        <w:rPr>
          <w:rFonts w:ascii="Consolas" w:hAnsi="Consolas"/>
          <w:sz w:val="20"/>
          <w:szCs w:val="20"/>
          <w:rPrChange w:id="741" w:author="Ritika Arora" w:date="2025-07-01T14:40:00Z">
            <w:rPr>
              <w:rFonts w:asciiTheme="minorHAnsi" w:hAnsiTheme="minorHAnsi"/>
            </w:rPr>
          </w:rPrChange>
        </w:rPr>
        <w:t xml:space="preserve">(), </w:t>
      </w:r>
      <w:proofErr w:type="spellStart"/>
      <w:r w:rsidRPr="00575175">
        <w:rPr>
          <w:rFonts w:ascii="Consolas" w:hAnsi="Consolas"/>
          <w:sz w:val="20"/>
          <w:szCs w:val="20"/>
          <w:rPrChange w:id="742" w:author="Ritika Arora" w:date="2025-07-01T14:40:00Z">
            <w:rPr>
              <w:rFonts w:asciiTheme="minorHAnsi" w:hAnsiTheme="minorHAnsi"/>
            </w:rPr>
          </w:rPrChange>
        </w:rPr>
        <w:t>train_df</w:t>
      </w:r>
      <w:proofErr w:type="spellEnd"/>
      <w:r w:rsidRPr="00575175">
        <w:rPr>
          <w:rFonts w:ascii="Consolas" w:hAnsi="Consolas"/>
          <w:sz w:val="20"/>
          <w:szCs w:val="20"/>
          <w:rPrChange w:id="743" w:author="Ritika Arora" w:date="2025-07-01T14:40:00Z">
            <w:rPr>
              <w:rFonts w:asciiTheme="minorHAnsi" w:hAnsiTheme="minorHAnsi"/>
            </w:rPr>
          </w:rPrChange>
        </w:rPr>
        <w:t>['sentiment'].</w:t>
      </w:r>
      <w:proofErr w:type="spellStart"/>
      <w:r w:rsidRPr="00575175">
        <w:rPr>
          <w:rFonts w:ascii="Consolas" w:hAnsi="Consolas"/>
          <w:sz w:val="20"/>
          <w:szCs w:val="20"/>
          <w:rPrChange w:id="744" w:author="Ritika Arora" w:date="2025-07-01T14:40:00Z">
            <w:rPr>
              <w:rFonts w:asciiTheme="minorHAnsi" w:hAnsiTheme="minorHAnsi"/>
            </w:rPr>
          </w:rPrChange>
        </w:rPr>
        <w:t>tolist</w:t>
      </w:r>
      <w:proofErr w:type="spellEnd"/>
      <w:r w:rsidRPr="00575175">
        <w:rPr>
          <w:rFonts w:ascii="Consolas" w:hAnsi="Consolas"/>
          <w:sz w:val="20"/>
          <w:szCs w:val="20"/>
          <w:rPrChange w:id="745" w:author="Ritika Arora" w:date="2025-07-01T14:40:00Z">
            <w:rPr>
              <w:rFonts w:asciiTheme="minorHAnsi" w:hAnsiTheme="minorHAnsi"/>
            </w:rPr>
          </w:rPrChange>
        </w:rPr>
        <w:t>())</w:t>
      </w:r>
    </w:p>
    <w:p w14:paraId="06676601" w14:textId="77777777" w:rsidR="006F18A7" w:rsidRPr="00575175" w:rsidRDefault="006F18A7" w:rsidP="00D217FC">
      <w:pPr>
        <w:pStyle w:val="L-Source"/>
        <w:rPr>
          <w:rFonts w:ascii="Consolas" w:hAnsi="Consolas"/>
          <w:sz w:val="20"/>
          <w:szCs w:val="20"/>
          <w:rPrChange w:id="746" w:author="Ritika Arora" w:date="2025-07-01T14:40:00Z">
            <w:rPr>
              <w:rFonts w:asciiTheme="minorHAnsi" w:hAnsiTheme="minorHAnsi"/>
            </w:rPr>
          </w:rPrChange>
        </w:rPr>
      </w:pPr>
      <w:proofErr w:type="spellStart"/>
      <w:r w:rsidRPr="00575175">
        <w:rPr>
          <w:rFonts w:ascii="Consolas" w:hAnsi="Consolas"/>
          <w:sz w:val="20"/>
          <w:szCs w:val="20"/>
          <w:rPrChange w:id="747" w:author="Ritika Arora" w:date="2025-07-01T14:40:00Z">
            <w:rPr>
              <w:rFonts w:asciiTheme="minorHAnsi" w:hAnsiTheme="minorHAnsi"/>
            </w:rPr>
          </w:rPrChange>
        </w:rPr>
        <w:t>test_dataset</w:t>
      </w:r>
      <w:proofErr w:type="spellEnd"/>
      <w:r w:rsidRPr="00575175">
        <w:rPr>
          <w:rFonts w:ascii="Consolas" w:hAnsi="Consolas"/>
          <w:sz w:val="20"/>
          <w:szCs w:val="20"/>
          <w:rPrChange w:id="748" w:author="Ritika Arora" w:date="2025-07-01T14:40:00Z">
            <w:rPr>
              <w:rFonts w:asciiTheme="minorHAnsi" w:hAnsiTheme="minorHAnsi"/>
            </w:rPr>
          </w:rPrChange>
        </w:rPr>
        <w:t xml:space="preserve"> = </w:t>
      </w:r>
      <w:proofErr w:type="spellStart"/>
      <w:r w:rsidRPr="00575175">
        <w:rPr>
          <w:rFonts w:ascii="Consolas" w:hAnsi="Consolas"/>
          <w:sz w:val="20"/>
          <w:szCs w:val="20"/>
          <w:rPrChange w:id="749" w:author="Ritika Arora" w:date="2025-07-01T14:40:00Z">
            <w:rPr>
              <w:rFonts w:asciiTheme="minorHAnsi" w:hAnsiTheme="minorHAnsi"/>
            </w:rPr>
          </w:rPrChange>
        </w:rPr>
        <w:t>MovieReviewDataset</w:t>
      </w:r>
      <w:proofErr w:type="spellEnd"/>
      <w:r w:rsidRPr="00575175">
        <w:rPr>
          <w:rFonts w:ascii="Consolas" w:hAnsi="Consolas"/>
          <w:sz w:val="20"/>
          <w:szCs w:val="20"/>
          <w:rPrChange w:id="750" w:author="Ritika Arora" w:date="2025-07-01T14:40:00Z">
            <w:rPr>
              <w:rFonts w:asciiTheme="minorHAnsi" w:hAnsiTheme="minorHAnsi"/>
            </w:rPr>
          </w:rPrChange>
        </w:rPr>
        <w:t>(</w:t>
      </w:r>
      <w:proofErr w:type="spellStart"/>
      <w:r w:rsidRPr="00575175">
        <w:rPr>
          <w:rFonts w:ascii="Consolas" w:hAnsi="Consolas"/>
          <w:sz w:val="20"/>
          <w:szCs w:val="20"/>
          <w:rPrChange w:id="751" w:author="Ritika Arora" w:date="2025-07-01T14:40:00Z">
            <w:rPr>
              <w:rFonts w:asciiTheme="minorHAnsi" w:hAnsiTheme="minorHAnsi"/>
            </w:rPr>
          </w:rPrChange>
        </w:rPr>
        <w:t>test_df</w:t>
      </w:r>
      <w:proofErr w:type="spellEnd"/>
      <w:r w:rsidRPr="00575175">
        <w:rPr>
          <w:rFonts w:ascii="Consolas" w:hAnsi="Consolas"/>
          <w:sz w:val="20"/>
          <w:szCs w:val="20"/>
          <w:rPrChange w:id="752" w:author="Ritika Arora" w:date="2025-07-01T14:40:00Z">
            <w:rPr>
              <w:rFonts w:asciiTheme="minorHAnsi" w:hAnsiTheme="minorHAnsi"/>
            </w:rPr>
          </w:rPrChange>
        </w:rPr>
        <w:t>['review'].</w:t>
      </w:r>
      <w:proofErr w:type="spellStart"/>
      <w:r w:rsidRPr="00575175">
        <w:rPr>
          <w:rFonts w:ascii="Consolas" w:hAnsi="Consolas"/>
          <w:sz w:val="20"/>
          <w:szCs w:val="20"/>
          <w:rPrChange w:id="753" w:author="Ritika Arora" w:date="2025-07-01T14:40:00Z">
            <w:rPr>
              <w:rFonts w:asciiTheme="minorHAnsi" w:hAnsiTheme="minorHAnsi"/>
            </w:rPr>
          </w:rPrChange>
        </w:rPr>
        <w:t>tolist</w:t>
      </w:r>
      <w:proofErr w:type="spellEnd"/>
      <w:r w:rsidRPr="00575175">
        <w:rPr>
          <w:rFonts w:ascii="Consolas" w:hAnsi="Consolas"/>
          <w:sz w:val="20"/>
          <w:szCs w:val="20"/>
          <w:rPrChange w:id="754" w:author="Ritika Arora" w:date="2025-07-01T14:40:00Z">
            <w:rPr>
              <w:rFonts w:asciiTheme="minorHAnsi" w:hAnsiTheme="minorHAnsi"/>
            </w:rPr>
          </w:rPrChange>
        </w:rPr>
        <w:t xml:space="preserve">(), </w:t>
      </w:r>
      <w:proofErr w:type="spellStart"/>
      <w:r w:rsidRPr="00575175">
        <w:rPr>
          <w:rFonts w:ascii="Consolas" w:hAnsi="Consolas"/>
          <w:sz w:val="20"/>
          <w:szCs w:val="20"/>
          <w:rPrChange w:id="755" w:author="Ritika Arora" w:date="2025-07-01T14:40:00Z">
            <w:rPr>
              <w:rFonts w:asciiTheme="minorHAnsi" w:hAnsiTheme="minorHAnsi"/>
            </w:rPr>
          </w:rPrChange>
        </w:rPr>
        <w:t>test_df</w:t>
      </w:r>
      <w:proofErr w:type="spellEnd"/>
      <w:r w:rsidRPr="00575175">
        <w:rPr>
          <w:rFonts w:ascii="Consolas" w:hAnsi="Consolas"/>
          <w:sz w:val="20"/>
          <w:szCs w:val="20"/>
          <w:rPrChange w:id="756" w:author="Ritika Arora" w:date="2025-07-01T14:40:00Z">
            <w:rPr>
              <w:rFonts w:asciiTheme="minorHAnsi" w:hAnsiTheme="minorHAnsi"/>
            </w:rPr>
          </w:rPrChange>
        </w:rPr>
        <w:t>['sentiment'].</w:t>
      </w:r>
      <w:proofErr w:type="spellStart"/>
      <w:r w:rsidRPr="00575175">
        <w:rPr>
          <w:rFonts w:ascii="Consolas" w:hAnsi="Consolas"/>
          <w:sz w:val="20"/>
          <w:szCs w:val="20"/>
          <w:rPrChange w:id="757" w:author="Ritika Arora" w:date="2025-07-01T14:40:00Z">
            <w:rPr>
              <w:rFonts w:asciiTheme="minorHAnsi" w:hAnsiTheme="minorHAnsi"/>
            </w:rPr>
          </w:rPrChange>
        </w:rPr>
        <w:t>tolist</w:t>
      </w:r>
      <w:proofErr w:type="spellEnd"/>
      <w:r w:rsidRPr="00575175">
        <w:rPr>
          <w:rFonts w:ascii="Consolas" w:hAnsi="Consolas"/>
          <w:sz w:val="20"/>
          <w:szCs w:val="20"/>
          <w:rPrChange w:id="758" w:author="Ritika Arora" w:date="2025-07-01T14:40:00Z">
            <w:rPr>
              <w:rFonts w:asciiTheme="minorHAnsi" w:hAnsiTheme="minorHAnsi"/>
            </w:rPr>
          </w:rPrChange>
        </w:rPr>
        <w:t>())</w:t>
      </w:r>
    </w:p>
    <w:p w14:paraId="3A0D891B" w14:textId="3451A64E" w:rsidR="00B6528D" w:rsidRPr="00575175" w:rsidRDefault="00B6528D" w:rsidP="00D217FC">
      <w:pPr>
        <w:pStyle w:val="L-Source"/>
        <w:rPr>
          <w:rFonts w:ascii="Consolas" w:hAnsi="Consolas"/>
          <w:sz w:val="20"/>
          <w:szCs w:val="20"/>
          <w:rPrChange w:id="759" w:author="Ritika Arora" w:date="2025-07-01T14:40:00Z">
            <w:rPr>
              <w:rFonts w:asciiTheme="minorHAnsi" w:hAnsiTheme="minorHAnsi"/>
            </w:rPr>
          </w:rPrChange>
        </w:rPr>
      </w:pPr>
      <w:r w:rsidRPr="00575175">
        <w:rPr>
          <w:rFonts w:ascii="Consolas" w:hAnsi="Consolas"/>
          <w:sz w:val="20"/>
          <w:szCs w:val="20"/>
          <w:rPrChange w:id="760" w:author="Ritika Arora" w:date="2025-07-01T14:40:00Z">
            <w:rPr>
              <w:rFonts w:asciiTheme="minorHAnsi" w:hAnsiTheme="minorHAnsi"/>
            </w:rPr>
          </w:rPrChange>
        </w:rPr>
        <w:t>`</w:t>
      </w:r>
    </w:p>
    <w:p w14:paraId="4E2C190B" w14:textId="2671F589" w:rsidR="006F18A7" w:rsidRPr="00575175" w:rsidRDefault="006F18A7" w:rsidP="00575175">
      <w:pPr>
        <w:pStyle w:val="NormalBPBHEB"/>
        <w:numPr>
          <w:ilvl w:val="0"/>
          <w:numId w:val="40"/>
        </w:numPr>
        <w:rPr>
          <w:b/>
          <w:bCs/>
          <w:rPrChange w:id="761" w:author="Ritika Arora" w:date="2025-07-01T14:41:00Z">
            <w:rPr/>
          </w:rPrChange>
        </w:rPr>
        <w:pPrChange w:id="762" w:author="Ritika Arora" w:date="2025-07-01T14:41:00Z">
          <w:pPr/>
        </w:pPrChange>
      </w:pPr>
      <w:del w:id="763" w:author="Ritika Arora" w:date="2025-07-01T14:41:00Z">
        <w:r w:rsidRPr="00575175" w:rsidDel="00575175">
          <w:rPr>
            <w:b/>
            <w:bCs/>
            <w:rPrChange w:id="764" w:author="Ritika Arora" w:date="2025-07-01T14:41:00Z">
              <w:rPr/>
            </w:rPrChange>
          </w:rPr>
          <w:delText xml:space="preserve">2. </w:delText>
        </w:r>
      </w:del>
      <w:r w:rsidRPr="00575175">
        <w:rPr>
          <w:rStyle w:val="P-Bold"/>
          <w:rFonts w:ascii="Palatino Linotype" w:hAnsi="Palatino Linotype"/>
          <w:bCs/>
          <w:shd w:val="clear" w:color="auto" w:fill="auto"/>
        </w:rPr>
        <w:t xml:space="preserve">Model </w:t>
      </w:r>
      <w:ins w:id="765" w:author="Ritika Arora" w:date="2025-07-01T14:41:00Z">
        <w:r w:rsidR="00575175">
          <w:rPr>
            <w:rStyle w:val="P-Bold"/>
            <w:rFonts w:ascii="Palatino Linotype" w:hAnsi="Palatino Linotype"/>
            <w:bCs/>
            <w:shd w:val="clear" w:color="auto" w:fill="auto"/>
          </w:rPr>
          <w:t>s</w:t>
        </w:r>
      </w:ins>
      <w:del w:id="766" w:author="Ritika Arora" w:date="2025-07-01T14:41:00Z">
        <w:r w:rsidRPr="00575175" w:rsidDel="00575175">
          <w:rPr>
            <w:rStyle w:val="P-Bold"/>
            <w:rFonts w:ascii="Palatino Linotype" w:hAnsi="Palatino Linotype"/>
            <w:bCs/>
            <w:shd w:val="clear" w:color="auto" w:fill="auto"/>
          </w:rPr>
          <w:delText>S</w:delText>
        </w:r>
      </w:del>
      <w:r w:rsidRPr="00575175">
        <w:rPr>
          <w:rStyle w:val="P-Bold"/>
          <w:rFonts w:ascii="Palatino Linotype" w:hAnsi="Palatino Linotype"/>
          <w:bCs/>
          <w:shd w:val="clear" w:color="auto" w:fill="auto"/>
        </w:rPr>
        <w:t>election</w:t>
      </w:r>
      <w:ins w:id="767" w:author="Ritika Arora" w:date="2025-07-01T14:41:00Z">
        <w:r w:rsidR="00575175">
          <w:rPr>
            <w:rStyle w:val="P-Bold"/>
            <w:rFonts w:ascii="Palatino Linotype" w:hAnsi="Palatino Linotype"/>
            <w:bCs/>
            <w:shd w:val="clear" w:color="auto" w:fill="auto"/>
          </w:rPr>
          <w:t>:</w:t>
        </w:r>
      </w:ins>
    </w:p>
    <w:p w14:paraId="0CC9A94B" w14:textId="04DCB5ED" w:rsidR="006F18A7" w:rsidRPr="006F18A7" w:rsidRDefault="006F18A7" w:rsidP="00575175">
      <w:pPr>
        <w:pStyle w:val="NormalBPBHEB"/>
        <w:numPr>
          <w:ilvl w:val="0"/>
          <w:numId w:val="42"/>
        </w:numPr>
        <w:pPrChange w:id="768" w:author="Ritika Arora" w:date="2025-07-01T14:41:00Z">
          <w:pPr>
            <w:jc w:val="both"/>
          </w:pPr>
        </w:pPrChange>
      </w:pPr>
      <w:r w:rsidRPr="006F18A7">
        <w:t>Select a pre-trained transformer model that suits the task. For binary sentiment classification, we use BERT with two output labels:</w:t>
      </w:r>
    </w:p>
    <w:p w14:paraId="2F70641C" w14:textId="1ABD0FEE" w:rsidR="006F18A7" w:rsidRPr="00575175" w:rsidRDefault="00B6528D" w:rsidP="00D217FC">
      <w:pPr>
        <w:pStyle w:val="L-Source"/>
        <w:rPr>
          <w:rFonts w:ascii="Consolas" w:hAnsi="Consolas"/>
          <w:sz w:val="20"/>
          <w:szCs w:val="20"/>
          <w:rPrChange w:id="769" w:author="Ritika Arora" w:date="2025-07-01T14:42:00Z">
            <w:rPr>
              <w:rFonts w:asciiTheme="minorHAnsi" w:hAnsiTheme="minorHAnsi"/>
            </w:rPr>
          </w:rPrChange>
        </w:rPr>
      </w:pPr>
      <w:r w:rsidRPr="00575175">
        <w:rPr>
          <w:rFonts w:ascii="Consolas" w:hAnsi="Consolas"/>
          <w:sz w:val="20"/>
          <w:szCs w:val="20"/>
          <w:rPrChange w:id="770" w:author="Ritika Arora" w:date="2025-07-01T14:42:00Z">
            <w:rPr>
              <w:rFonts w:asciiTheme="minorHAnsi" w:hAnsiTheme="minorHAnsi"/>
            </w:rPr>
          </w:rPrChange>
        </w:rPr>
        <w:t>`</w:t>
      </w:r>
      <w:r w:rsidR="006F18A7" w:rsidRPr="00575175">
        <w:rPr>
          <w:rFonts w:ascii="Consolas" w:hAnsi="Consolas"/>
          <w:sz w:val="20"/>
          <w:szCs w:val="20"/>
          <w:rPrChange w:id="771" w:author="Ritika Arora" w:date="2025-07-01T14:42:00Z">
            <w:rPr>
              <w:rFonts w:asciiTheme="minorHAnsi" w:hAnsiTheme="minorHAnsi"/>
            </w:rPr>
          </w:rPrChange>
        </w:rPr>
        <w:t>python</w:t>
      </w:r>
    </w:p>
    <w:p w14:paraId="05BD530D" w14:textId="71642732" w:rsidR="006F18A7" w:rsidRPr="00575175" w:rsidRDefault="006F18A7" w:rsidP="00D217FC">
      <w:pPr>
        <w:pStyle w:val="L-Source"/>
        <w:rPr>
          <w:rFonts w:ascii="Consolas" w:hAnsi="Consolas"/>
          <w:sz w:val="20"/>
          <w:szCs w:val="20"/>
          <w:rPrChange w:id="772" w:author="Ritika Arora" w:date="2025-07-01T14:42:00Z">
            <w:rPr>
              <w:rFonts w:asciiTheme="minorHAnsi" w:hAnsiTheme="minorHAnsi"/>
            </w:rPr>
          </w:rPrChange>
        </w:rPr>
      </w:pPr>
    </w:p>
    <w:p w14:paraId="4B27DB22" w14:textId="77777777" w:rsidR="006F18A7" w:rsidRPr="00575175" w:rsidRDefault="006F18A7" w:rsidP="00D217FC">
      <w:pPr>
        <w:pStyle w:val="L-Source"/>
        <w:rPr>
          <w:rFonts w:ascii="Consolas" w:hAnsi="Consolas"/>
          <w:sz w:val="20"/>
          <w:szCs w:val="20"/>
          <w:rPrChange w:id="773" w:author="Ritika Arora" w:date="2025-07-01T14:42:00Z">
            <w:rPr>
              <w:rFonts w:asciiTheme="minorHAnsi" w:hAnsiTheme="minorHAnsi"/>
            </w:rPr>
          </w:rPrChange>
        </w:rPr>
      </w:pPr>
      <w:r w:rsidRPr="00575175">
        <w:rPr>
          <w:rFonts w:ascii="Consolas" w:hAnsi="Consolas"/>
          <w:sz w:val="20"/>
          <w:szCs w:val="20"/>
          <w:rPrChange w:id="774" w:author="Ritika Arora" w:date="2025-07-01T14:42:00Z">
            <w:rPr>
              <w:rFonts w:asciiTheme="minorHAnsi" w:hAnsiTheme="minorHAnsi"/>
            </w:rPr>
          </w:rPrChange>
        </w:rPr>
        <w:t xml:space="preserve">from transformers import </w:t>
      </w:r>
      <w:proofErr w:type="spellStart"/>
      <w:r w:rsidRPr="00575175">
        <w:rPr>
          <w:rFonts w:ascii="Consolas" w:hAnsi="Consolas"/>
          <w:sz w:val="20"/>
          <w:szCs w:val="20"/>
          <w:rPrChange w:id="775" w:author="Ritika Arora" w:date="2025-07-01T14:42:00Z">
            <w:rPr>
              <w:rFonts w:asciiTheme="minorHAnsi" w:hAnsiTheme="minorHAnsi"/>
            </w:rPr>
          </w:rPrChange>
        </w:rPr>
        <w:t>AutoModelForSequenceClassification</w:t>
      </w:r>
      <w:proofErr w:type="spellEnd"/>
    </w:p>
    <w:p w14:paraId="530E9725" w14:textId="77777777" w:rsidR="006F18A7" w:rsidRPr="00575175" w:rsidRDefault="006F18A7" w:rsidP="00D217FC">
      <w:pPr>
        <w:pStyle w:val="L-Source"/>
        <w:rPr>
          <w:rFonts w:ascii="Consolas" w:hAnsi="Consolas"/>
          <w:sz w:val="20"/>
          <w:szCs w:val="20"/>
          <w:rPrChange w:id="776" w:author="Ritika Arora" w:date="2025-07-01T14:42:00Z">
            <w:rPr>
              <w:rFonts w:asciiTheme="minorHAnsi" w:hAnsiTheme="minorHAnsi"/>
            </w:rPr>
          </w:rPrChange>
        </w:rPr>
      </w:pPr>
    </w:p>
    <w:p w14:paraId="71C94094" w14:textId="54ECA693" w:rsidR="006F18A7" w:rsidRPr="00575175" w:rsidDel="00575175" w:rsidRDefault="006F18A7" w:rsidP="00D217FC">
      <w:pPr>
        <w:pStyle w:val="L-Source"/>
        <w:rPr>
          <w:del w:id="777" w:author="Ritika Arora" w:date="2025-07-01T14:42:00Z"/>
          <w:rFonts w:ascii="Consolas" w:hAnsi="Consolas"/>
          <w:sz w:val="20"/>
          <w:szCs w:val="20"/>
          <w:rPrChange w:id="778" w:author="Ritika Arora" w:date="2025-07-01T14:42:00Z">
            <w:rPr>
              <w:del w:id="779" w:author="Ritika Arora" w:date="2025-07-01T14:42:00Z"/>
              <w:rFonts w:asciiTheme="minorHAnsi" w:hAnsiTheme="minorHAnsi"/>
            </w:rPr>
          </w:rPrChange>
        </w:rPr>
      </w:pPr>
      <w:r w:rsidRPr="00575175">
        <w:rPr>
          <w:rFonts w:ascii="Consolas" w:hAnsi="Consolas"/>
          <w:sz w:val="20"/>
          <w:szCs w:val="20"/>
          <w:rPrChange w:id="780" w:author="Ritika Arora" w:date="2025-07-01T14:42:00Z">
            <w:rPr>
              <w:rFonts w:asciiTheme="minorHAnsi" w:hAnsiTheme="minorHAnsi"/>
            </w:rPr>
          </w:rPrChange>
        </w:rPr>
        <w:t xml:space="preserve">model = AutoModelForSequenceClassification.from_pretrained('bert-base-uncased', </w:t>
      </w:r>
      <w:proofErr w:type="spellStart"/>
      <w:r w:rsidRPr="00575175">
        <w:rPr>
          <w:rFonts w:ascii="Consolas" w:hAnsi="Consolas"/>
          <w:sz w:val="20"/>
          <w:szCs w:val="20"/>
          <w:rPrChange w:id="781" w:author="Ritika Arora" w:date="2025-07-01T14:42:00Z">
            <w:rPr>
              <w:rFonts w:asciiTheme="minorHAnsi" w:hAnsiTheme="minorHAnsi"/>
            </w:rPr>
          </w:rPrChange>
        </w:rPr>
        <w:t>num_labels</w:t>
      </w:r>
      <w:proofErr w:type="spellEnd"/>
      <w:r w:rsidRPr="00575175">
        <w:rPr>
          <w:rFonts w:ascii="Consolas" w:hAnsi="Consolas"/>
          <w:sz w:val="20"/>
          <w:szCs w:val="20"/>
          <w:rPrChange w:id="782" w:author="Ritika Arora" w:date="2025-07-01T14:42:00Z">
            <w:rPr>
              <w:rFonts w:asciiTheme="minorHAnsi" w:hAnsiTheme="minorHAnsi"/>
            </w:rPr>
          </w:rPrChange>
        </w:rPr>
        <w:t>=2)</w:t>
      </w:r>
    </w:p>
    <w:p w14:paraId="75C083BF" w14:textId="77777777" w:rsidR="00575175" w:rsidRDefault="00575175" w:rsidP="00575175">
      <w:pPr>
        <w:pStyle w:val="L-Source"/>
        <w:rPr>
          <w:ins w:id="783" w:author="Ritika Arora" w:date="2025-07-01T14:42:00Z"/>
          <w:rFonts w:ascii="Consolas" w:hAnsi="Consolas"/>
          <w:sz w:val="20"/>
          <w:szCs w:val="20"/>
        </w:rPr>
      </w:pPr>
    </w:p>
    <w:p w14:paraId="0C2D1E3A" w14:textId="06834A28" w:rsidR="00B6528D" w:rsidRPr="00575175" w:rsidRDefault="00B6528D" w:rsidP="00575175">
      <w:pPr>
        <w:pStyle w:val="L-Source"/>
        <w:rPr>
          <w:rFonts w:ascii="Consolas" w:hAnsi="Consolas"/>
          <w:sz w:val="20"/>
          <w:szCs w:val="20"/>
          <w:rPrChange w:id="784" w:author="Ritika Arora" w:date="2025-07-01T14:42:00Z">
            <w:rPr>
              <w:rFonts w:asciiTheme="minorHAnsi" w:hAnsiTheme="minorHAnsi"/>
            </w:rPr>
          </w:rPrChange>
        </w:rPr>
      </w:pPr>
      <w:r w:rsidRPr="00575175">
        <w:rPr>
          <w:rFonts w:ascii="Consolas" w:hAnsi="Consolas"/>
          <w:sz w:val="20"/>
          <w:szCs w:val="20"/>
          <w:rPrChange w:id="785" w:author="Ritika Arora" w:date="2025-07-01T14:42:00Z">
            <w:rPr>
              <w:rFonts w:asciiTheme="minorHAnsi" w:hAnsiTheme="minorHAnsi"/>
            </w:rPr>
          </w:rPrChange>
        </w:rPr>
        <w:t>`</w:t>
      </w:r>
    </w:p>
    <w:p w14:paraId="50BF5B4F" w14:textId="351722D9" w:rsidR="006F18A7" w:rsidRPr="006F18A7" w:rsidRDefault="00575175" w:rsidP="00575175">
      <w:pPr>
        <w:pStyle w:val="NormalBPBHEB"/>
        <w:ind w:left="720"/>
        <w:pPrChange w:id="786" w:author="Ritika Arora" w:date="2025-07-01T14:42:00Z">
          <w:pPr>
            <w:jc w:val="both"/>
          </w:pPr>
        </w:pPrChange>
      </w:pPr>
      <w:ins w:id="787" w:author="Ritika Arora" w:date="2025-07-01T14:42:00Z">
        <w:r>
          <w:t xml:space="preserve">b. </w:t>
        </w:r>
      </w:ins>
      <w:r w:rsidR="006F18A7" w:rsidRPr="006F18A7">
        <w:t xml:space="preserve">This configuration loads a BERT model that is </w:t>
      </w:r>
      <w:r w:rsidR="00517ADE">
        <w:t>fine-tuned</w:t>
      </w:r>
      <w:r w:rsidR="006F18A7" w:rsidRPr="006F18A7">
        <w:t xml:space="preserve"> for classification tasks with two target classes.</w:t>
      </w:r>
    </w:p>
    <w:p w14:paraId="31E2BD8F" w14:textId="1446F2BB" w:rsidR="006F18A7" w:rsidRPr="00575175" w:rsidRDefault="006F18A7" w:rsidP="00575175">
      <w:pPr>
        <w:pStyle w:val="NormalBPBHEB"/>
        <w:numPr>
          <w:ilvl w:val="0"/>
          <w:numId w:val="40"/>
        </w:numPr>
        <w:rPr>
          <w:b/>
          <w:bCs/>
          <w:rPrChange w:id="788" w:author="Ritika Arora" w:date="2025-07-01T14:43:00Z">
            <w:rPr/>
          </w:rPrChange>
        </w:rPr>
        <w:pPrChange w:id="789" w:author="Ritika Arora" w:date="2025-07-01T14:43:00Z">
          <w:pPr>
            <w:jc w:val="both"/>
          </w:pPr>
        </w:pPrChange>
      </w:pPr>
      <w:del w:id="790" w:author="Ritika Arora" w:date="2025-07-01T14:42:00Z">
        <w:r w:rsidRPr="00575175" w:rsidDel="00575175">
          <w:rPr>
            <w:b/>
            <w:bCs/>
          </w:rPr>
          <w:delText xml:space="preserve">3. </w:delText>
        </w:r>
      </w:del>
      <w:r w:rsidRPr="00575175">
        <w:rPr>
          <w:b/>
          <w:bCs/>
          <w:rPrChange w:id="791" w:author="Ritika Arora" w:date="2025-07-01T14:43:00Z">
            <w:rPr>
              <w:rStyle w:val="P-Bold"/>
            </w:rPr>
          </w:rPrChange>
        </w:rPr>
        <w:t>Fine-</w:t>
      </w:r>
      <w:ins w:id="792" w:author="Ritika Arora" w:date="2025-07-01T14:43:00Z">
        <w:r w:rsidR="00575175">
          <w:rPr>
            <w:b/>
            <w:bCs/>
          </w:rPr>
          <w:t>t</w:t>
        </w:r>
      </w:ins>
      <w:del w:id="793" w:author="Ritika Arora" w:date="2025-07-01T14:43:00Z">
        <w:r w:rsidRPr="00575175" w:rsidDel="00575175">
          <w:rPr>
            <w:b/>
            <w:bCs/>
            <w:rPrChange w:id="794" w:author="Ritika Arora" w:date="2025-07-01T14:43:00Z">
              <w:rPr>
                <w:rStyle w:val="P-Bold"/>
              </w:rPr>
            </w:rPrChange>
          </w:rPr>
          <w:delText>T</w:delText>
        </w:r>
      </w:del>
      <w:r w:rsidRPr="00575175">
        <w:rPr>
          <w:b/>
          <w:bCs/>
          <w:rPrChange w:id="795" w:author="Ritika Arora" w:date="2025-07-01T14:43:00Z">
            <w:rPr>
              <w:rStyle w:val="P-Bold"/>
            </w:rPr>
          </w:rPrChange>
        </w:rPr>
        <w:t xml:space="preserve">uning </w:t>
      </w:r>
      <w:ins w:id="796" w:author="Ritika Arora" w:date="2025-07-01T14:43:00Z">
        <w:r w:rsidR="00575175">
          <w:rPr>
            <w:b/>
            <w:bCs/>
          </w:rPr>
          <w:t>p</w:t>
        </w:r>
      </w:ins>
      <w:del w:id="797" w:author="Ritika Arora" w:date="2025-07-01T14:43:00Z">
        <w:r w:rsidRPr="00575175" w:rsidDel="00575175">
          <w:rPr>
            <w:b/>
            <w:bCs/>
            <w:rPrChange w:id="798" w:author="Ritika Arora" w:date="2025-07-01T14:43:00Z">
              <w:rPr>
                <w:rStyle w:val="P-Bold"/>
              </w:rPr>
            </w:rPrChange>
          </w:rPr>
          <w:delText>P</w:delText>
        </w:r>
      </w:del>
      <w:r w:rsidRPr="00575175">
        <w:rPr>
          <w:b/>
          <w:bCs/>
          <w:rPrChange w:id="799" w:author="Ritika Arora" w:date="2025-07-01T14:43:00Z">
            <w:rPr>
              <w:rStyle w:val="P-Bold"/>
            </w:rPr>
          </w:rPrChange>
        </w:rPr>
        <w:t>rocedure</w:t>
      </w:r>
      <w:ins w:id="800" w:author="Ritika Arora" w:date="2025-07-01T14:43:00Z">
        <w:r w:rsidR="00575175">
          <w:rPr>
            <w:b/>
            <w:bCs/>
          </w:rPr>
          <w:t>:</w:t>
        </w:r>
      </w:ins>
    </w:p>
    <w:p w14:paraId="628EF2BC" w14:textId="70BBB637" w:rsidR="006F18A7" w:rsidRPr="006F18A7" w:rsidRDefault="006F18A7" w:rsidP="00575175">
      <w:pPr>
        <w:pStyle w:val="NormalBPBHEB"/>
        <w:numPr>
          <w:ilvl w:val="0"/>
          <w:numId w:val="43"/>
        </w:numPr>
        <w:pPrChange w:id="801" w:author="Ritika Arora" w:date="2025-07-01T14:43:00Z">
          <w:pPr>
            <w:jc w:val="both"/>
          </w:pPr>
        </w:pPrChange>
      </w:pPr>
      <w:r w:rsidRPr="006F18A7">
        <w:t>Set the training hyperparameters and initiate the fine-tuning process using Hugging Face's Trainer API. This automates the training loop and performance tracking:</w:t>
      </w:r>
    </w:p>
    <w:p w14:paraId="210303B2" w14:textId="0BA1312E" w:rsidR="006F18A7" w:rsidRPr="00575175" w:rsidRDefault="00517ADE" w:rsidP="00D217FC">
      <w:pPr>
        <w:pStyle w:val="L-Source"/>
        <w:rPr>
          <w:rFonts w:ascii="Consolas" w:hAnsi="Consolas"/>
          <w:sz w:val="20"/>
          <w:szCs w:val="20"/>
          <w:rPrChange w:id="802" w:author="Ritika Arora" w:date="2025-07-01T14:43:00Z">
            <w:rPr>
              <w:rFonts w:asciiTheme="minorHAnsi" w:hAnsiTheme="minorHAnsi"/>
            </w:rPr>
          </w:rPrChange>
        </w:rPr>
      </w:pPr>
      <w:r w:rsidRPr="00575175">
        <w:rPr>
          <w:rFonts w:ascii="Consolas" w:hAnsi="Consolas"/>
          <w:sz w:val="20"/>
          <w:szCs w:val="20"/>
          <w:rPrChange w:id="803" w:author="Ritika Arora" w:date="2025-07-01T14:43:00Z">
            <w:rPr>
              <w:rFonts w:asciiTheme="minorHAnsi" w:hAnsiTheme="minorHAnsi"/>
            </w:rPr>
          </w:rPrChange>
        </w:rPr>
        <w:t>`</w:t>
      </w:r>
      <w:r w:rsidR="006F18A7" w:rsidRPr="00575175">
        <w:rPr>
          <w:rFonts w:ascii="Consolas" w:hAnsi="Consolas"/>
          <w:sz w:val="20"/>
          <w:szCs w:val="20"/>
          <w:rPrChange w:id="804" w:author="Ritika Arora" w:date="2025-07-01T14:43:00Z">
            <w:rPr>
              <w:rFonts w:asciiTheme="minorHAnsi" w:hAnsiTheme="minorHAnsi"/>
            </w:rPr>
          </w:rPrChange>
        </w:rPr>
        <w:t>python</w:t>
      </w:r>
    </w:p>
    <w:p w14:paraId="0BB17EA3" w14:textId="2EE04CFF" w:rsidR="006F18A7" w:rsidRPr="00575175" w:rsidRDefault="006F18A7" w:rsidP="00D217FC">
      <w:pPr>
        <w:pStyle w:val="L-Source"/>
        <w:rPr>
          <w:rFonts w:ascii="Consolas" w:hAnsi="Consolas"/>
          <w:sz w:val="20"/>
          <w:szCs w:val="20"/>
          <w:rPrChange w:id="805" w:author="Ritika Arora" w:date="2025-07-01T14:43:00Z">
            <w:rPr>
              <w:rFonts w:asciiTheme="minorHAnsi" w:hAnsiTheme="minorHAnsi"/>
            </w:rPr>
          </w:rPrChange>
        </w:rPr>
      </w:pPr>
    </w:p>
    <w:p w14:paraId="3353E4D2" w14:textId="77777777" w:rsidR="006F18A7" w:rsidRPr="00575175" w:rsidRDefault="006F18A7" w:rsidP="00D217FC">
      <w:pPr>
        <w:pStyle w:val="L-Source"/>
        <w:rPr>
          <w:rFonts w:ascii="Consolas" w:hAnsi="Consolas"/>
          <w:sz w:val="20"/>
          <w:szCs w:val="20"/>
          <w:rPrChange w:id="806" w:author="Ritika Arora" w:date="2025-07-01T14:43:00Z">
            <w:rPr>
              <w:rFonts w:asciiTheme="minorHAnsi" w:hAnsiTheme="minorHAnsi"/>
            </w:rPr>
          </w:rPrChange>
        </w:rPr>
      </w:pPr>
      <w:r w:rsidRPr="00575175">
        <w:rPr>
          <w:rFonts w:ascii="Consolas" w:hAnsi="Consolas"/>
          <w:sz w:val="20"/>
          <w:szCs w:val="20"/>
          <w:rPrChange w:id="807" w:author="Ritika Arora" w:date="2025-07-01T14:43:00Z">
            <w:rPr>
              <w:rFonts w:asciiTheme="minorHAnsi" w:hAnsiTheme="minorHAnsi"/>
            </w:rPr>
          </w:rPrChange>
        </w:rPr>
        <w:t xml:space="preserve">from transformers import Trainer, </w:t>
      </w:r>
      <w:proofErr w:type="spellStart"/>
      <w:r w:rsidRPr="00575175">
        <w:rPr>
          <w:rFonts w:ascii="Consolas" w:hAnsi="Consolas"/>
          <w:sz w:val="20"/>
          <w:szCs w:val="20"/>
          <w:rPrChange w:id="808" w:author="Ritika Arora" w:date="2025-07-01T14:43:00Z">
            <w:rPr>
              <w:rFonts w:asciiTheme="minorHAnsi" w:hAnsiTheme="minorHAnsi"/>
            </w:rPr>
          </w:rPrChange>
        </w:rPr>
        <w:t>TrainingArguments</w:t>
      </w:r>
      <w:proofErr w:type="spellEnd"/>
    </w:p>
    <w:p w14:paraId="347E0935" w14:textId="77777777" w:rsidR="006F18A7" w:rsidRPr="00575175" w:rsidRDefault="006F18A7" w:rsidP="00D217FC">
      <w:pPr>
        <w:pStyle w:val="L-Source"/>
        <w:rPr>
          <w:rFonts w:ascii="Consolas" w:hAnsi="Consolas"/>
          <w:sz w:val="20"/>
          <w:szCs w:val="20"/>
          <w:rPrChange w:id="809" w:author="Ritika Arora" w:date="2025-07-01T14:43:00Z">
            <w:rPr>
              <w:rFonts w:asciiTheme="minorHAnsi" w:hAnsiTheme="minorHAnsi"/>
            </w:rPr>
          </w:rPrChange>
        </w:rPr>
      </w:pPr>
    </w:p>
    <w:p w14:paraId="62340394" w14:textId="77777777" w:rsidR="006F18A7" w:rsidRPr="00575175" w:rsidRDefault="006F18A7" w:rsidP="00D217FC">
      <w:pPr>
        <w:pStyle w:val="L-Source"/>
        <w:rPr>
          <w:rFonts w:ascii="Consolas" w:hAnsi="Consolas"/>
          <w:sz w:val="20"/>
          <w:szCs w:val="20"/>
          <w:rPrChange w:id="810" w:author="Ritika Arora" w:date="2025-07-01T14:43:00Z">
            <w:rPr>
              <w:rFonts w:asciiTheme="minorHAnsi" w:hAnsiTheme="minorHAnsi"/>
            </w:rPr>
          </w:rPrChange>
        </w:rPr>
      </w:pPr>
      <w:proofErr w:type="spellStart"/>
      <w:r w:rsidRPr="00575175">
        <w:rPr>
          <w:rFonts w:ascii="Consolas" w:hAnsi="Consolas"/>
          <w:sz w:val="20"/>
          <w:szCs w:val="20"/>
          <w:rPrChange w:id="811" w:author="Ritika Arora" w:date="2025-07-01T14:43:00Z">
            <w:rPr>
              <w:rFonts w:asciiTheme="minorHAnsi" w:hAnsiTheme="minorHAnsi"/>
            </w:rPr>
          </w:rPrChange>
        </w:rPr>
        <w:lastRenderedPageBreak/>
        <w:t>training_args</w:t>
      </w:r>
      <w:proofErr w:type="spellEnd"/>
      <w:r w:rsidRPr="00575175">
        <w:rPr>
          <w:rFonts w:ascii="Consolas" w:hAnsi="Consolas"/>
          <w:sz w:val="20"/>
          <w:szCs w:val="20"/>
          <w:rPrChange w:id="812" w:author="Ritika Arora" w:date="2025-07-01T14:43:00Z">
            <w:rPr>
              <w:rFonts w:asciiTheme="minorHAnsi" w:hAnsiTheme="minorHAnsi"/>
            </w:rPr>
          </w:rPrChange>
        </w:rPr>
        <w:t xml:space="preserve"> = </w:t>
      </w:r>
      <w:proofErr w:type="spellStart"/>
      <w:r w:rsidRPr="00575175">
        <w:rPr>
          <w:rFonts w:ascii="Consolas" w:hAnsi="Consolas"/>
          <w:sz w:val="20"/>
          <w:szCs w:val="20"/>
          <w:rPrChange w:id="813" w:author="Ritika Arora" w:date="2025-07-01T14:43:00Z">
            <w:rPr>
              <w:rFonts w:asciiTheme="minorHAnsi" w:hAnsiTheme="minorHAnsi"/>
            </w:rPr>
          </w:rPrChange>
        </w:rPr>
        <w:t>TrainingArguments</w:t>
      </w:r>
      <w:proofErr w:type="spellEnd"/>
      <w:r w:rsidRPr="00575175">
        <w:rPr>
          <w:rFonts w:ascii="Consolas" w:hAnsi="Consolas"/>
          <w:sz w:val="20"/>
          <w:szCs w:val="20"/>
          <w:rPrChange w:id="814" w:author="Ritika Arora" w:date="2025-07-01T14:43:00Z">
            <w:rPr>
              <w:rFonts w:asciiTheme="minorHAnsi" w:hAnsiTheme="minorHAnsi"/>
            </w:rPr>
          </w:rPrChange>
        </w:rPr>
        <w:t>(</w:t>
      </w:r>
    </w:p>
    <w:p w14:paraId="007A2FFE" w14:textId="77777777" w:rsidR="006F18A7" w:rsidRPr="00575175" w:rsidRDefault="006F18A7" w:rsidP="00D217FC">
      <w:pPr>
        <w:pStyle w:val="L-Source"/>
        <w:rPr>
          <w:rFonts w:ascii="Consolas" w:hAnsi="Consolas"/>
          <w:sz w:val="20"/>
          <w:szCs w:val="20"/>
          <w:rPrChange w:id="815" w:author="Ritika Arora" w:date="2025-07-01T14:43:00Z">
            <w:rPr>
              <w:rFonts w:asciiTheme="minorHAnsi" w:hAnsiTheme="minorHAnsi"/>
            </w:rPr>
          </w:rPrChange>
        </w:rPr>
      </w:pPr>
      <w:r w:rsidRPr="00575175">
        <w:rPr>
          <w:rFonts w:ascii="Consolas" w:hAnsi="Consolas"/>
          <w:sz w:val="20"/>
          <w:szCs w:val="20"/>
          <w:rPrChange w:id="816" w:author="Ritika Arora" w:date="2025-07-01T14:43:00Z">
            <w:rPr>
              <w:rFonts w:asciiTheme="minorHAnsi" w:hAnsiTheme="minorHAnsi"/>
            </w:rPr>
          </w:rPrChange>
        </w:rPr>
        <w:t xml:space="preserve">    </w:t>
      </w:r>
      <w:proofErr w:type="spellStart"/>
      <w:r w:rsidRPr="00575175">
        <w:rPr>
          <w:rFonts w:ascii="Consolas" w:hAnsi="Consolas"/>
          <w:sz w:val="20"/>
          <w:szCs w:val="20"/>
          <w:rPrChange w:id="817" w:author="Ritika Arora" w:date="2025-07-01T14:43:00Z">
            <w:rPr>
              <w:rFonts w:asciiTheme="minorHAnsi" w:hAnsiTheme="minorHAnsi"/>
            </w:rPr>
          </w:rPrChange>
        </w:rPr>
        <w:t>output_dir</w:t>
      </w:r>
      <w:proofErr w:type="spellEnd"/>
      <w:r w:rsidRPr="00575175">
        <w:rPr>
          <w:rFonts w:ascii="Consolas" w:hAnsi="Consolas"/>
          <w:sz w:val="20"/>
          <w:szCs w:val="20"/>
          <w:rPrChange w:id="818" w:author="Ritika Arora" w:date="2025-07-01T14:43:00Z">
            <w:rPr>
              <w:rFonts w:asciiTheme="minorHAnsi" w:hAnsiTheme="minorHAnsi"/>
            </w:rPr>
          </w:rPrChange>
        </w:rPr>
        <w:t>='./results',</w:t>
      </w:r>
    </w:p>
    <w:p w14:paraId="6A8FD3F9" w14:textId="77777777" w:rsidR="006F18A7" w:rsidRPr="00575175" w:rsidRDefault="006F18A7" w:rsidP="00D217FC">
      <w:pPr>
        <w:pStyle w:val="L-Source"/>
        <w:rPr>
          <w:rFonts w:ascii="Consolas" w:hAnsi="Consolas"/>
          <w:sz w:val="20"/>
          <w:szCs w:val="20"/>
          <w:rPrChange w:id="819" w:author="Ritika Arora" w:date="2025-07-01T14:43:00Z">
            <w:rPr>
              <w:rFonts w:asciiTheme="minorHAnsi" w:hAnsiTheme="minorHAnsi"/>
            </w:rPr>
          </w:rPrChange>
        </w:rPr>
      </w:pPr>
      <w:r w:rsidRPr="00575175">
        <w:rPr>
          <w:rFonts w:ascii="Consolas" w:hAnsi="Consolas"/>
          <w:sz w:val="20"/>
          <w:szCs w:val="20"/>
          <w:rPrChange w:id="820" w:author="Ritika Arora" w:date="2025-07-01T14:43:00Z">
            <w:rPr>
              <w:rFonts w:asciiTheme="minorHAnsi" w:hAnsiTheme="minorHAnsi"/>
            </w:rPr>
          </w:rPrChange>
        </w:rPr>
        <w:t xml:space="preserve">    </w:t>
      </w:r>
      <w:proofErr w:type="spellStart"/>
      <w:r w:rsidRPr="00575175">
        <w:rPr>
          <w:rFonts w:ascii="Consolas" w:hAnsi="Consolas"/>
          <w:sz w:val="20"/>
          <w:szCs w:val="20"/>
          <w:rPrChange w:id="821" w:author="Ritika Arora" w:date="2025-07-01T14:43:00Z">
            <w:rPr>
              <w:rFonts w:asciiTheme="minorHAnsi" w:hAnsiTheme="minorHAnsi"/>
            </w:rPr>
          </w:rPrChange>
        </w:rPr>
        <w:t>num_train_epochs</w:t>
      </w:r>
      <w:proofErr w:type="spellEnd"/>
      <w:r w:rsidRPr="00575175">
        <w:rPr>
          <w:rFonts w:ascii="Consolas" w:hAnsi="Consolas"/>
          <w:sz w:val="20"/>
          <w:szCs w:val="20"/>
          <w:rPrChange w:id="822" w:author="Ritika Arora" w:date="2025-07-01T14:43:00Z">
            <w:rPr>
              <w:rFonts w:asciiTheme="minorHAnsi" w:hAnsiTheme="minorHAnsi"/>
            </w:rPr>
          </w:rPrChange>
        </w:rPr>
        <w:t>=3,</w:t>
      </w:r>
    </w:p>
    <w:p w14:paraId="2AC3FA36" w14:textId="77777777" w:rsidR="006F18A7" w:rsidRPr="00575175" w:rsidRDefault="006F18A7" w:rsidP="00D217FC">
      <w:pPr>
        <w:pStyle w:val="L-Source"/>
        <w:rPr>
          <w:rFonts w:ascii="Consolas" w:hAnsi="Consolas"/>
          <w:sz w:val="20"/>
          <w:szCs w:val="20"/>
          <w:rPrChange w:id="823" w:author="Ritika Arora" w:date="2025-07-01T14:43:00Z">
            <w:rPr>
              <w:rFonts w:asciiTheme="minorHAnsi" w:hAnsiTheme="minorHAnsi"/>
            </w:rPr>
          </w:rPrChange>
        </w:rPr>
      </w:pPr>
      <w:r w:rsidRPr="00575175">
        <w:rPr>
          <w:rFonts w:ascii="Consolas" w:hAnsi="Consolas"/>
          <w:sz w:val="20"/>
          <w:szCs w:val="20"/>
          <w:rPrChange w:id="824" w:author="Ritika Arora" w:date="2025-07-01T14:43:00Z">
            <w:rPr>
              <w:rFonts w:asciiTheme="minorHAnsi" w:hAnsiTheme="minorHAnsi"/>
            </w:rPr>
          </w:rPrChange>
        </w:rPr>
        <w:t xml:space="preserve">    </w:t>
      </w:r>
      <w:proofErr w:type="spellStart"/>
      <w:r w:rsidRPr="00575175">
        <w:rPr>
          <w:rFonts w:ascii="Consolas" w:hAnsi="Consolas"/>
          <w:sz w:val="20"/>
          <w:szCs w:val="20"/>
          <w:rPrChange w:id="825" w:author="Ritika Arora" w:date="2025-07-01T14:43:00Z">
            <w:rPr>
              <w:rFonts w:asciiTheme="minorHAnsi" w:hAnsiTheme="minorHAnsi"/>
            </w:rPr>
          </w:rPrChange>
        </w:rPr>
        <w:t>per_device_train_batch_size</w:t>
      </w:r>
      <w:proofErr w:type="spellEnd"/>
      <w:r w:rsidRPr="00575175">
        <w:rPr>
          <w:rFonts w:ascii="Consolas" w:hAnsi="Consolas"/>
          <w:sz w:val="20"/>
          <w:szCs w:val="20"/>
          <w:rPrChange w:id="826" w:author="Ritika Arora" w:date="2025-07-01T14:43:00Z">
            <w:rPr>
              <w:rFonts w:asciiTheme="minorHAnsi" w:hAnsiTheme="minorHAnsi"/>
            </w:rPr>
          </w:rPrChange>
        </w:rPr>
        <w:t>=4,</w:t>
      </w:r>
    </w:p>
    <w:p w14:paraId="3B62A722" w14:textId="77777777" w:rsidR="006F18A7" w:rsidRPr="00575175" w:rsidRDefault="006F18A7" w:rsidP="00D217FC">
      <w:pPr>
        <w:pStyle w:val="L-Source"/>
        <w:rPr>
          <w:rFonts w:ascii="Consolas" w:hAnsi="Consolas"/>
          <w:sz w:val="20"/>
          <w:szCs w:val="20"/>
          <w:rPrChange w:id="827" w:author="Ritika Arora" w:date="2025-07-01T14:43:00Z">
            <w:rPr>
              <w:rFonts w:asciiTheme="minorHAnsi" w:hAnsiTheme="minorHAnsi"/>
            </w:rPr>
          </w:rPrChange>
        </w:rPr>
      </w:pPr>
      <w:r w:rsidRPr="00575175">
        <w:rPr>
          <w:rFonts w:ascii="Consolas" w:hAnsi="Consolas"/>
          <w:sz w:val="20"/>
          <w:szCs w:val="20"/>
          <w:rPrChange w:id="828" w:author="Ritika Arora" w:date="2025-07-01T14:43:00Z">
            <w:rPr>
              <w:rFonts w:asciiTheme="minorHAnsi" w:hAnsiTheme="minorHAnsi"/>
            </w:rPr>
          </w:rPrChange>
        </w:rPr>
        <w:t xml:space="preserve">    </w:t>
      </w:r>
      <w:proofErr w:type="spellStart"/>
      <w:r w:rsidRPr="00575175">
        <w:rPr>
          <w:rFonts w:ascii="Consolas" w:hAnsi="Consolas"/>
          <w:sz w:val="20"/>
          <w:szCs w:val="20"/>
          <w:rPrChange w:id="829" w:author="Ritika Arora" w:date="2025-07-01T14:43:00Z">
            <w:rPr>
              <w:rFonts w:asciiTheme="minorHAnsi" w:hAnsiTheme="minorHAnsi"/>
            </w:rPr>
          </w:rPrChange>
        </w:rPr>
        <w:t>per_device_eval_batch_size</w:t>
      </w:r>
      <w:proofErr w:type="spellEnd"/>
      <w:r w:rsidRPr="00575175">
        <w:rPr>
          <w:rFonts w:ascii="Consolas" w:hAnsi="Consolas"/>
          <w:sz w:val="20"/>
          <w:szCs w:val="20"/>
          <w:rPrChange w:id="830" w:author="Ritika Arora" w:date="2025-07-01T14:43:00Z">
            <w:rPr>
              <w:rFonts w:asciiTheme="minorHAnsi" w:hAnsiTheme="minorHAnsi"/>
            </w:rPr>
          </w:rPrChange>
        </w:rPr>
        <w:t>=4,</w:t>
      </w:r>
    </w:p>
    <w:p w14:paraId="52B2A20F" w14:textId="77777777" w:rsidR="006F18A7" w:rsidRPr="00575175" w:rsidRDefault="006F18A7" w:rsidP="00D217FC">
      <w:pPr>
        <w:pStyle w:val="L-Source"/>
        <w:rPr>
          <w:rFonts w:ascii="Consolas" w:hAnsi="Consolas"/>
          <w:sz w:val="20"/>
          <w:szCs w:val="20"/>
          <w:rPrChange w:id="831" w:author="Ritika Arora" w:date="2025-07-01T14:43:00Z">
            <w:rPr>
              <w:rFonts w:asciiTheme="minorHAnsi" w:hAnsiTheme="minorHAnsi"/>
            </w:rPr>
          </w:rPrChange>
        </w:rPr>
      </w:pPr>
      <w:r w:rsidRPr="00575175">
        <w:rPr>
          <w:rFonts w:ascii="Consolas" w:hAnsi="Consolas"/>
          <w:sz w:val="20"/>
          <w:szCs w:val="20"/>
          <w:rPrChange w:id="832" w:author="Ritika Arora" w:date="2025-07-01T14:43:00Z">
            <w:rPr>
              <w:rFonts w:asciiTheme="minorHAnsi" w:hAnsiTheme="minorHAnsi"/>
            </w:rPr>
          </w:rPrChange>
        </w:rPr>
        <w:t xml:space="preserve">    </w:t>
      </w:r>
      <w:proofErr w:type="spellStart"/>
      <w:r w:rsidRPr="00575175">
        <w:rPr>
          <w:rFonts w:ascii="Consolas" w:hAnsi="Consolas"/>
          <w:sz w:val="20"/>
          <w:szCs w:val="20"/>
          <w:rPrChange w:id="833" w:author="Ritika Arora" w:date="2025-07-01T14:43:00Z">
            <w:rPr>
              <w:rFonts w:asciiTheme="minorHAnsi" w:hAnsiTheme="minorHAnsi"/>
            </w:rPr>
          </w:rPrChange>
        </w:rPr>
        <w:t>warmup_steps</w:t>
      </w:r>
      <w:proofErr w:type="spellEnd"/>
      <w:r w:rsidRPr="00575175">
        <w:rPr>
          <w:rFonts w:ascii="Consolas" w:hAnsi="Consolas"/>
          <w:sz w:val="20"/>
          <w:szCs w:val="20"/>
          <w:rPrChange w:id="834" w:author="Ritika Arora" w:date="2025-07-01T14:43:00Z">
            <w:rPr>
              <w:rFonts w:asciiTheme="minorHAnsi" w:hAnsiTheme="minorHAnsi"/>
            </w:rPr>
          </w:rPrChange>
        </w:rPr>
        <w:t>=500,</w:t>
      </w:r>
    </w:p>
    <w:p w14:paraId="2A000A11" w14:textId="77777777" w:rsidR="006F18A7" w:rsidRPr="00575175" w:rsidRDefault="006F18A7" w:rsidP="00D217FC">
      <w:pPr>
        <w:pStyle w:val="L-Source"/>
        <w:rPr>
          <w:rFonts w:ascii="Consolas" w:hAnsi="Consolas"/>
          <w:sz w:val="20"/>
          <w:szCs w:val="20"/>
          <w:rPrChange w:id="835" w:author="Ritika Arora" w:date="2025-07-01T14:43:00Z">
            <w:rPr>
              <w:rFonts w:asciiTheme="minorHAnsi" w:hAnsiTheme="minorHAnsi"/>
            </w:rPr>
          </w:rPrChange>
        </w:rPr>
      </w:pPr>
      <w:r w:rsidRPr="00575175">
        <w:rPr>
          <w:rFonts w:ascii="Consolas" w:hAnsi="Consolas"/>
          <w:sz w:val="20"/>
          <w:szCs w:val="20"/>
          <w:rPrChange w:id="836" w:author="Ritika Arora" w:date="2025-07-01T14:43:00Z">
            <w:rPr>
              <w:rFonts w:asciiTheme="minorHAnsi" w:hAnsiTheme="minorHAnsi"/>
            </w:rPr>
          </w:rPrChange>
        </w:rPr>
        <w:t xml:space="preserve">    </w:t>
      </w:r>
      <w:proofErr w:type="spellStart"/>
      <w:r w:rsidRPr="00575175">
        <w:rPr>
          <w:rFonts w:ascii="Consolas" w:hAnsi="Consolas"/>
          <w:sz w:val="20"/>
          <w:szCs w:val="20"/>
          <w:rPrChange w:id="837" w:author="Ritika Arora" w:date="2025-07-01T14:43:00Z">
            <w:rPr>
              <w:rFonts w:asciiTheme="minorHAnsi" w:hAnsiTheme="minorHAnsi"/>
            </w:rPr>
          </w:rPrChange>
        </w:rPr>
        <w:t>weight_decay</w:t>
      </w:r>
      <w:proofErr w:type="spellEnd"/>
      <w:r w:rsidRPr="00575175">
        <w:rPr>
          <w:rFonts w:ascii="Consolas" w:hAnsi="Consolas"/>
          <w:sz w:val="20"/>
          <w:szCs w:val="20"/>
          <w:rPrChange w:id="838" w:author="Ritika Arora" w:date="2025-07-01T14:43:00Z">
            <w:rPr>
              <w:rFonts w:asciiTheme="minorHAnsi" w:hAnsiTheme="minorHAnsi"/>
            </w:rPr>
          </w:rPrChange>
        </w:rPr>
        <w:t>=0.01,</w:t>
      </w:r>
    </w:p>
    <w:p w14:paraId="5E8F083D" w14:textId="77777777" w:rsidR="006F18A7" w:rsidRPr="00575175" w:rsidRDefault="006F18A7" w:rsidP="00D217FC">
      <w:pPr>
        <w:pStyle w:val="L-Source"/>
        <w:rPr>
          <w:rFonts w:ascii="Consolas" w:hAnsi="Consolas"/>
          <w:sz w:val="20"/>
          <w:szCs w:val="20"/>
          <w:rPrChange w:id="839" w:author="Ritika Arora" w:date="2025-07-01T14:43:00Z">
            <w:rPr>
              <w:rFonts w:asciiTheme="minorHAnsi" w:hAnsiTheme="minorHAnsi"/>
            </w:rPr>
          </w:rPrChange>
        </w:rPr>
      </w:pPr>
      <w:r w:rsidRPr="00575175">
        <w:rPr>
          <w:rFonts w:ascii="Consolas" w:hAnsi="Consolas"/>
          <w:sz w:val="20"/>
          <w:szCs w:val="20"/>
          <w:rPrChange w:id="840" w:author="Ritika Arora" w:date="2025-07-01T14:43:00Z">
            <w:rPr>
              <w:rFonts w:asciiTheme="minorHAnsi" w:hAnsiTheme="minorHAnsi"/>
            </w:rPr>
          </w:rPrChange>
        </w:rPr>
        <w:t xml:space="preserve">    </w:t>
      </w:r>
      <w:proofErr w:type="spellStart"/>
      <w:r w:rsidRPr="00575175">
        <w:rPr>
          <w:rFonts w:ascii="Consolas" w:hAnsi="Consolas"/>
          <w:sz w:val="20"/>
          <w:szCs w:val="20"/>
          <w:rPrChange w:id="841" w:author="Ritika Arora" w:date="2025-07-01T14:43:00Z">
            <w:rPr>
              <w:rFonts w:asciiTheme="minorHAnsi" w:hAnsiTheme="minorHAnsi"/>
            </w:rPr>
          </w:rPrChange>
        </w:rPr>
        <w:t>evaluation_strategy</w:t>
      </w:r>
      <w:proofErr w:type="spellEnd"/>
      <w:r w:rsidRPr="00575175">
        <w:rPr>
          <w:rFonts w:ascii="Consolas" w:hAnsi="Consolas"/>
          <w:sz w:val="20"/>
          <w:szCs w:val="20"/>
          <w:rPrChange w:id="842" w:author="Ritika Arora" w:date="2025-07-01T14:43:00Z">
            <w:rPr>
              <w:rFonts w:asciiTheme="minorHAnsi" w:hAnsiTheme="minorHAnsi"/>
            </w:rPr>
          </w:rPrChange>
        </w:rPr>
        <w:t>="epoch",</w:t>
      </w:r>
    </w:p>
    <w:p w14:paraId="303BF2BD" w14:textId="77777777" w:rsidR="006F18A7" w:rsidRPr="00575175" w:rsidRDefault="006F18A7" w:rsidP="00D217FC">
      <w:pPr>
        <w:pStyle w:val="L-Source"/>
        <w:rPr>
          <w:rFonts w:ascii="Consolas" w:hAnsi="Consolas"/>
          <w:sz w:val="20"/>
          <w:szCs w:val="20"/>
          <w:rPrChange w:id="843" w:author="Ritika Arora" w:date="2025-07-01T14:43:00Z">
            <w:rPr>
              <w:rFonts w:asciiTheme="minorHAnsi" w:hAnsiTheme="minorHAnsi"/>
            </w:rPr>
          </w:rPrChange>
        </w:rPr>
      </w:pPr>
      <w:r w:rsidRPr="00575175">
        <w:rPr>
          <w:rFonts w:ascii="Consolas" w:hAnsi="Consolas"/>
          <w:sz w:val="20"/>
          <w:szCs w:val="20"/>
          <w:rPrChange w:id="844" w:author="Ritika Arora" w:date="2025-07-01T14:43:00Z">
            <w:rPr>
              <w:rFonts w:asciiTheme="minorHAnsi" w:hAnsiTheme="minorHAnsi"/>
            </w:rPr>
          </w:rPrChange>
        </w:rPr>
        <w:t xml:space="preserve">    </w:t>
      </w:r>
      <w:proofErr w:type="spellStart"/>
      <w:r w:rsidRPr="00575175">
        <w:rPr>
          <w:rFonts w:ascii="Consolas" w:hAnsi="Consolas"/>
          <w:sz w:val="20"/>
          <w:szCs w:val="20"/>
          <w:rPrChange w:id="845" w:author="Ritika Arora" w:date="2025-07-01T14:43:00Z">
            <w:rPr>
              <w:rFonts w:asciiTheme="minorHAnsi" w:hAnsiTheme="minorHAnsi"/>
            </w:rPr>
          </w:rPrChange>
        </w:rPr>
        <w:t>logging_dir</w:t>
      </w:r>
      <w:proofErr w:type="spellEnd"/>
      <w:r w:rsidRPr="00575175">
        <w:rPr>
          <w:rFonts w:ascii="Consolas" w:hAnsi="Consolas"/>
          <w:sz w:val="20"/>
          <w:szCs w:val="20"/>
          <w:rPrChange w:id="846" w:author="Ritika Arora" w:date="2025-07-01T14:43:00Z">
            <w:rPr>
              <w:rFonts w:asciiTheme="minorHAnsi" w:hAnsiTheme="minorHAnsi"/>
            </w:rPr>
          </w:rPrChange>
        </w:rPr>
        <w:t>='./logs',</w:t>
      </w:r>
    </w:p>
    <w:p w14:paraId="06DC09B1" w14:textId="77777777" w:rsidR="006F18A7" w:rsidRPr="00575175" w:rsidRDefault="006F18A7" w:rsidP="00D217FC">
      <w:pPr>
        <w:pStyle w:val="L-Source"/>
        <w:rPr>
          <w:rFonts w:ascii="Consolas" w:hAnsi="Consolas"/>
          <w:sz w:val="20"/>
          <w:szCs w:val="20"/>
          <w:rPrChange w:id="847" w:author="Ritika Arora" w:date="2025-07-01T14:43:00Z">
            <w:rPr>
              <w:rFonts w:asciiTheme="minorHAnsi" w:hAnsiTheme="minorHAnsi"/>
            </w:rPr>
          </w:rPrChange>
        </w:rPr>
      </w:pPr>
      <w:r w:rsidRPr="00575175">
        <w:rPr>
          <w:rFonts w:ascii="Consolas" w:hAnsi="Consolas"/>
          <w:sz w:val="20"/>
          <w:szCs w:val="20"/>
          <w:rPrChange w:id="848" w:author="Ritika Arora" w:date="2025-07-01T14:43:00Z">
            <w:rPr>
              <w:rFonts w:asciiTheme="minorHAnsi" w:hAnsiTheme="minorHAnsi"/>
            </w:rPr>
          </w:rPrChange>
        </w:rPr>
        <w:t>)</w:t>
      </w:r>
    </w:p>
    <w:p w14:paraId="426C7449" w14:textId="77777777" w:rsidR="006F18A7" w:rsidRPr="00575175" w:rsidRDefault="006F18A7" w:rsidP="00D217FC">
      <w:pPr>
        <w:pStyle w:val="L-Source"/>
        <w:rPr>
          <w:rFonts w:ascii="Consolas" w:hAnsi="Consolas"/>
          <w:sz w:val="20"/>
          <w:szCs w:val="20"/>
          <w:rPrChange w:id="849" w:author="Ritika Arora" w:date="2025-07-01T14:43:00Z">
            <w:rPr>
              <w:rFonts w:asciiTheme="minorHAnsi" w:hAnsiTheme="minorHAnsi"/>
            </w:rPr>
          </w:rPrChange>
        </w:rPr>
      </w:pPr>
    </w:p>
    <w:p w14:paraId="55B5FC12" w14:textId="77777777" w:rsidR="006F18A7" w:rsidRPr="00575175" w:rsidRDefault="006F18A7" w:rsidP="00D217FC">
      <w:pPr>
        <w:pStyle w:val="L-Source"/>
        <w:rPr>
          <w:rFonts w:ascii="Consolas" w:hAnsi="Consolas"/>
          <w:sz w:val="20"/>
          <w:szCs w:val="20"/>
          <w:rPrChange w:id="850" w:author="Ritika Arora" w:date="2025-07-01T14:43:00Z">
            <w:rPr>
              <w:rFonts w:asciiTheme="minorHAnsi" w:hAnsiTheme="minorHAnsi"/>
            </w:rPr>
          </w:rPrChange>
        </w:rPr>
      </w:pPr>
      <w:r w:rsidRPr="00575175">
        <w:rPr>
          <w:rFonts w:ascii="Consolas" w:hAnsi="Consolas"/>
          <w:sz w:val="20"/>
          <w:szCs w:val="20"/>
          <w:rPrChange w:id="851" w:author="Ritika Arora" w:date="2025-07-01T14:43:00Z">
            <w:rPr>
              <w:rFonts w:asciiTheme="minorHAnsi" w:hAnsiTheme="minorHAnsi"/>
            </w:rPr>
          </w:rPrChange>
        </w:rPr>
        <w:t>trainer = Trainer(</w:t>
      </w:r>
    </w:p>
    <w:p w14:paraId="4194196D" w14:textId="77777777" w:rsidR="006F18A7" w:rsidRPr="00575175" w:rsidRDefault="006F18A7" w:rsidP="00D217FC">
      <w:pPr>
        <w:pStyle w:val="L-Source"/>
        <w:rPr>
          <w:rFonts w:ascii="Consolas" w:hAnsi="Consolas"/>
          <w:sz w:val="20"/>
          <w:szCs w:val="20"/>
          <w:rPrChange w:id="852" w:author="Ritika Arora" w:date="2025-07-01T14:43:00Z">
            <w:rPr>
              <w:rFonts w:asciiTheme="minorHAnsi" w:hAnsiTheme="minorHAnsi"/>
            </w:rPr>
          </w:rPrChange>
        </w:rPr>
      </w:pPr>
      <w:r w:rsidRPr="00575175">
        <w:rPr>
          <w:rFonts w:ascii="Consolas" w:hAnsi="Consolas"/>
          <w:sz w:val="20"/>
          <w:szCs w:val="20"/>
          <w:rPrChange w:id="853" w:author="Ritika Arora" w:date="2025-07-01T14:43:00Z">
            <w:rPr>
              <w:rFonts w:asciiTheme="minorHAnsi" w:hAnsiTheme="minorHAnsi"/>
            </w:rPr>
          </w:rPrChange>
        </w:rPr>
        <w:t xml:space="preserve">    model=model,</w:t>
      </w:r>
    </w:p>
    <w:p w14:paraId="69A05119" w14:textId="77777777" w:rsidR="006F18A7" w:rsidRPr="00575175" w:rsidRDefault="006F18A7" w:rsidP="00D217FC">
      <w:pPr>
        <w:pStyle w:val="L-Source"/>
        <w:rPr>
          <w:rFonts w:ascii="Consolas" w:hAnsi="Consolas"/>
          <w:sz w:val="20"/>
          <w:szCs w:val="20"/>
          <w:rPrChange w:id="854" w:author="Ritika Arora" w:date="2025-07-01T14:43:00Z">
            <w:rPr>
              <w:rFonts w:asciiTheme="minorHAnsi" w:hAnsiTheme="minorHAnsi"/>
            </w:rPr>
          </w:rPrChange>
        </w:rPr>
      </w:pPr>
      <w:r w:rsidRPr="00575175">
        <w:rPr>
          <w:rFonts w:ascii="Consolas" w:hAnsi="Consolas"/>
          <w:sz w:val="20"/>
          <w:szCs w:val="20"/>
          <w:rPrChange w:id="855" w:author="Ritika Arora" w:date="2025-07-01T14:43:00Z">
            <w:rPr>
              <w:rFonts w:asciiTheme="minorHAnsi" w:hAnsiTheme="minorHAnsi"/>
            </w:rPr>
          </w:rPrChange>
        </w:rPr>
        <w:t xml:space="preserve">    </w:t>
      </w:r>
      <w:proofErr w:type="spellStart"/>
      <w:r w:rsidRPr="00575175">
        <w:rPr>
          <w:rFonts w:ascii="Consolas" w:hAnsi="Consolas"/>
          <w:sz w:val="20"/>
          <w:szCs w:val="20"/>
          <w:rPrChange w:id="856" w:author="Ritika Arora" w:date="2025-07-01T14:43:00Z">
            <w:rPr>
              <w:rFonts w:asciiTheme="minorHAnsi" w:hAnsiTheme="minorHAnsi"/>
            </w:rPr>
          </w:rPrChange>
        </w:rPr>
        <w:t>args</w:t>
      </w:r>
      <w:proofErr w:type="spellEnd"/>
      <w:r w:rsidRPr="00575175">
        <w:rPr>
          <w:rFonts w:ascii="Consolas" w:hAnsi="Consolas"/>
          <w:sz w:val="20"/>
          <w:szCs w:val="20"/>
          <w:rPrChange w:id="857" w:author="Ritika Arora" w:date="2025-07-01T14:43:00Z">
            <w:rPr>
              <w:rFonts w:asciiTheme="minorHAnsi" w:hAnsiTheme="minorHAnsi"/>
            </w:rPr>
          </w:rPrChange>
        </w:rPr>
        <w:t>=</w:t>
      </w:r>
      <w:proofErr w:type="spellStart"/>
      <w:r w:rsidRPr="00575175">
        <w:rPr>
          <w:rFonts w:ascii="Consolas" w:hAnsi="Consolas"/>
          <w:sz w:val="20"/>
          <w:szCs w:val="20"/>
          <w:rPrChange w:id="858" w:author="Ritika Arora" w:date="2025-07-01T14:43:00Z">
            <w:rPr>
              <w:rFonts w:asciiTheme="minorHAnsi" w:hAnsiTheme="minorHAnsi"/>
            </w:rPr>
          </w:rPrChange>
        </w:rPr>
        <w:t>training_args</w:t>
      </w:r>
      <w:proofErr w:type="spellEnd"/>
      <w:r w:rsidRPr="00575175">
        <w:rPr>
          <w:rFonts w:ascii="Consolas" w:hAnsi="Consolas"/>
          <w:sz w:val="20"/>
          <w:szCs w:val="20"/>
          <w:rPrChange w:id="859" w:author="Ritika Arora" w:date="2025-07-01T14:43:00Z">
            <w:rPr>
              <w:rFonts w:asciiTheme="minorHAnsi" w:hAnsiTheme="minorHAnsi"/>
            </w:rPr>
          </w:rPrChange>
        </w:rPr>
        <w:t>,</w:t>
      </w:r>
    </w:p>
    <w:p w14:paraId="46541881" w14:textId="77777777" w:rsidR="006F18A7" w:rsidRPr="00575175" w:rsidRDefault="006F18A7" w:rsidP="00D217FC">
      <w:pPr>
        <w:pStyle w:val="L-Source"/>
        <w:rPr>
          <w:rFonts w:ascii="Consolas" w:hAnsi="Consolas"/>
          <w:sz w:val="20"/>
          <w:szCs w:val="20"/>
          <w:rPrChange w:id="860" w:author="Ritika Arora" w:date="2025-07-01T14:43:00Z">
            <w:rPr>
              <w:rFonts w:asciiTheme="minorHAnsi" w:hAnsiTheme="minorHAnsi"/>
            </w:rPr>
          </w:rPrChange>
        </w:rPr>
      </w:pPr>
      <w:r w:rsidRPr="00575175">
        <w:rPr>
          <w:rFonts w:ascii="Consolas" w:hAnsi="Consolas"/>
          <w:sz w:val="20"/>
          <w:szCs w:val="20"/>
          <w:rPrChange w:id="861" w:author="Ritika Arora" w:date="2025-07-01T14:43:00Z">
            <w:rPr>
              <w:rFonts w:asciiTheme="minorHAnsi" w:hAnsiTheme="minorHAnsi"/>
            </w:rPr>
          </w:rPrChange>
        </w:rPr>
        <w:t xml:space="preserve">    </w:t>
      </w:r>
      <w:proofErr w:type="spellStart"/>
      <w:r w:rsidRPr="00575175">
        <w:rPr>
          <w:rFonts w:ascii="Consolas" w:hAnsi="Consolas"/>
          <w:sz w:val="20"/>
          <w:szCs w:val="20"/>
          <w:rPrChange w:id="862" w:author="Ritika Arora" w:date="2025-07-01T14:43:00Z">
            <w:rPr>
              <w:rFonts w:asciiTheme="minorHAnsi" w:hAnsiTheme="minorHAnsi"/>
            </w:rPr>
          </w:rPrChange>
        </w:rPr>
        <w:t>train_dataset</w:t>
      </w:r>
      <w:proofErr w:type="spellEnd"/>
      <w:r w:rsidRPr="00575175">
        <w:rPr>
          <w:rFonts w:ascii="Consolas" w:hAnsi="Consolas"/>
          <w:sz w:val="20"/>
          <w:szCs w:val="20"/>
          <w:rPrChange w:id="863" w:author="Ritika Arora" w:date="2025-07-01T14:43:00Z">
            <w:rPr>
              <w:rFonts w:asciiTheme="minorHAnsi" w:hAnsiTheme="minorHAnsi"/>
            </w:rPr>
          </w:rPrChange>
        </w:rPr>
        <w:t>=</w:t>
      </w:r>
      <w:proofErr w:type="spellStart"/>
      <w:r w:rsidRPr="00575175">
        <w:rPr>
          <w:rFonts w:ascii="Consolas" w:hAnsi="Consolas"/>
          <w:sz w:val="20"/>
          <w:szCs w:val="20"/>
          <w:rPrChange w:id="864" w:author="Ritika Arora" w:date="2025-07-01T14:43:00Z">
            <w:rPr>
              <w:rFonts w:asciiTheme="minorHAnsi" w:hAnsiTheme="minorHAnsi"/>
            </w:rPr>
          </w:rPrChange>
        </w:rPr>
        <w:t>train_dataset</w:t>
      </w:r>
      <w:proofErr w:type="spellEnd"/>
      <w:r w:rsidRPr="00575175">
        <w:rPr>
          <w:rFonts w:ascii="Consolas" w:hAnsi="Consolas"/>
          <w:sz w:val="20"/>
          <w:szCs w:val="20"/>
          <w:rPrChange w:id="865" w:author="Ritika Arora" w:date="2025-07-01T14:43:00Z">
            <w:rPr>
              <w:rFonts w:asciiTheme="minorHAnsi" w:hAnsiTheme="minorHAnsi"/>
            </w:rPr>
          </w:rPrChange>
        </w:rPr>
        <w:t>,</w:t>
      </w:r>
    </w:p>
    <w:p w14:paraId="233CE056" w14:textId="77777777" w:rsidR="006F18A7" w:rsidRPr="00575175" w:rsidRDefault="006F18A7" w:rsidP="00D217FC">
      <w:pPr>
        <w:pStyle w:val="L-Source"/>
        <w:rPr>
          <w:rFonts w:ascii="Consolas" w:hAnsi="Consolas"/>
          <w:sz w:val="20"/>
          <w:szCs w:val="20"/>
          <w:rPrChange w:id="866" w:author="Ritika Arora" w:date="2025-07-01T14:43:00Z">
            <w:rPr>
              <w:rFonts w:asciiTheme="minorHAnsi" w:hAnsiTheme="minorHAnsi"/>
            </w:rPr>
          </w:rPrChange>
        </w:rPr>
      </w:pPr>
      <w:r w:rsidRPr="00575175">
        <w:rPr>
          <w:rFonts w:ascii="Consolas" w:hAnsi="Consolas"/>
          <w:sz w:val="20"/>
          <w:szCs w:val="20"/>
          <w:rPrChange w:id="867" w:author="Ritika Arora" w:date="2025-07-01T14:43:00Z">
            <w:rPr>
              <w:rFonts w:asciiTheme="minorHAnsi" w:hAnsiTheme="minorHAnsi"/>
            </w:rPr>
          </w:rPrChange>
        </w:rPr>
        <w:t xml:space="preserve">    </w:t>
      </w:r>
      <w:proofErr w:type="spellStart"/>
      <w:r w:rsidRPr="00575175">
        <w:rPr>
          <w:rFonts w:ascii="Consolas" w:hAnsi="Consolas"/>
          <w:sz w:val="20"/>
          <w:szCs w:val="20"/>
          <w:rPrChange w:id="868" w:author="Ritika Arora" w:date="2025-07-01T14:43:00Z">
            <w:rPr>
              <w:rFonts w:asciiTheme="minorHAnsi" w:hAnsiTheme="minorHAnsi"/>
            </w:rPr>
          </w:rPrChange>
        </w:rPr>
        <w:t>eval_dataset</w:t>
      </w:r>
      <w:proofErr w:type="spellEnd"/>
      <w:r w:rsidRPr="00575175">
        <w:rPr>
          <w:rFonts w:ascii="Consolas" w:hAnsi="Consolas"/>
          <w:sz w:val="20"/>
          <w:szCs w:val="20"/>
          <w:rPrChange w:id="869" w:author="Ritika Arora" w:date="2025-07-01T14:43:00Z">
            <w:rPr>
              <w:rFonts w:asciiTheme="minorHAnsi" w:hAnsiTheme="minorHAnsi"/>
            </w:rPr>
          </w:rPrChange>
        </w:rPr>
        <w:t>=</w:t>
      </w:r>
      <w:proofErr w:type="spellStart"/>
      <w:r w:rsidRPr="00575175">
        <w:rPr>
          <w:rFonts w:ascii="Consolas" w:hAnsi="Consolas"/>
          <w:sz w:val="20"/>
          <w:szCs w:val="20"/>
          <w:rPrChange w:id="870" w:author="Ritika Arora" w:date="2025-07-01T14:43:00Z">
            <w:rPr>
              <w:rFonts w:asciiTheme="minorHAnsi" w:hAnsiTheme="minorHAnsi"/>
            </w:rPr>
          </w:rPrChange>
        </w:rPr>
        <w:t>test_dataset</w:t>
      </w:r>
      <w:proofErr w:type="spellEnd"/>
    </w:p>
    <w:p w14:paraId="7177040D" w14:textId="77777777" w:rsidR="006F18A7" w:rsidRPr="00575175" w:rsidRDefault="006F18A7" w:rsidP="00D217FC">
      <w:pPr>
        <w:pStyle w:val="L-Source"/>
        <w:rPr>
          <w:rFonts w:ascii="Consolas" w:hAnsi="Consolas"/>
          <w:sz w:val="20"/>
          <w:szCs w:val="20"/>
          <w:rPrChange w:id="871" w:author="Ritika Arora" w:date="2025-07-01T14:43:00Z">
            <w:rPr>
              <w:rFonts w:asciiTheme="minorHAnsi" w:hAnsiTheme="minorHAnsi"/>
            </w:rPr>
          </w:rPrChange>
        </w:rPr>
      </w:pPr>
      <w:r w:rsidRPr="00575175">
        <w:rPr>
          <w:rFonts w:ascii="Consolas" w:hAnsi="Consolas"/>
          <w:sz w:val="20"/>
          <w:szCs w:val="20"/>
          <w:rPrChange w:id="872" w:author="Ritika Arora" w:date="2025-07-01T14:43:00Z">
            <w:rPr>
              <w:rFonts w:asciiTheme="minorHAnsi" w:hAnsiTheme="minorHAnsi"/>
            </w:rPr>
          </w:rPrChange>
        </w:rPr>
        <w:t>)</w:t>
      </w:r>
    </w:p>
    <w:p w14:paraId="7DE36B7E" w14:textId="77777777" w:rsidR="006F18A7" w:rsidRPr="00575175" w:rsidRDefault="006F18A7" w:rsidP="00D217FC">
      <w:pPr>
        <w:pStyle w:val="L-Source"/>
        <w:rPr>
          <w:rFonts w:ascii="Consolas" w:hAnsi="Consolas"/>
          <w:sz w:val="20"/>
          <w:szCs w:val="20"/>
          <w:rPrChange w:id="873" w:author="Ritika Arora" w:date="2025-07-01T14:43:00Z">
            <w:rPr>
              <w:rFonts w:asciiTheme="minorHAnsi" w:hAnsiTheme="minorHAnsi"/>
            </w:rPr>
          </w:rPrChange>
        </w:rPr>
      </w:pPr>
    </w:p>
    <w:p w14:paraId="189FBBE2" w14:textId="77777777" w:rsidR="006F18A7" w:rsidRPr="00575175" w:rsidRDefault="006F18A7" w:rsidP="00D217FC">
      <w:pPr>
        <w:pStyle w:val="L-Source"/>
        <w:rPr>
          <w:rFonts w:ascii="Consolas" w:hAnsi="Consolas"/>
          <w:sz w:val="20"/>
          <w:szCs w:val="20"/>
          <w:rPrChange w:id="874" w:author="Ritika Arora" w:date="2025-07-01T14:43:00Z">
            <w:rPr>
              <w:rFonts w:asciiTheme="minorHAnsi" w:hAnsiTheme="minorHAnsi"/>
            </w:rPr>
          </w:rPrChange>
        </w:rPr>
      </w:pPr>
      <w:proofErr w:type="spellStart"/>
      <w:r w:rsidRPr="00575175">
        <w:rPr>
          <w:rFonts w:ascii="Consolas" w:hAnsi="Consolas"/>
          <w:sz w:val="20"/>
          <w:szCs w:val="20"/>
          <w:rPrChange w:id="875" w:author="Ritika Arora" w:date="2025-07-01T14:43:00Z">
            <w:rPr>
              <w:rFonts w:asciiTheme="minorHAnsi" w:hAnsiTheme="minorHAnsi"/>
            </w:rPr>
          </w:rPrChange>
        </w:rPr>
        <w:t>trainer.train</w:t>
      </w:r>
      <w:proofErr w:type="spellEnd"/>
      <w:r w:rsidRPr="00575175">
        <w:rPr>
          <w:rFonts w:ascii="Consolas" w:hAnsi="Consolas"/>
          <w:sz w:val="20"/>
          <w:szCs w:val="20"/>
          <w:rPrChange w:id="876" w:author="Ritika Arora" w:date="2025-07-01T14:43:00Z">
            <w:rPr>
              <w:rFonts w:asciiTheme="minorHAnsi" w:hAnsiTheme="minorHAnsi"/>
            </w:rPr>
          </w:rPrChange>
        </w:rPr>
        <w:t>()</w:t>
      </w:r>
    </w:p>
    <w:p w14:paraId="351B2621" w14:textId="6D92993A" w:rsidR="00ED05A3" w:rsidRPr="00575175" w:rsidRDefault="00ED05A3" w:rsidP="00D217FC">
      <w:pPr>
        <w:pStyle w:val="L-Source"/>
        <w:rPr>
          <w:rFonts w:ascii="Consolas" w:hAnsi="Consolas"/>
          <w:sz w:val="20"/>
          <w:szCs w:val="20"/>
          <w:rPrChange w:id="877" w:author="Ritika Arora" w:date="2025-07-01T14:43:00Z">
            <w:rPr>
              <w:rFonts w:asciiTheme="minorHAnsi" w:hAnsiTheme="minorHAnsi"/>
            </w:rPr>
          </w:rPrChange>
        </w:rPr>
      </w:pPr>
      <w:r w:rsidRPr="00575175">
        <w:rPr>
          <w:rFonts w:ascii="Consolas" w:hAnsi="Consolas"/>
          <w:sz w:val="20"/>
          <w:szCs w:val="20"/>
          <w:rPrChange w:id="878" w:author="Ritika Arora" w:date="2025-07-01T14:43:00Z">
            <w:rPr>
              <w:rFonts w:asciiTheme="minorHAnsi" w:hAnsiTheme="minorHAnsi"/>
            </w:rPr>
          </w:rPrChange>
        </w:rPr>
        <w:t>`</w:t>
      </w:r>
    </w:p>
    <w:p w14:paraId="14663BE3" w14:textId="3BD910E4" w:rsidR="00910265" w:rsidRPr="00910265" w:rsidRDefault="00500F48" w:rsidP="00575175">
      <w:pPr>
        <w:pStyle w:val="NormalBPBHEB"/>
        <w:pPrChange w:id="879" w:author="Ritika Arora" w:date="2025-07-01T14:44:00Z">
          <w:pPr>
            <w:jc w:val="both"/>
          </w:pPr>
        </w:pPrChange>
      </w:pPr>
      <w:r>
        <w:t>This section demonstrates how to fine-tune transformer models by adapting pre-trained architectures to specific NLP tasks through data preparation, model selection, and parameter tuning. These skills are essential for optimizing model performance in real-world applications.</w:t>
      </w:r>
    </w:p>
    <w:p w14:paraId="6380819E" w14:textId="5AFACD9D" w:rsidR="00910265" w:rsidRPr="006F18A7" w:rsidRDefault="00500F48" w:rsidP="00575175">
      <w:pPr>
        <w:pStyle w:val="NormalBPBHEB"/>
        <w:pPrChange w:id="880" w:author="Ritika Arora" w:date="2025-07-01T14:44:00Z">
          <w:pPr>
            <w:jc w:val="both"/>
          </w:pPr>
        </w:pPrChange>
      </w:pPr>
      <w:r>
        <w:t>In the next section, we will examine the practical applications of these trained models.</w:t>
      </w:r>
    </w:p>
    <w:p w14:paraId="34B5B2AF" w14:textId="77777777" w:rsidR="007A5E1C" w:rsidRPr="00FC2E7E" w:rsidRDefault="007A5E1C" w:rsidP="00575175">
      <w:pPr>
        <w:pStyle w:val="Heading1BPBHEB"/>
        <w:pPrChange w:id="881" w:author="Ritika Arora" w:date="2025-07-01T14:44:00Z">
          <w:pPr>
            <w:pStyle w:val="H1-Section"/>
          </w:pPr>
        </w:pPrChange>
      </w:pPr>
      <w:r w:rsidRPr="00FC2E7E">
        <w:t xml:space="preserve">Inference and </w:t>
      </w:r>
      <w:r>
        <w:t>d</w:t>
      </w:r>
      <w:r w:rsidRPr="00FC2E7E">
        <w:t>eployment with Hugging Face Diffus</w:t>
      </w:r>
      <w:r>
        <w:t>ers</w:t>
      </w:r>
    </w:p>
    <w:p w14:paraId="3994B1CD" w14:textId="282C6FFD" w:rsidR="007A5E1C" w:rsidRPr="00FC2E7E" w:rsidRDefault="00500F48" w:rsidP="00575175">
      <w:pPr>
        <w:pStyle w:val="NormalBPBHEB"/>
        <w:pPrChange w:id="882" w:author="Ritika Arora" w:date="2025-07-01T14:44:00Z">
          <w:pPr>
            <w:pStyle w:val="P-Regular"/>
            <w:jc w:val="both"/>
          </w:pPr>
        </w:pPrChange>
      </w:pPr>
      <w:r>
        <w:t>This section examines the key aspects of performing inference and deploying trained transformer models using the Hugging Face Diffusers library. It provides a thorough guide for carrying out inference tasks, techniques for deploying models in production settings, and strategies for monitoring and maintaining deployed models.</w:t>
      </w:r>
    </w:p>
    <w:p w14:paraId="1875D13A" w14:textId="77777777" w:rsidR="007A5E1C" w:rsidRPr="00FC2E7E" w:rsidRDefault="007A5E1C" w:rsidP="00575175">
      <w:pPr>
        <w:pStyle w:val="Heading2BPBHEB"/>
        <w:pPrChange w:id="883" w:author="Ritika Arora" w:date="2025-07-01T14:45:00Z">
          <w:pPr>
            <w:pStyle w:val="H2-Heading"/>
          </w:pPr>
        </w:pPrChange>
      </w:pPr>
      <w:r w:rsidRPr="00FC2E7E">
        <w:t xml:space="preserve">Performing </w:t>
      </w:r>
      <w:r>
        <w:t>i</w:t>
      </w:r>
      <w:r w:rsidRPr="00FC2E7E">
        <w:t xml:space="preserve">nference with </w:t>
      </w:r>
      <w:r>
        <w:t>t</w:t>
      </w:r>
      <w:r w:rsidRPr="00FC2E7E">
        <w:t xml:space="preserve">rained </w:t>
      </w:r>
      <w:r>
        <w:t>m</w:t>
      </w:r>
      <w:r w:rsidRPr="00FC2E7E">
        <w:t>odels</w:t>
      </w:r>
    </w:p>
    <w:p w14:paraId="7AE86A0B" w14:textId="21971ADD" w:rsidR="007A5E1C" w:rsidRPr="00FC2E7E" w:rsidRDefault="00ED05A3" w:rsidP="00575175">
      <w:pPr>
        <w:pStyle w:val="NormalBPBHEB"/>
        <w:pPrChange w:id="884" w:author="Ritika Arora" w:date="2025-07-01T14:45:00Z">
          <w:pPr>
            <w:pStyle w:val="P-Regular"/>
            <w:jc w:val="both"/>
          </w:pPr>
        </w:pPrChange>
      </w:pPr>
      <w:r>
        <w:lastRenderedPageBreak/>
        <w:t>Inference is the process of using a trained model to make predictions or process new data. Essential steps are taken to perform this task effectively by processing input and generating output. These steps ensure the model functions as intended on new data:</w:t>
      </w:r>
    </w:p>
    <w:p w14:paraId="41392F3E" w14:textId="0E311900" w:rsidR="007A5E1C" w:rsidRPr="00575175" w:rsidRDefault="007A5E1C" w:rsidP="00575175">
      <w:pPr>
        <w:pStyle w:val="NormalBPBHEB"/>
        <w:numPr>
          <w:ilvl w:val="0"/>
          <w:numId w:val="44"/>
        </w:numPr>
        <w:pPrChange w:id="885" w:author="Ritika Arora" w:date="2025-07-01T14:45:00Z">
          <w:pPr>
            <w:numPr>
              <w:numId w:val="22"/>
            </w:numPr>
            <w:tabs>
              <w:tab w:val="num" w:pos="720"/>
            </w:tabs>
            <w:spacing w:line="259" w:lineRule="auto"/>
            <w:ind w:left="720" w:hanging="360"/>
            <w:jc w:val="both"/>
          </w:pPr>
        </w:pPrChange>
      </w:pPr>
      <w:r w:rsidRPr="00575175">
        <w:rPr>
          <w:rStyle w:val="P-Bold"/>
          <w:rFonts w:ascii="Palatino Linotype" w:hAnsi="Palatino Linotype"/>
          <w:bCs/>
          <w:shd w:val="clear" w:color="auto" w:fill="auto"/>
        </w:rPr>
        <w:t>Model loading</w:t>
      </w:r>
      <w:r w:rsidRPr="00575175">
        <w:rPr>
          <w:rStyle w:val="P-Bold"/>
          <w:rFonts w:ascii="Palatino Linotype" w:hAnsi="Palatino Linotype"/>
          <w:b w:val="0"/>
          <w:shd w:val="clear" w:color="auto" w:fill="auto"/>
        </w:rPr>
        <w:t>:</w:t>
      </w:r>
      <w:r w:rsidRPr="00575175">
        <w:t xml:space="preserve"> </w:t>
      </w:r>
      <w:r w:rsidR="00ED05A3" w:rsidRPr="00575175">
        <w:t>Retrieve the trained transformer model from storage or checkpoint files by using Hugging Face's model loading utilities. This step ensures that the model is prepared for inference tasks without any issues during retraining.</w:t>
      </w:r>
    </w:p>
    <w:p w14:paraId="49D6321E" w14:textId="643E37E2" w:rsidR="007A5E1C" w:rsidRPr="00575175" w:rsidRDefault="007A5E1C" w:rsidP="00575175">
      <w:pPr>
        <w:pStyle w:val="NormalBPBHEB"/>
        <w:numPr>
          <w:ilvl w:val="0"/>
          <w:numId w:val="44"/>
        </w:numPr>
        <w:pPrChange w:id="886" w:author="Ritika Arora" w:date="2025-07-01T14:45:00Z">
          <w:pPr>
            <w:numPr>
              <w:numId w:val="22"/>
            </w:numPr>
            <w:tabs>
              <w:tab w:val="num" w:pos="720"/>
            </w:tabs>
            <w:spacing w:line="259" w:lineRule="auto"/>
            <w:ind w:left="720" w:hanging="360"/>
            <w:jc w:val="both"/>
          </w:pPr>
        </w:pPrChange>
      </w:pPr>
      <w:r w:rsidRPr="00575175">
        <w:rPr>
          <w:rStyle w:val="P-Bold"/>
          <w:rFonts w:ascii="Palatino Linotype" w:hAnsi="Palatino Linotype"/>
          <w:bCs/>
          <w:shd w:val="clear" w:color="auto" w:fill="auto"/>
        </w:rPr>
        <w:t>Input data processing</w:t>
      </w:r>
      <w:r w:rsidRPr="00575175">
        <w:rPr>
          <w:rStyle w:val="P-Bold"/>
          <w:rFonts w:ascii="Palatino Linotype" w:hAnsi="Palatino Linotype"/>
          <w:b w:val="0"/>
          <w:shd w:val="clear" w:color="auto" w:fill="auto"/>
        </w:rPr>
        <w:t>:</w:t>
      </w:r>
      <w:r w:rsidRPr="00575175">
        <w:t xml:space="preserve"> </w:t>
      </w:r>
      <w:r w:rsidR="004E024B" w:rsidRPr="00575175">
        <w:t>Prepare input data for inference by tokenizing and encoding text or sequences to meet the model's requirements. Hugging Face's tokenizer and data preprocessing pipelines simplify this process.</w:t>
      </w:r>
    </w:p>
    <w:p w14:paraId="394D8583" w14:textId="3171C101" w:rsidR="007A5E1C" w:rsidRPr="00575175" w:rsidRDefault="007A5E1C" w:rsidP="00575175">
      <w:pPr>
        <w:pStyle w:val="NormalBPBHEB"/>
        <w:numPr>
          <w:ilvl w:val="0"/>
          <w:numId w:val="44"/>
        </w:numPr>
        <w:pPrChange w:id="887" w:author="Ritika Arora" w:date="2025-07-01T14:45:00Z">
          <w:pPr>
            <w:numPr>
              <w:numId w:val="22"/>
            </w:numPr>
            <w:tabs>
              <w:tab w:val="num" w:pos="720"/>
            </w:tabs>
            <w:spacing w:line="259" w:lineRule="auto"/>
            <w:ind w:left="720" w:hanging="360"/>
            <w:jc w:val="both"/>
          </w:pPr>
        </w:pPrChange>
      </w:pPr>
      <w:r w:rsidRPr="00575175">
        <w:rPr>
          <w:rStyle w:val="P-Bold"/>
          <w:rFonts w:ascii="Palatino Linotype" w:hAnsi="Palatino Linotype"/>
          <w:bCs/>
          <w:shd w:val="clear" w:color="auto" w:fill="auto"/>
        </w:rPr>
        <w:t>Prediction generation</w:t>
      </w:r>
      <w:r w:rsidRPr="00575175">
        <w:rPr>
          <w:rStyle w:val="P-Bold"/>
          <w:rFonts w:ascii="Palatino Linotype" w:hAnsi="Palatino Linotype"/>
          <w:b w:val="0"/>
          <w:shd w:val="clear" w:color="auto" w:fill="auto"/>
        </w:rPr>
        <w:t>:</w:t>
      </w:r>
      <w:r w:rsidRPr="00575175">
        <w:t xml:space="preserve"> </w:t>
      </w:r>
      <w:r w:rsidR="004E024B" w:rsidRPr="00575175">
        <w:t>Feed the preprocessed data into the loaded model to carry out inference tasks. Depending on the task, generate predictions such as classification labels, text generation, or sequence tagging</w:t>
      </w:r>
      <w:sdt>
        <w:sdtPr>
          <w:id w:val="2015947232"/>
          <w:citation/>
        </w:sdtPr>
        <w:sdtContent>
          <w:r w:rsidR="00495D7D" w:rsidRPr="00575175">
            <w:rPr>
              <w:vertAlign w:val="superscript"/>
              <w:rPrChange w:id="888" w:author="Ritika Arora" w:date="2025-07-01T14:48:00Z">
                <w:rPr/>
              </w:rPrChange>
            </w:rPr>
            <w:fldChar w:fldCharType="begin"/>
          </w:r>
          <w:r w:rsidR="00495D7D" w:rsidRPr="00575175">
            <w:rPr>
              <w:vertAlign w:val="superscript"/>
              <w:rPrChange w:id="889" w:author="Ritika Arora" w:date="2025-07-01T14:48:00Z">
                <w:rPr/>
              </w:rPrChange>
            </w:rPr>
            <w:instrText xml:space="preserve"> CITATION wolf2020a \l 1033 </w:instrText>
          </w:r>
          <w:r w:rsidR="00495D7D" w:rsidRPr="00575175">
            <w:rPr>
              <w:vertAlign w:val="superscript"/>
              <w:rPrChange w:id="890" w:author="Ritika Arora" w:date="2025-07-01T14:48:00Z">
                <w:rPr/>
              </w:rPrChange>
            </w:rPr>
            <w:fldChar w:fldCharType="separate"/>
          </w:r>
          <w:r w:rsidR="00E51A4E" w:rsidRPr="00575175">
            <w:rPr>
              <w:vertAlign w:val="superscript"/>
              <w:rPrChange w:id="891" w:author="Ritika Arora" w:date="2025-07-01T14:48:00Z">
                <w:rPr>
                  <w:noProof/>
                </w:rPr>
              </w:rPrChange>
            </w:rPr>
            <w:t xml:space="preserve"> [1]</w:t>
          </w:r>
          <w:r w:rsidR="00495D7D" w:rsidRPr="00575175">
            <w:rPr>
              <w:vertAlign w:val="superscript"/>
              <w:rPrChange w:id="892" w:author="Ritika Arora" w:date="2025-07-01T14:48:00Z">
                <w:rPr/>
              </w:rPrChange>
            </w:rPr>
            <w:fldChar w:fldCharType="end"/>
          </w:r>
        </w:sdtContent>
      </w:sdt>
      <w:r w:rsidRPr="00575175">
        <w:t>.</w:t>
      </w:r>
    </w:p>
    <w:p w14:paraId="6E07B98B" w14:textId="5346C20B" w:rsidR="007A5E1C" w:rsidRPr="00FC2E7E" w:rsidRDefault="007A5E1C" w:rsidP="00630A23">
      <w:pPr>
        <w:pStyle w:val="Heading2BPBHEB"/>
        <w:pPrChange w:id="893" w:author="Ritika Arora" w:date="2025-07-01T15:09:00Z">
          <w:pPr>
            <w:pStyle w:val="H2-Heading"/>
          </w:pPr>
        </w:pPrChange>
      </w:pPr>
      <w:r w:rsidRPr="00630A23">
        <w:t xml:space="preserve">Techniques for deploying models in </w:t>
      </w:r>
      <w:r w:rsidR="00E216E3" w:rsidRPr="00630A23">
        <w:t>production</w:t>
      </w:r>
      <w:del w:id="894" w:author="Ritika Arora" w:date="2025-07-01T15:09:00Z">
        <w:r w:rsidR="00E216E3" w:rsidRPr="00FC2E7E" w:rsidDel="00630A23">
          <w:delText>.</w:delText>
        </w:r>
      </w:del>
    </w:p>
    <w:p w14:paraId="39660A39" w14:textId="425E5EC3" w:rsidR="007A5E1C" w:rsidRPr="00FC2E7E" w:rsidRDefault="004E024B" w:rsidP="00630A23">
      <w:pPr>
        <w:pStyle w:val="NormalBPBHEB"/>
        <w:pPrChange w:id="895" w:author="Ritika Arora" w:date="2025-07-01T15:10:00Z">
          <w:pPr>
            <w:spacing w:line="259" w:lineRule="auto"/>
            <w:jc w:val="both"/>
          </w:pPr>
        </w:pPrChange>
      </w:pPr>
      <w:r>
        <w:t>Deploying NLP models in production environments involves several key considerations:</w:t>
      </w:r>
    </w:p>
    <w:p w14:paraId="1AA308F2" w14:textId="0007FAFB" w:rsidR="007A5E1C" w:rsidRPr="00630A23" w:rsidRDefault="007A5E1C" w:rsidP="00630A23">
      <w:pPr>
        <w:pStyle w:val="NormalBPBHEB"/>
        <w:numPr>
          <w:ilvl w:val="0"/>
          <w:numId w:val="45"/>
        </w:numPr>
        <w:pPrChange w:id="896" w:author="Ritika Arora" w:date="2025-07-01T15:10:00Z">
          <w:pPr>
            <w:numPr>
              <w:numId w:val="23"/>
            </w:numPr>
            <w:tabs>
              <w:tab w:val="num" w:pos="720"/>
            </w:tabs>
            <w:spacing w:line="259" w:lineRule="auto"/>
            <w:ind w:left="720" w:hanging="360"/>
            <w:jc w:val="both"/>
          </w:pPr>
        </w:pPrChange>
      </w:pPr>
      <w:r w:rsidRPr="00630A23">
        <w:rPr>
          <w:rStyle w:val="P-Bold"/>
          <w:rFonts w:ascii="Palatino Linotype" w:hAnsi="Palatino Linotype"/>
          <w:bCs/>
          <w:shd w:val="clear" w:color="auto" w:fill="auto"/>
        </w:rPr>
        <w:t>Environment setup</w:t>
      </w:r>
      <w:r w:rsidRPr="00630A23">
        <w:rPr>
          <w:rStyle w:val="P-Bold"/>
          <w:rFonts w:ascii="Palatino Linotype" w:hAnsi="Palatino Linotype"/>
          <w:b w:val="0"/>
          <w:shd w:val="clear" w:color="auto" w:fill="auto"/>
        </w:rPr>
        <w:t>:</w:t>
      </w:r>
      <w:r w:rsidRPr="00630A23">
        <w:t xml:space="preserve"> </w:t>
      </w:r>
      <w:r w:rsidR="00480688" w:rsidRPr="00630A23">
        <w:t>Set up production environments to enable model inference while ensuring compatibility with software dependencies, hardware specifications, and scalability requirements.</w:t>
      </w:r>
    </w:p>
    <w:p w14:paraId="7B9AF664" w14:textId="467D68DC" w:rsidR="007A5E1C" w:rsidRPr="00630A23" w:rsidRDefault="007A5E1C" w:rsidP="00630A23">
      <w:pPr>
        <w:pStyle w:val="NormalBPBHEB"/>
        <w:numPr>
          <w:ilvl w:val="0"/>
          <w:numId w:val="45"/>
        </w:numPr>
        <w:pPrChange w:id="897" w:author="Ritika Arora" w:date="2025-07-01T15:10:00Z">
          <w:pPr>
            <w:numPr>
              <w:numId w:val="23"/>
            </w:numPr>
            <w:tabs>
              <w:tab w:val="num" w:pos="720"/>
            </w:tabs>
            <w:spacing w:line="259" w:lineRule="auto"/>
            <w:ind w:left="720" w:hanging="360"/>
            <w:jc w:val="both"/>
          </w:pPr>
        </w:pPrChange>
      </w:pPr>
      <w:r w:rsidRPr="00630A23">
        <w:rPr>
          <w:rStyle w:val="P-Bold"/>
          <w:rFonts w:ascii="Palatino Linotype" w:hAnsi="Palatino Linotype"/>
          <w:bCs/>
          <w:shd w:val="clear" w:color="auto" w:fill="auto"/>
        </w:rPr>
        <w:t>API integration</w:t>
      </w:r>
      <w:r w:rsidRPr="00630A23">
        <w:rPr>
          <w:rStyle w:val="P-Bold"/>
          <w:rFonts w:ascii="Palatino Linotype" w:hAnsi="Palatino Linotype"/>
          <w:b w:val="0"/>
          <w:shd w:val="clear" w:color="auto" w:fill="auto"/>
        </w:rPr>
        <w:t>:</w:t>
      </w:r>
      <w:r w:rsidRPr="00630A23">
        <w:t xml:space="preserve"> </w:t>
      </w:r>
      <w:r w:rsidR="00480688" w:rsidRPr="00630A23">
        <w:t xml:space="preserve">Expose model functionalities via RESTful APIs or microservices to enable seamless integration with other applications or systems. Utilize frameworks like Flask or </w:t>
      </w:r>
      <w:proofErr w:type="spellStart"/>
      <w:r w:rsidR="00480688" w:rsidRPr="00630A23">
        <w:t>FastAPI</w:t>
      </w:r>
      <w:proofErr w:type="spellEnd"/>
      <w:r w:rsidR="00480688" w:rsidRPr="00630A23">
        <w:t xml:space="preserve"> to develop robust APIs endpoints</w:t>
      </w:r>
      <w:r w:rsidR="00ED3E26" w:rsidRPr="00630A23">
        <w:t>.</w:t>
      </w:r>
      <w:sdt>
        <w:sdtPr>
          <w:id w:val="1426761412"/>
          <w:citation/>
        </w:sdtPr>
        <w:sdtEndPr>
          <w:rPr>
            <w:vertAlign w:val="superscript"/>
            <w:rPrChange w:id="898" w:author="Ritika Arora" w:date="2025-07-01T14:48:00Z">
              <w:rPr/>
            </w:rPrChange>
          </w:rPr>
        </w:sdtEndPr>
        <w:sdtContent>
          <w:r w:rsidR="00022A09" w:rsidRPr="00630A23">
            <w:rPr>
              <w:vertAlign w:val="superscript"/>
              <w:rPrChange w:id="899" w:author="Ritika Arora" w:date="2025-07-01T15:10:00Z">
                <w:rPr/>
              </w:rPrChange>
            </w:rPr>
            <w:fldChar w:fldCharType="begin"/>
          </w:r>
          <w:r w:rsidR="00022A09" w:rsidRPr="00630A23">
            <w:rPr>
              <w:vertAlign w:val="superscript"/>
              <w:rPrChange w:id="900" w:author="Ritika Arora" w:date="2025-07-01T15:10:00Z">
                <w:rPr/>
              </w:rPrChange>
            </w:rPr>
            <w:instrText xml:space="preserve"> CITATION Ped11 \l 1033 </w:instrText>
          </w:r>
          <w:r w:rsidR="00022A09" w:rsidRPr="00630A23">
            <w:rPr>
              <w:vertAlign w:val="superscript"/>
              <w:rPrChange w:id="901" w:author="Ritika Arora" w:date="2025-07-01T15:10:00Z">
                <w:rPr/>
              </w:rPrChange>
            </w:rPr>
            <w:fldChar w:fldCharType="separate"/>
          </w:r>
          <w:r w:rsidR="00E51A4E" w:rsidRPr="00630A23">
            <w:rPr>
              <w:vertAlign w:val="superscript"/>
              <w:rPrChange w:id="902" w:author="Ritika Arora" w:date="2025-07-01T15:10:00Z">
                <w:rPr>
                  <w:noProof/>
                </w:rPr>
              </w:rPrChange>
            </w:rPr>
            <w:t xml:space="preserve"> [15]</w:t>
          </w:r>
          <w:r w:rsidR="00022A09" w:rsidRPr="00630A23">
            <w:rPr>
              <w:vertAlign w:val="superscript"/>
              <w:rPrChange w:id="903" w:author="Ritika Arora" w:date="2025-07-01T15:10:00Z">
                <w:rPr/>
              </w:rPrChange>
            </w:rPr>
            <w:fldChar w:fldCharType="end"/>
          </w:r>
        </w:sdtContent>
      </w:sdt>
      <w:r w:rsidRPr="00630A23">
        <w:t>.</w:t>
      </w:r>
    </w:p>
    <w:p w14:paraId="02EB494D" w14:textId="77D71987" w:rsidR="007A5E1C" w:rsidRPr="00630A23" w:rsidRDefault="007A5E1C" w:rsidP="00630A23">
      <w:pPr>
        <w:pStyle w:val="NormalBPBHEB"/>
        <w:numPr>
          <w:ilvl w:val="0"/>
          <w:numId w:val="45"/>
        </w:numPr>
        <w:pPrChange w:id="904" w:author="Ritika Arora" w:date="2025-07-01T15:10:00Z">
          <w:pPr>
            <w:numPr>
              <w:numId w:val="23"/>
            </w:numPr>
            <w:tabs>
              <w:tab w:val="num" w:pos="720"/>
            </w:tabs>
            <w:spacing w:line="259" w:lineRule="auto"/>
            <w:ind w:left="720" w:hanging="360"/>
            <w:jc w:val="both"/>
          </w:pPr>
        </w:pPrChange>
      </w:pPr>
      <w:r w:rsidRPr="00630A23">
        <w:rPr>
          <w:rStyle w:val="P-Bold"/>
          <w:rFonts w:ascii="Palatino Linotype" w:hAnsi="Palatino Linotype"/>
          <w:bCs/>
          <w:shd w:val="clear" w:color="auto" w:fill="auto"/>
        </w:rPr>
        <w:t>Containerization</w:t>
      </w:r>
      <w:r w:rsidRPr="00630A23">
        <w:rPr>
          <w:rStyle w:val="P-Bold"/>
          <w:rFonts w:ascii="Palatino Linotype" w:hAnsi="Palatino Linotype"/>
          <w:b w:val="0"/>
          <w:shd w:val="clear" w:color="auto" w:fill="auto"/>
        </w:rPr>
        <w:t>:</w:t>
      </w:r>
      <w:r w:rsidRPr="00630A23">
        <w:t xml:space="preserve"> </w:t>
      </w:r>
      <w:r w:rsidR="00C43985" w:rsidRPr="00630A23">
        <w:t>Package models and their dependencies within Docker containers to ensure portability and reproducibility across various deployment environments. Container orchestration tools</w:t>
      </w:r>
      <w:r w:rsidR="003A65C9" w:rsidRPr="00630A23">
        <w:t>, such as Kubernetes,</w:t>
      </w:r>
      <w:r w:rsidR="00C43985" w:rsidRPr="00630A23">
        <w:t xml:space="preserve"> enable </w:t>
      </w:r>
      <w:r w:rsidR="00B5279C" w:rsidRPr="00630A23">
        <w:t>efficient</w:t>
      </w:r>
      <w:r w:rsidR="00C43985" w:rsidRPr="00630A23">
        <w:t xml:space="preserve"> deployment and scaling of containerized applications.</w:t>
      </w:r>
    </w:p>
    <w:p w14:paraId="1767C2E7" w14:textId="2F7865CE" w:rsidR="007A5E1C" w:rsidRPr="00FC2E7E" w:rsidRDefault="007A5E1C" w:rsidP="00630A23">
      <w:pPr>
        <w:pStyle w:val="Heading2BPBHEB"/>
        <w:pPrChange w:id="905" w:author="Ritika Arora" w:date="2025-07-01T15:11:00Z">
          <w:pPr>
            <w:pStyle w:val="H2-Heading"/>
          </w:pPr>
        </w:pPrChange>
      </w:pPr>
      <w:r w:rsidRPr="00FC2E7E">
        <w:t xml:space="preserve">Monitoring and </w:t>
      </w:r>
      <w:r w:rsidR="00F771DC">
        <w:t>keeping</w:t>
      </w:r>
      <w:r w:rsidRPr="00FC2E7E">
        <w:t xml:space="preserve"> </w:t>
      </w:r>
      <w:r>
        <w:t>d</w:t>
      </w:r>
      <w:r w:rsidRPr="00FC2E7E">
        <w:t xml:space="preserve">eployed </w:t>
      </w:r>
      <w:r w:rsidR="00E216E3">
        <w:t>m</w:t>
      </w:r>
      <w:r w:rsidR="00E216E3" w:rsidRPr="00FC2E7E">
        <w:t>odels</w:t>
      </w:r>
      <w:del w:id="906" w:author="Ritika Arora" w:date="2025-07-01T15:11:00Z">
        <w:r w:rsidR="00E216E3" w:rsidRPr="00FC2E7E" w:rsidDel="00630A23">
          <w:delText>.</w:delText>
        </w:r>
      </w:del>
    </w:p>
    <w:p w14:paraId="02ACC6AE" w14:textId="1D313845" w:rsidR="007A5E1C" w:rsidRPr="00FC2E7E" w:rsidRDefault="00416809" w:rsidP="00630A23">
      <w:pPr>
        <w:pStyle w:val="NormalBPBHEB"/>
        <w:pPrChange w:id="907" w:author="Ritika Arora" w:date="2025-07-01T15:11:00Z">
          <w:pPr>
            <w:pStyle w:val="P-Regular"/>
            <w:jc w:val="both"/>
          </w:pPr>
        </w:pPrChange>
      </w:pPr>
      <w:r>
        <w:t>Maintaining model performance and reliability in production requires ongoing monitoring and management.</w:t>
      </w:r>
    </w:p>
    <w:p w14:paraId="394EB284" w14:textId="6075620F" w:rsidR="007A5E1C" w:rsidRPr="00630A23" w:rsidRDefault="007A5E1C" w:rsidP="00630A23">
      <w:pPr>
        <w:pStyle w:val="NormalBPBHEB"/>
        <w:numPr>
          <w:ilvl w:val="0"/>
          <w:numId w:val="46"/>
        </w:numPr>
        <w:pPrChange w:id="908" w:author="Ritika Arora" w:date="2025-07-01T15:11:00Z">
          <w:pPr>
            <w:numPr>
              <w:numId w:val="24"/>
            </w:numPr>
            <w:tabs>
              <w:tab w:val="num" w:pos="720"/>
            </w:tabs>
            <w:spacing w:line="259" w:lineRule="auto"/>
            <w:ind w:left="720" w:hanging="360"/>
            <w:jc w:val="both"/>
          </w:pPr>
        </w:pPrChange>
      </w:pPr>
      <w:r w:rsidRPr="00630A23">
        <w:rPr>
          <w:rStyle w:val="P-Bold"/>
          <w:rFonts w:ascii="Palatino Linotype" w:hAnsi="Palatino Linotype"/>
          <w:bCs/>
          <w:shd w:val="clear" w:color="auto" w:fill="auto"/>
        </w:rPr>
        <w:t>Performance metrics</w:t>
      </w:r>
      <w:r w:rsidRPr="00630A23">
        <w:rPr>
          <w:rStyle w:val="P-Bold"/>
          <w:rFonts w:ascii="Palatino Linotype" w:hAnsi="Palatino Linotype"/>
          <w:b w:val="0"/>
          <w:shd w:val="clear" w:color="auto" w:fill="auto"/>
        </w:rPr>
        <w:t>:</w:t>
      </w:r>
      <w:r w:rsidRPr="00630A23">
        <w:t xml:space="preserve"> </w:t>
      </w:r>
      <w:r w:rsidR="00C43985" w:rsidRPr="00630A23">
        <w:t xml:space="preserve">Define and monitor </w:t>
      </w:r>
      <w:del w:id="909" w:author="Ritika Arora" w:date="2025-07-01T15:11:00Z">
        <w:r w:rsidR="00C43985" w:rsidRPr="00630A23" w:rsidDel="00630A23">
          <w:delText>key performance indicators (</w:delText>
        </w:r>
      </w:del>
      <w:r w:rsidR="00C43985" w:rsidRPr="00630A23">
        <w:t>KPIs</w:t>
      </w:r>
      <w:del w:id="910" w:author="Ritika Arora" w:date="2025-07-01T15:11:00Z">
        <w:r w:rsidR="00C43985" w:rsidRPr="00630A23" w:rsidDel="00630A23">
          <w:delText>)</w:delText>
        </w:r>
      </w:del>
      <w:r w:rsidR="00C43985" w:rsidRPr="00630A23">
        <w:t xml:space="preserve"> like inference latency, throughput, and error rates to assess model effectiveness and responsiveness.</w:t>
      </w:r>
    </w:p>
    <w:p w14:paraId="1B23395D" w14:textId="1979B871" w:rsidR="007A5E1C" w:rsidRPr="00630A23" w:rsidRDefault="007A5E1C" w:rsidP="00630A23">
      <w:pPr>
        <w:pStyle w:val="NormalBPBHEB"/>
        <w:numPr>
          <w:ilvl w:val="0"/>
          <w:numId w:val="46"/>
        </w:numPr>
        <w:pPrChange w:id="911" w:author="Ritika Arora" w:date="2025-07-01T15:11:00Z">
          <w:pPr>
            <w:numPr>
              <w:numId w:val="24"/>
            </w:numPr>
            <w:tabs>
              <w:tab w:val="num" w:pos="720"/>
            </w:tabs>
            <w:spacing w:line="259" w:lineRule="auto"/>
            <w:ind w:left="720" w:hanging="360"/>
            <w:jc w:val="both"/>
          </w:pPr>
        </w:pPrChange>
      </w:pPr>
      <w:r w:rsidRPr="00630A23">
        <w:rPr>
          <w:rStyle w:val="P-Bold"/>
          <w:rFonts w:ascii="Palatino Linotype" w:hAnsi="Palatino Linotype"/>
          <w:bCs/>
          <w:shd w:val="clear" w:color="auto" w:fill="auto"/>
        </w:rPr>
        <w:t>Error handling</w:t>
      </w:r>
      <w:r w:rsidRPr="00630A23">
        <w:rPr>
          <w:rStyle w:val="P-Bold"/>
          <w:rFonts w:ascii="Palatino Linotype" w:hAnsi="Palatino Linotype"/>
          <w:b w:val="0"/>
          <w:shd w:val="clear" w:color="auto" w:fill="auto"/>
        </w:rPr>
        <w:t>:</w:t>
      </w:r>
      <w:r w:rsidRPr="00630A23">
        <w:t xml:space="preserve"> </w:t>
      </w:r>
      <w:r w:rsidR="00C43985" w:rsidRPr="00630A23">
        <w:t>Implement strong error handling mechanisms to manage exceptions and edge cases during inference, ensuring smooth degradation resilience</w:t>
      </w:r>
      <w:r w:rsidRPr="00630A23">
        <w:t>.</w:t>
      </w:r>
    </w:p>
    <w:p w14:paraId="315C733C" w14:textId="1D721C24" w:rsidR="007A5E1C" w:rsidRPr="00630A23" w:rsidRDefault="007A5E1C" w:rsidP="00630A23">
      <w:pPr>
        <w:pStyle w:val="NormalBPBHEB"/>
        <w:numPr>
          <w:ilvl w:val="0"/>
          <w:numId w:val="46"/>
        </w:numPr>
        <w:pPrChange w:id="912" w:author="Ritika Arora" w:date="2025-07-01T15:11:00Z">
          <w:pPr>
            <w:numPr>
              <w:numId w:val="24"/>
            </w:numPr>
            <w:tabs>
              <w:tab w:val="num" w:pos="720"/>
            </w:tabs>
            <w:spacing w:line="259" w:lineRule="auto"/>
            <w:ind w:left="720" w:hanging="360"/>
            <w:jc w:val="both"/>
          </w:pPr>
        </w:pPrChange>
      </w:pPr>
      <w:r w:rsidRPr="00630A23">
        <w:rPr>
          <w:rStyle w:val="P-Bold"/>
          <w:rFonts w:ascii="Palatino Linotype" w:hAnsi="Palatino Linotype"/>
          <w:bCs/>
          <w:shd w:val="clear" w:color="auto" w:fill="auto"/>
        </w:rPr>
        <w:t>Model versioning</w:t>
      </w:r>
      <w:r w:rsidRPr="00630A23">
        <w:rPr>
          <w:rStyle w:val="P-Bold"/>
          <w:rFonts w:ascii="Palatino Linotype" w:hAnsi="Palatino Linotype"/>
          <w:b w:val="0"/>
          <w:shd w:val="clear" w:color="auto" w:fill="auto"/>
        </w:rPr>
        <w:t>:</w:t>
      </w:r>
      <w:r w:rsidRPr="00630A23">
        <w:t xml:space="preserve"> </w:t>
      </w:r>
      <w:r w:rsidR="00C43985" w:rsidRPr="00630A23">
        <w:t>Maintain multiple versions of deployed models using version control systems or model registries. This practice enables rollbacks to earlier versions and supports A/B testing for new model iterations</w:t>
      </w:r>
      <w:r w:rsidRPr="00630A23">
        <w:t>.</w:t>
      </w:r>
    </w:p>
    <w:p w14:paraId="2323798A" w14:textId="505D8237" w:rsidR="007B208D" w:rsidRPr="00630A23" w:rsidRDefault="00817076" w:rsidP="00630A23">
      <w:pPr>
        <w:pStyle w:val="NormalBPBHEB"/>
        <w:pPrChange w:id="913" w:author="Ritika Arora" w:date="2025-07-01T15:11:00Z">
          <w:pPr>
            <w:spacing w:line="259" w:lineRule="auto"/>
            <w:jc w:val="both"/>
          </w:pPr>
        </w:pPrChange>
      </w:pPr>
      <w:r w:rsidRPr="00630A23">
        <w:lastRenderedPageBreak/>
        <w:t xml:space="preserve">Fine-tuning </w:t>
      </w:r>
      <w:r w:rsidR="00B5279C" w:rsidRPr="00630A23">
        <w:t xml:space="preserve">enables transformer models to tailor their performance to specific NLP tasks, thereby enhancing their </w:t>
      </w:r>
      <w:r w:rsidRPr="00630A23">
        <w:t>accuracy. With this foundation in place, we can now shift our focus to model deployment.</w:t>
      </w:r>
    </w:p>
    <w:p w14:paraId="22FA758E" w14:textId="0C2B34BB" w:rsidR="007B208D" w:rsidRPr="00630A23" w:rsidRDefault="003A65C9" w:rsidP="00630A23">
      <w:pPr>
        <w:pStyle w:val="NormalBPBHEB"/>
        <w:pPrChange w:id="914" w:author="Ritika Arora" w:date="2025-07-01T15:11:00Z">
          <w:pPr>
            <w:spacing w:line="259" w:lineRule="auto"/>
            <w:jc w:val="both"/>
          </w:pPr>
        </w:pPrChange>
      </w:pPr>
      <w:r w:rsidRPr="00630A23">
        <w:t>The next section provides practical strategies for making inferences and using trained models in real-world settings.</w:t>
      </w:r>
    </w:p>
    <w:p w14:paraId="31875389" w14:textId="7B9C1183" w:rsidR="006E5F6B" w:rsidRPr="00D527DE" w:rsidRDefault="00E216E3" w:rsidP="00630A23">
      <w:pPr>
        <w:pStyle w:val="Heading1BPBHEB"/>
        <w:pPrChange w:id="915" w:author="Ritika Arora" w:date="2025-07-01T15:11:00Z">
          <w:pPr>
            <w:pStyle w:val="H1-Section"/>
          </w:pPr>
        </w:pPrChange>
      </w:pPr>
      <w:r>
        <w:t>Practicing</w:t>
      </w:r>
      <w:r w:rsidR="006E5F6B">
        <w:t xml:space="preserve"> f</w:t>
      </w:r>
      <w:r w:rsidR="006E5F6B" w:rsidRPr="00D527DE">
        <w:t>ine-</w:t>
      </w:r>
      <w:r w:rsidR="006E5F6B">
        <w:t>t</w:t>
      </w:r>
      <w:r w:rsidR="006E5F6B" w:rsidRPr="00D527DE">
        <w:t xml:space="preserve">uning </w:t>
      </w:r>
      <w:del w:id="916" w:author="Ritika Arora" w:date="2025-07-01T15:29:00Z">
        <w:r w:rsidR="006E5F6B" w:rsidRPr="00D527DE" w:rsidDel="00272576">
          <w:delText xml:space="preserve">a </w:delText>
        </w:r>
      </w:del>
      <w:r w:rsidR="006E5F6B">
        <w:t>t</w:t>
      </w:r>
      <w:r w:rsidR="006E5F6B" w:rsidRPr="00D527DE">
        <w:t xml:space="preserve">ransformer </w:t>
      </w:r>
      <w:r w:rsidR="006E5F6B">
        <w:t>m</w:t>
      </w:r>
      <w:r w:rsidR="006E5F6B" w:rsidRPr="00D527DE">
        <w:t xml:space="preserve">odel for </w:t>
      </w:r>
      <w:r w:rsidR="006E5F6B">
        <w:t>s</w:t>
      </w:r>
      <w:r w:rsidR="006E5F6B" w:rsidRPr="00D527DE">
        <w:t xml:space="preserve">entiment </w:t>
      </w:r>
      <w:r>
        <w:t>a</w:t>
      </w:r>
      <w:r w:rsidRPr="00D527DE">
        <w:t>nalysis</w:t>
      </w:r>
      <w:del w:id="917" w:author="Ritika Arora" w:date="2025-07-01T15:11:00Z">
        <w:r w:rsidRPr="00D527DE" w:rsidDel="00630A23">
          <w:delText>.</w:delText>
        </w:r>
      </w:del>
    </w:p>
    <w:p w14:paraId="2F9C7641" w14:textId="0F8BCE99" w:rsidR="006E5F6B" w:rsidRDefault="003A65C9" w:rsidP="00630A23">
      <w:pPr>
        <w:pStyle w:val="NormalBPBHEB"/>
        <w:pPrChange w:id="918" w:author="Ritika Arora" w:date="2025-07-01T15:12:00Z">
          <w:pPr>
            <w:spacing w:line="259" w:lineRule="auto"/>
            <w:jc w:val="both"/>
          </w:pPr>
        </w:pPrChange>
      </w:pPr>
      <w:r>
        <w:t xml:space="preserve">This example demonstrates how to fine-tune a pre-trained transformer model from Hugging Face's library for </w:t>
      </w:r>
      <w:r w:rsidR="00B5279C">
        <w:t>sentiment analysis</w:t>
      </w:r>
      <w:r>
        <w:t>. The task involves classifying movie reviews as either positive or negative sentiments. Let</w:t>
      </w:r>
      <w:ins w:id="919" w:author="Ritika Arora" w:date="2025-07-01T15:12:00Z">
        <w:r w:rsidR="00630A23">
          <w:t xml:space="preserve"> u</w:t>
        </w:r>
      </w:ins>
      <w:del w:id="920" w:author="Ritika Arora" w:date="2025-07-01T15:12:00Z">
        <w:r w:rsidDel="00630A23">
          <w:delText>'</w:delText>
        </w:r>
      </w:del>
      <w:r>
        <w:t>s get started:</w:t>
      </w:r>
    </w:p>
    <w:p w14:paraId="20715A08" w14:textId="4597995C" w:rsidR="006E5F6B" w:rsidRDefault="006E5F6B" w:rsidP="00630A23">
      <w:pPr>
        <w:pStyle w:val="NormalBPBHEB"/>
        <w:numPr>
          <w:ilvl w:val="0"/>
          <w:numId w:val="47"/>
        </w:numPr>
        <w:pPrChange w:id="921" w:author="Ritika Arora" w:date="2025-07-01T15:12:00Z">
          <w:pPr>
            <w:pStyle w:val="L-Numbers"/>
          </w:pPr>
        </w:pPrChange>
      </w:pPr>
      <w:commentRangeStart w:id="922"/>
      <w:r w:rsidRPr="2C093623">
        <w:t>Let</w:t>
      </w:r>
      <w:ins w:id="923" w:author="Ritika Arora" w:date="2025-07-01T15:12:00Z">
        <w:r w:rsidR="00630A23">
          <w:t xml:space="preserve"> </w:t>
        </w:r>
      </w:ins>
      <w:commentRangeEnd w:id="922"/>
      <w:ins w:id="924" w:author="Ritika Arora" w:date="2025-07-01T15:13:00Z">
        <w:r w:rsidR="00630A23">
          <w:rPr>
            <w:rStyle w:val="CommentReference"/>
            <w:rFonts w:ascii="Arial" w:eastAsia="Arial" w:hAnsi="Arial" w:cs="Arial"/>
          </w:rPr>
          <w:commentReference w:id="922"/>
        </w:r>
      </w:ins>
      <w:ins w:id="925" w:author="Ritika Arora" w:date="2025-07-01T15:12:00Z">
        <w:r w:rsidR="00630A23">
          <w:t>u</w:t>
        </w:r>
      </w:ins>
      <w:del w:id="926" w:author="Ritika Arora" w:date="2025-07-01T15:12:00Z">
        <w:r w:rsidRPr="2C093623" w:rsidDel="00630A23">
          <w:delText>’</w:delText>
        </w:r>
      </w:del>
      <w:r w:rsidRPr="2C093623">
        <w:t xml:space="preserve">s import the </w:t>
      </w:r>
      <w:r w:rsidR="003A65C9">
        <w:t>required</w:t>
      </w:r>
      <w:r w:rsidRPr="2C093623">
        <w:t xml:space="preserve"> libraries:</w:t>
      </w:r>
    </w:p>
    <w:p w14:paraId="796810D9" w14:textId="620C747D" w:rsidR="008320AE" w:rsidRPr="00630A23" w:rsidRDefault="008320AE" w:rsidP="2C093623">
      <w:pPr>
        <w:pStyle w:val="L-Source"/>
        <w:rPr>
          <w:rFonts w:ascii="Consolas" w:hAnsi="Consolas"/>
          <w:sz w:val="20"/>
          <w:szCs w:val="20"/>
          <w:lang w:val="en-US"/>
          <w:rPrChange w:id="927" w:author="Ritika Arora" w:date="2025-07-01T15:13:00Z">
            <w:rPr>
              <w:lang w:val="en-US"/>
            </w:rPr>
          </w:rPrChange>
        </w:rPr>
      </w:pPr>
      <w:r w:rsidRPr="00630A23">
        <w:rPr>
          <w:rFonts w:ascii="Consolas" w:hAnsi="Consolas"/>
          <w:sz w:val="20"/>
          <w:szCs w:val="20"/>
          <w:lang w:val="en-US"/>
          <w:rPrChange w:id="928" w:author="Ritika Arora" w:date="2025-07-01T15:13:00Z">
            <w:rPr>
              <w:lang w:val="en-US"/>
            </w:rPr>
          </w:rPrChange>
        </w:rPr>
        <w:t>`python</w:t>
      </w:r>
    </w:p>
    <w:p w14:paraId="3797A426" w14:textId="1D845971" w:rsidR="006E5F6B" w:rsidRPr="00630A23" w:rsidRDefault="006E5F6B" w:rsidP="2C093623">
      <w:pPr>
        <w:pStyle w:val="L-Source"/>
        <w:rPr>
          <w:rFonts w:ascii="Consolas" w:hAnsi="Consolas"/>
          <w:sz w:val="20"/>
          <w:szCs w:val="20"/>
          <w:lang w:val="en-US"/>
          <w:rPrChange w:id="929" w:author="Ritika Arora" w:date="2025-07-01T15:13:00Z">
            <w:rPr>
              <w:lang w:val="en-US"/>
            </w:rPr>
          </w:rPrChange>
        </w:rPr>
      </w:pPr>
      <w:r w:rsidRPr="00630A23">
        <w:rPr>
          <w:rFonts w:ascii="Consolas" w:hAnsi="Consolas"/>
          <w:sz w:val="20"/>
          <w:szCs w:val="20"/>
          <w:lang w:val="en-US"/>
          <w:rPrChange w:id="930" w:author="Ritika Arora" w:date="2025-07-01T15:13:00Z">
            <w:rPr>
              <w:lang w:val="en-US"/>
            </w:rPr>
          </w:rPrChange>
        </w:rPr>
        <w:t xml:space="preserve">from transformers import </w:t>
      </w:r>
      <w:proofErr w:type="spellStart"/>
      <w:r w:rsidRPr="00630A23">
        <w:rPr>
          <w:rFonts w:ascii="Consolas" w:hAnsi="Consolas"/>
          <w:sz w:val="20"/>
          <w:szCs w:val="20"/>
          <w:lang w:val="en-US"/>
          <w:rPrChange w:id="931" w:author="Ritika Arora" w:date="2025-07-01T15:13:00Z">
            <w:rPr>
              <w:lang w:val="en-US"/>
            </w:rPr>
          </w:rPrChange>
        </w:rPr>
        <w:t>BertTokenizer</w:t>
      </w:r>
      <w:proofErr w:type="spellEnd"/>
      <w:r w:rsidRPr="00630A23">
        <w:rPr>
          <w:rFonts w:ascii="Consolas" w:hAnsi="Consolas"/>
          <w:sz w:val="20"/>
          <w:szCs w:val="20"/>
          <w:lang w:val="en-US"/>
          <w:rPrChange w:id="932" w:author="Ritika Arora" w:date="2025-07-01T15:13:00Z">
            <w:rPr>
              <w:lang w:val="en-US"/>
            </w:rPr>
          </w:rPrChange>
        </w:rPr>
        <w:t xml:space="preserve">, </w:t>
      </w:r>
      <w:proofErr w:type="spellStart"/>
      <w:r w:rsidRPr="00630A23">
        <w:rPr>
          <w:rFonts w:ascii="Consolas" w:hAnsi="Consolas"/>
          <w:sz w:val="20"/>
          <w:szCs w:val="20"/>
          <w:lang w:val="en-US"/>
          <w:rPrChange w:id="933" w:author="Ritika Arora" w:date="2025-07-01T15:13:00Z">
            <w:rPr>
              <w:lang w:val="en-US"/>
            </w:rPr>
          </w:rPrChange>
        </w:rPr>
        <w:t>BertForSequenceClassification</w:t>
      </w:r>
      <w:proofErr w:type="spellEnd"/>
      <w:r w:rsidRPr="00630A23">
        <w:rPr>
          <w:rFonts w:ascii="Consolas" w:hAnsi="Consolas"/>
          <w:sz w:val="20"/>
          <w:szCs w:val="20"/>
          <w:lang w:val="en-US"/>
          <w:rPrChange w:id="934" w:author="Ritika Arora" w:date="2025-07-01T15:13:00Z">
            <w:rPr>
              <w:lang w:val="en-US"/>
            </w:rPr>
          </w:rPrChange>
        </w:rPr>
        <w:t xml:space="preserve">, Trainer, </w:t>
      </w:r>
      <w:proofErr w:type="spellStart"/>
      <w:r w:rsidRPr="00630A23">
        <w:rPr>
          <w:rFonts w:ascii="Consolas" w:hAnsi="Consolas"/>
          <w:sz w:val="20"/>
          <w:szCs w:val="20"/>
          <w:lang w:val="en-US"/>
          <w:rPrChange w:id="935" w:author="Ritika Arora" w:date="2025-07-01T15:13:00Z">
            <w:rPr>
              <w:lang w:val="en-US"/>
            </w:rPr>
          </w:rPrChange>
        </w:rPr>
        <w:t>TrainingArguments</w:t>
      </w:r>
      <w:proofErr w:type="spellEnd"/>
    </w:p>
    <w:p w14:paraId="4F8104F8" w14:textId="77777777" w:rsidR="006E5F6B" w:rsidRPr="00630A23" w:rsidRDefault="006E5F6B" w:rsidP="00AA65F2">
      <w:pPr>
        <w:pStyle w:val="L-Source"/>
        <w:rPr>
          <w:rFonts w:ascii="Consolas" w:hAnsi="Consolas"/>
          <w:sz w:val="20"/>
          <w:szCs w:val="20"/>
          <w:rPrChange w:id="936" w:author="Ritika Arora" w:date="2025-07-01T15:13:00Z">
            <w:rPr/>
          </w:rPrChange>
        </w:rPr>
      </w:pPr>
      <w:r w:rsidRPr="00630A23">
        <w:rPr>
          <w:rFonts w:ascii="Consolas" w:hAnsi="Consolas"/>
          <w:sz w:val="20"/>
          <w:szCs w:val="20"/>
          <w:rPrChange w:id="937" w:author="Ritika Arora" w:date="2025-07-01T15:13:00Z">
            <w:rPr/>
          </w:rPrChange>
        </w:rPr>
        <w:t>import torch</w:t>
      </w:r>
    </w:p>
    <w:p w14:paraId="23A87CA8" w14:textId="77777777" w:rsidR="006E5F6B" w:rsidRPr="00630A23" w:rsidRDefault="006E5F6B" w:rsidP="00AA65F2">
      <w:pPr>
        <w:pStyle w:val="L-Source"/>
        <w:rPr>
          <w:rFonts w:ascii="Consolas" w:hAnsi="Consolas"/>
          <w:sz w:val="20"/>
          <w:szCs w:val="20"/>
          <w:rPrChange w:id="938" w:author="Ritika Arora" w:date="2025-07-01T15:13:00Z">
            <w:rPr/>
          </w:rPrChange>
        </w:rPr>
      </w:pPr>
      <w:r w:rsidRPr="00630A23">
        <w:rPr>
          <w:rFonts w:ascii="Consolas" w:hAnsi="Consolas"/>
          <w:sz w:val="20"/>
          <w:szCs w:val="20"/>
          <w:lang w:val="en-US"/>
          <w:rPrChange w:id="939" w:author="Ritika Arora" w:date="2025-07-01T15:13:00Z">
            <w:rPr>
              <w:lang w:val="en-US"/>
            </w:rPr>
          </w:rPrChange>
        </w:rPr>
        <w:t xml:space="preserve">from </w:t>
      </w:r>
      <w:proofErr w:type="spellStart"/>
      <w:r w:rsidRPr="00630A23">
        <w:rPr>
          <w:rFonts w:ascii="Consolas" w:hAnsi="Consolas"/>
          <w:sz w:val="20"/>
          <w:szCs w:val="20"/>
          <w:lang w:val="en-US"/>
          <w:rPrChange w:id="940" w:author="Ritika Arora" w:date="2025-07-01T15:13:00Z">
            <w:rPr>
              <w:lang w:val="en-US"/>
            </w:rPr>
          </w:rPrChange>
        </w:rPr>
        <w:t>torch.utils.data</w:t>
      </w:r>
      <w:proofErr w:type="spellEnd"/>
      <w:r w:rsidRPr="00630A23">
        <w:rPr>
          <w:rFonts w:ascii="Consolas" w:hAnsi="Consolas"/>
          <w:sz w:val="20"/>
          <w:szCs w:val="20"/>
          <w:lang w:val="en-US"/>
          <w:rPrChange w:id="941" w:author="Ritika Arora" w:date="2025-07-01T15:13:00Z">
            <w:rPr>
              <w:lang w:val="en-US"/>
            </w:rPr>
          </w:rPrChange>
        </w:rPr>
        <w:t xml:space="preserve"> import </w:t>
      </w:r>
      <w:proofErr w:type="spellStart"/>
      <w:r w:rsidRPr="00630A23">
        <w:rPr>
          <w:rFonts w:ascii="Consolas" w:hAnsi="Consolas"/>
          <w:sz w:val="20"/>
          <w:szCs w:val="20"/>
          <w:lang w:val="en-US"/>
          <w:rPrChange w:id="942" w:author="Ritika Arora" w:date="2025-07-01T15:13:00Z">
            <w:rPr>
              <w:lang w:val="en-US"/>
            </w:rPr>
          </w:rPrChange>
        </w:rPr>
        <w:t>DataLoader</w:t>
      </w:r>
      <w:proofErr w:type="spellEnd"/>
      <w:r w:rsidRPr="00630A23">
        <w:rPr>
          <w:rFonts w:ascii="Consolas" w:hAnsi="Consolas"/>
          <w:sz w:val="20"/>
          <w:szCs w:val="20"/>
          <w:lang w:val="en-US"/>
          <w:rPrChange w:id="943" w:author="Ritika Arora" w:date="2025-07-01T15:13:00Z">
            <w:rPr>
              <w:lang w:val="en-US"/>
            </w:rPr>
          </w:rPrChange>
        </w:rPr>
        <w:t>, Dataset</w:t>
      </w:r>
    </w:p>
    <w:p w14:paraId="11C2F55A" w14:textId="77777777" w:rsidR="006E5F6B" w:rsidRPr="00630A23" w:rsidRDefault="006E5F6B" w:rsidP="00AA65F2">
      <w:pPr>
        <w:pStyle w:val="L-Source"/>
        <w:rPr>
          <w:rFonts w:ascii="Consolas" w:hAnsi="Consolas"/>
          <w:sz w:val="20"/>
          <w:szCs w:val="20"/>
          <w:rPrChange w:id="944" w:author="Ritika Arora" w:date="2025-07-01T15:13:00Z">
            <w:rPr/>
          </w:rPrChange>
        </w:rPr>
      </w:pPr>
      <w:r w:rsidRPr="00630A23">
        <w:rPr>
          <w:rFonts w:ascii="Consolas" w:hAnsi="Consolas"/>
          <w:sz w:val="20"/>
          <w:szCs w:val="20"/>
          <w:rPrChange w:id="945" w:author="Ritika Arora" w:date="2025-07-01T15:13:00Z">
            <w:rPr/>
          </w:rPrChange>
        </w:rPr>
        <w:t>import pandas as pd</w:t>
      </w:r>
    </w:p>
    <w:p w14:paraId="7F4B39A2" w14:textId="77777777" w:rsidR="006E5F6B" w:rsidRPr="00630A23" w:rsidRDefault="006E5F6B" w:rsidP="2C093623">
      <w:pPr>
        <w:pStyle w:val="L-Source"/>
        <w:rPr>
          <w:rFonts w:ascii="Consolas" w:hAnsi="Consolas"/>
          <w:sz w:val="20"/>
          <w:szCs w:val="20"/>
          <w:lang w:val="en-US"/>
          <w:rPrChange w:id="946" w:author="Ritika Arora" w:date="2025-07-01T15:13:00Z">
            <w:rPr>
              <w:lang w:val="en-US"/>
            </w:rPr>
          </w:rPrChange>
        </w:rPr>
      </w:pPr>
      <w:r w:rsidRPr="00630A23">
        <w:rPr>
          <w:rFonts w:ascii="Consolas" w:hAnsi="Consolas"/>
          <w:sz w:val="20"/>
          <w:szCs w:val="20"/>
          <w:lang w:val="en-US"/>
          <w:rPrChange w:id="947" w:author="Ritika Arora" w:date="2025-07-01T15:13:00Z">
            <w:rPr>
              <w:lang w:val="en-US"/>
            </w:rPr>
          </w:rPrChange>
        </w:rPr>
        <w:t xml:space="preserve">from </w:t>
      </w:r>
      <w:proofErr w:type="spellStart"/>
      <w:r w:rsidRPr="00630A23">
        <w:rPr>
          <w:rFonts w:ascii="Consolas" w:hAnsi="Consolas"/>
          <w:sz w:val="20"/>
          <w:szCs w:val="20"/>
          <w:lang w:val="en-US"/>
          <w:rPrChange w:id="948" w:author="Ritika Arora" w:date="2025-07-01T15:13:00Z">
            <w:rPr>
              <w:lang w:val="en-US"/>
            </w:rPr>
          </w:rPrChange>
        </w:rPr>
        <w:t>sklearn.model_selection</w:t>
      </w:r>
      <w:proofErr w:type="spellEnd"/>
      <w:r w:rsidRPr="00630A23">
        <w:rPr>
          <w:rFonts w:ascii="Consolas" w:hAnsi="Consolas"/>
          <w:sz w:val="20"/>
          <w:szCs w:val="20"/>
          <w:lang w:val="en-US"/>
          <w:rPrChange w:id="949" w:author="Ritika Arora" w:date="2025-07-01T15:13:00Z">
            <w:rPr>
              <w:lang w:val="en-US"/>
            </w:rPr>
          </w:rPrChange>
        </w:rPr>
        <w:t xml:space="preserve"> import </w:t>
      </w:r>
      <w:proofErr w:type="spellStart"/>
      <w:r w:rsidRPr="00630A23">
        <w:rPr>
          <w:rFonts w:ascii="Consolas" w:hAnsi="Consolas"/>
          <w:sz w:val="20"/>
          <w:szCs w:val="20"/>
          <w:lang w:val="en-US"/>
          <w:rPrChange w:id="950" w:author="Ritika Arora" w:date="2025-07-01T15:13:00Z">
            <w:rPr>
              <w:lang w:val="en-US"/>
            </w:rPr>
          </w:rPrChange>
        </w:rPr>
        <w:t>train_test_split</w:t>
      </w:r>
      <w:proofErr w:type="spellEnd"/>
    </w:p>
    <w:p w14:paraId="601B5248" w14:textId="13307A49" w:rsidR="008320AE" w:rsidRPr="00630A23" w:rsidRDefault="008320AE" w:rsidP="2C093623">
      <w:pPr>
        <w:pStyle w:val="L-Source"/>
        <w:rPr>
          <w:rFonts w:ascii="Consolas" w:hAnsi="Consolas"/>
          <w:sz w:val="20"/>
          <w:szCs w:val="20"/>
          <w:lang w:val="en-US"/>
          <w:rPrChange w:id="951" w:author="Ritika Arora" w:date="2025-07-01T15:13:00Z">
            <w:rPr>
              <w:lang w:val="en-US"/>
            </w:rPr>
          </w:rPrChange>
        </w:rPr>
      </w:pPr>
      <w:r w:rsidRPr="00630A23">
        <w:rPr>
          <w:rFonts w:ascii="Consolas" w:hAnsi="Consolas"/>
          <w:sz w:val="20"/>
          <w:szCs w:val="20"/>
          <w:lang w:val="en-US"/>
          <w:rPrChange w:id="952" w:author="Ritika Arora" w:date="2025-07-01T15:13:00Z">
            <w:rPr>
              <w:lang w:val="en-US"/>
            </w:rPr>
          </w:rPrChange>
        </w:rPr>
        <w:t>`</w:t>
      </w:r>
    </w:p>
    <w:p w14:paraId="03EF080C" w14:textId="1C099F96" w:rsidR="006E5F6B" w:rsidRPr="004B6A0D" w:rsidDel="005B318C" w:rsidRDefault="006E5F6B" w:rsidP="00630A23">
      <w:pPr>
        <w:pStyle w:val="NormalBPBHEB"/>
        <w:numPr>
          <w:ilvl w:val="0"/>
          <w:numId w:val="47"/>
        </w:numPr>
        <w:pPrChange w:id="953" w:author="Ritika Arora" w:date="2025-07-01T15:13:00Z">
          <w:pPr>
            <w:pStyle w:val="L-Numbers"/>
            <w:jc w:val="both"/>
          </w:pPr>
        </w:pPrChange>
      </w:pPr>
      <w:r w:rsidRPr="004B6A0D" w:rsidDel="005B318C">
        <w:rPr>
          <w:b/>
          <w:bCs/>
        </w:rPr>
        <w:t xml:space="preserve">Dataset </w:t>
      </w:r>
      <w:r w:rsidDel="005B318C">
        <w:rPr>
          <w:b/>
          <w:bCs/>
        </w:rPr>
        <w:t>p</w:t>
      </w:r>
      <w:r w:rsidRPr="004B6A0D" w:rsidDel="005B318C">
        <w:rPr>
          <w:b/>
          <w:bCs/>
        </w:rPr>
        <w:t>reparation</w:t>
      </w:r>
      <w:r w:rsidRPr="004B6A0D" w:rsidDel="005B318C">
        <w:t xml:space="preserve">: </w:t>
      </w:r>
      <w:r w:rsidR="00A32263">
        <w:t>The code starts by preparing a small dataset of movie reviews and their sentiments. This dataset is divided into training and testing subsets.</w:t>
      </w:r>
    </w:p>
    <w:p w14:paraId="596D0328" w14:textId="47177028" w:rsidR="008320AE" w:rsidRPr="00630A23" w:rsidRDefault="008320AE" w:rsidP="00AA65F2">
      <w:pPr>
        <w:pStyle w:val="L-Source"/>
        <w:rPr>
          <w:rFonts w:ascii="Consolas" w:hAnsi="Consolas"/>
          <w:sz w:val="20"/>
          <w:szCs w:val="20"/>
          <w:rPrChange w:id="954" w:author="Ritika Arora" w:date="2025-07-01T15:13:00Z">
            <w:rPr/>
          </w:rPrChange>
        </w:rPr>
      </w:pPr>
      <w:r w:rsidRPr="00630A23">
        <w:rPr>
          <w:rFonts w:ascii="Consolas" w:hAnsi="Consolas"/>
          <w:sz w:val="20"/>
          <w:szCs w:val="20"/>
          <w:rPrChange w:id="955" w:author="Ritika Arora" w:date="2025-07-01T15:13:00Z">
            <w:rPr/>
          </w:rPrChange>
        </w:rPr>
        <w:t>`python</w:t>
      </w:r>
    </w:p>
    <w:p w14:paraId="04146225" w14:textId="45D00C19" w:rsidR="006E5F6B" w:rsidRPr="00630A23" w:rsidRDefault="006E5F6B" w:rsidP="00AA65F2">
      <w:pPr>
        <w:pStyle w:val="L-Source"/>
        <w:rPr>
          <w:rFonts w:ascii="Consolas" w:hAnsi="Consolas"/>
          <w:sz w:val="20"/>
          <w:szCs w:val="20"/>
          <w:rPrChange w:id="956" w:author="Ritika Arora" w:date="2025-07-01T15:13:00Z">
            <w:rPr/>
          </w:rPrChange>
        </w:rPr>
      </w:pPr>
      <w:r w:rsidRPr="00630A23">
        <w:rPr>
          <w:rFonts w:ascii="Consolas" w:hAnsi="Consolas"/>
          <w:sz w:val="20"/>
          <w:szCs w:val="20"/>
          <w:rPrChange w:id="957" w:author="Ritika Arora" w:date="2025-07-01T15:13:00Z">
            <w:rPr/>
          </w:rPrChange>
        </w:rPr>
        <w:t># Sample dataset</w:t>
      </w:r>
    </w:p>
    <w:p w14:paraId="1D05D83F" w14:textId="77777777" w:rsidR="006E5F6B" w:rsidRPr="00630A23" w:rsidRDefault="006E5F6B" w:rsidP="00AA65F2">
      <w:pPr>
        <w:pStyle w:val="L-Source"/>
        <w:rPr>
          <w:rFonts w:ascii="Consolas" w:hAnsi="Consolas"/>
          <w:sz w:val="20"/>
          <w:szCs w:val="20"/>
          <w:rPrChange w:id="958" w:author="Ritika Arora" w:date="2025-07-01T15:13:00Z">
            <w:rPr/>
          </w:rPrChange>
        </w:rPr>
      </w:pPr>
      <w:r w:rsidRPr="00630A23">
        <w:rPr>
          <w:rFonts w:ascii="Consolas" w:hAnsi="Consolas"/>
          <w:sz w:val="20"/>
          <w:szCs w:val="20"/>
          <w:rPrChange w:id="959" w:author="Ritika Arora" w:date="2025-07-01T15:13:00Z">
            <w:rPr/>
          </w:rPrChange>
        </w:rPr>
        <w:t>data = {'review': ['I loved the movie!', 'That was the worst movie ever...'],</w:t>
      </w:r>
    </w:p>
    <w:p w14:paraId="0445A236" w14:textId="77777777" w:rsidR="006E5F6B" w:rsidRPr="00630A23" w:rsidRDefault="006E5F6B" w:rsidP="00AA65F2">
      <w:pPr>
        <w:pStyle w:val="L-Source"/>
        <w:rPr>
          <w:rFonts w:ascii="Consolas" w:hAnsi="Consolas"/>
          <w:sz w:val="20"/>
          <w:szCs w:val="20"/>
          <w:rPrChange w:id="960" w:author="Ritika Arora" w:date="2025-07-01T15:13:00Z">
            <w:rPr/>
          </w:rPrChange>
        </w:rPr>
      </w:pPr>
      <w:r w:rsidRPr="00630A23">
        <w:rPr>
          <w:rFonts w:ascii="Consolas" w:hAnsi="Consolas"/>
          <w:sz w:val="20"/>
          <w:szCs w:val="20"/>
          <w:lang w:val="en-US"/>
          <w:rPrChange w:id="961" w:author="Ritika Arora" w:date="2025-07-01T15:13:00Z">
            <w:rPr>
              <w:lang w:val="en-US"/>
            </w:rPr>
          </w:rPrChange>
        </w:rPr>
        <w:t xml:space="preserve">        'sentiment': [1, 0]}  # 1 for positive, 0 for negative</w:t>
      </w:r>
    </w:p>
    <w:p w14:paraId="7E6CA35E" w14:textId="77777777" w:rsidR="006E5F6B" w:rsidRPr="00630A23" w:rsidRDefault="006E5F6B" w:rsidP="005B318C">
      <w:pPr>
        <w:pStyle w:val="L-Source"/>
        <w:rPr>
          <w:rFonts w:ascii="Consolas" w:hAnsi="Consolas"/>
          <w:sz w:val="20"/>
          <w:szCs w:val="20"/>
          <w:rPrChange w:id="962" w:author="Ritika Arora" w:date="2025-07-01T15:13:00Z">
            <w:rPr/>
          </w:rPrChange>
        </w:rPr>
      </w:pPr>
      <w:proofErr w:type="spellStart"/>
      <w:r w:rsidRPr="00630A23">
        <w:rPr>
          <w:rFonts w:ascii="Consolas" w:hAnsi="Consolas"/>
          <w:sz w:val="20"/>
          <w:szCs w:val="20"/>
          <w:lang w:val="en-US"/>
          <w:rPrChange w:id="963" w:author="Ritika Arora" w:date="2025-07-01T15:13:00Z">
            <w:rPr>
              <w:lang w:val="en-US"/>
            </w:rPr>
          </w:rPrChange>
        </w:rPr>
        <w:t>df</w:t>
      </w:r>
      <w:proofErr w:type="spellEnd"/>
      <w:r w:rsidRPr="00630A23">
        <w:rPr>
          <w:rFonts w:ascii="Consolas" w:hAnsi="Consolas"/>
          <w:sz w:val="20"/>
          <w:szCs w:val="20"/>
          <w:lang w:val="en-US"/>
          <w:rPrChange w:id="964" w:author="Ritika Arora" w:date="2025-07-01T15:13:00Z">
            <w:rPr>
              <w:lang w:val="en-US"/>
            </w:rPr>
          </w:rPrChange>
        </w:rPr>
        <w:t xml:space="preserve"> = </w:t>
      </w:r>
      <w:proofErr w:type="spellStart"/>
      <w:r w:rsidRPr="00630A23">
        <w:rPr>
          <w:rFonts w:ascii="Consolas" w:hAnsi="Consolas"/>
          <w:sz w:val="20"/>
          <w:szCs w:val="20"/>
          <w:lang w:val="en-US"/>
          <w:rPrChange w:id="965" w:author="Ritika Arora" w:date="2025-07-01T15:13:00Z">
            <w:rPr>
              <w:lang w:val="en-US"/>
            </w:rPr>
          </w:rPrChange>
        </w:rPr>
        <w:t>pd.DataFrame</w:t>
      </w:r>
      <w:proofErr w:type="spellEnd"/>
      <w:r w:rsidRPr="00630A23">
        <w:rPr>
          <w:rFonts w:ascii="Consolas" w:hAnsi="Consolas"/>
          <w:sz w:val="20"/>
          <w:szCs w:val="20"/>
          <w:lang w:val="en-US"/>
          <w:rPrChange w:id="966" w:author="Ritika Arora" w:date="2025-07-01T15:13:00Z">
            <w:rPr>
              <w:lang w:val="en-US"/>
            </w:rPr>
          </w:rPrChange>
        </w:rPr>
        <w:t>(data)</w:t>
      </w:r>
    </w:p>
    <w:p w14:paraId="28C43E5E" w14:textId="77777777" w:rsidR="006E5F6B" w:rsidRPr="00630A23" w:rsidRDefault="006E5F6B" w:rsidP="00AA65F2">
      <w:pPr>
        <w:pStyle w:val="L-Source"/>
        <w:rPr>
          <w:rFonts w:ascii="Consolas" w:hAnsi="Consolas"/>
          <w:sz w:val="20"/>
          <w:szCs w:val="20"/>
          <w:rPrChange w:id="967" w:author="Ritika Arora" w:date="2025-07-01T15:13:00Z">
            <w:rPr/>
          </w:rPrChange>
        </w:rPr>
      </w:pPr>
      <w:r w:rsidRPr="00630A23">
        <w:rPr>
          <w:rFonts w:ascii="Consolas" w:hAnsi="Consolas"/>
          <w:sz w:val="20"/>
          <w:szCs w:val="20"/>
          <w:rPrChange w:id="968" w:author="Ritika Arora" w:date="2025-07-01T15:13:00Z">
            <w:rPr/>
          </w:rPrChange>
        </w:rPr>
        <w:t># Splitting the dataset</w:t>
      </w:r>
    </w:p>
    <w:p w14:paraId="0B996150" w14:textId="77777777" w:rsidR="006E5F6B" w:rsidRPr="00630A23" w:rsidRDefault="006E5F6B" w:rsidP="00B72BF0">
      <w:pPr>
        <w:pStyle w:val="L-Source"/>
        <w:rPr>
          <w:rFonts w:ascii="Consolas" w:hAnsi="Consolas"/>
          <w:sz w:val="20"/>
          <w:szCs w:val="20"/>
          <w:lang w:val="en-US"/>
          <w:rPrChange w:id="969" w:author="Ritika Arora" w:date="2025-07-01T15:13:00Z">
            <w:rPr>
              <w:lang w:val="en-US"/>
            </w:rPr>
          </w:rPrChange>
        </w:rPr>
      </w:pPr>
      <w:proofErr w:type="spellStart"/>
      <w:r w:rsidRPr="00630A23">
        <w:rPr>
          <w:rFonts w:ascii="Consolas" w:hAnsi="Consolas"/>
          <w:sz w:val="20"/>
          <w:szCs w:val="20"/>
          <w:lang w:val="en-US"/>
          <w:rPrChange w:id="970" w:author="Ritika Arora" w:date="2025-07-01T15:13:00Z">
            <w:rPr>
              <w:lang w:val="en-US"/>
            </w:rPr>
          </w:rPrChange>
        </w:rPr>
        <w:t>train_df</w:t>
      </w:r>
      <w:proofErr w:type="spellEnd"/>
      <w:r w:rsidRPr="00630A23">
        <w:rPr>
          <w:rFonts w:ascii="Consolas" w:hAnsi="Consolas"/>
          <w:sz w:val="20"/>
          <w:szCs w:val="20"/>
          <w:lang w:val="en-US"/>
          <w:rPrChange w:id="971" w:author="Ritika Arora" w:date="2025-07-01T15:13:00Z">
            <w:rPr>
              <w:lang w:val="en-US"/>
            </w:rPr>
          </w:rPrChange>
        </w:rPr>
        <w:t xml:space="preserve">, </w:t>
      </w:r>
      <w:proofErr w:type="spellStart"/>
      <w:r w:rsidRPr="00630A23">
        <w:rPr>
          <w:rFonts w:ascii="Consolas" w:hAnsi="Consolas"/>
          <w:sz w:val="20"/>
          <w:szCs w:val="20"/>
          <w:lang w:val="en-US"/>
          <w:rPrChange w:id="972" w:author="Ritika Arora" w:date="2025-07-01T15:13:00Z">
            <w:rPr>
              <w:lang w:val="en-US"/>
            </w:rPr>
          </w:rPrChange>
        </w:rPr>
        <w:t>test_df</w:t>
      </w:r>
      <w:proofErr w:type="spellEnd"/>
      <w:r w:rsidRPr="00630A23">
        <w:rPr>
          <w:rFonts w:ascii="Consolas" w:hAnsi="Consolas"/>
          <w:sz w:val="20"/>
          <w:szCs w:val="20"/>
          <w:lang w:val="en-US"/>
          <w:rPrChange w:id="973" w:author="Ritika Arora" w:date="2025-07-01T15:13:00Z">
            <w:rPr>
              <w:lang w:val="en-US"/>
            </w:rPr>
          </w:rPrChange>
        </w:rPr>
        <w:t xml:space="preserve"> = </w:t>
      </w:r>
      <w:proofErr w:type="spellStart"/>
      <w:r w:rsidRPr="00630A23">
        <w:rPr>
          <w:rFonts w:ascii="Consolas" w:hAnsi="Consolas"/>
          <w:sz w:val="20"/>
          <w:szCs w:val="20"/>
          <w:lang w:val="en-US"/>
          <w:rPrChange w:id="974" w:author="Ritika Arora" w:date="2025-07-01T15:13:00Z">
            <w:rPr>
              <w:lang w:val="en-US"/>
            </w:rPr>
          </w:rPrChange>
        </w:rPr>
        <w:t>train_test_split</w:t>
      </w:r>
      <w:proofErr w:type="spellEnd"/>
      <w:r w:rsidRPr="00630A23">
        <w:rPr>
          <w:rFonts w:ascii="Consolas" w:hAnsi="Consolas"/>
          <w:sz w:val="20"/>
          <w:szCs w:val="20"/>
          <w:lang w:val="en-US"/>
          <w:rPrChange w:id="975" w:author="Ritika Arora" w:date="2025-07-01T15:13:00Z">
            <w:rPr>
              <w:lang w:val="en-US"/>
            </w:rPr>
          </w:rPrChange>
        </w:rPr>
        <w:t>(</w:t>
      </w:r>
      <w:proofErr w:type="spellStart"/>
      <w:r w:rsidRPr="00630A23">
        <w:rPr>
          <w:rFonts w:ascii="Consolas" w:hAnsi="Consolas"/>
          <w:sz w:val="20"/>
          <w:szCs w:val="20"/>
          <w:lang w:val="en-US"/>
          <w:rPrChange w:id="976" w:author="Ritika Arora" w:date="2025-07-01T15:13:00Z">
            <w:rPr>
              <w:lang w:val="en-US"/>
            </w:rPr>
          </w:rPrChange>
        </w:rPr>
        <w:t>df</w:t>
      </w:r>
      <w:proofErr w:type="spellEnd"/>
      <w:r w:rsidRPr="00630A23">
        <w:rPr>
          <w:rFonts w:ascii="Consolas" w:hAnsi="Consolas"/>
          <w:sz w:val="20"/>
          <w:szCs w:val="20"/>
          <w:lang w:val="en-US"/>
          <w:rPrChange w:id="977" w:author="Ritika Arora" w:date="2025-07-01T15:13:00Z">
            <w:rPr>
              <w:lang w:val="en-US"/>
            </w:rPr>
          </w:rPrChange>
        </w:rPr>
        <w:t xml:space="preserve">, </w:t>
      </w:r>
      <w:proofErr w:type="spellStart"/>
      <w:r w:rsidRPr="00630A23">
        <w:rPr>
          <w:rFonts w:ascii="Consolas" w:hAnsi="Consolas"/>
          <w:sz w:val="20"/>
          <w:szCs w:val="20"/>
          <w:lang w:val="en-US"/>
          <w:rPrChange w:id="978" w:author="Ritika Arora" w:date="2025-07-01T15:13:00Z">
            <w:rPr>
              <w:lang w:val="en-US"/>
            </w:rPr>
          </w:rPrChange>
        </w:rPr>
        <w:t>test_size</w:t>
      </w:r>
      <w:proofErr w:type="spellEnd"/>
      <w:r w:rsidRPr="00630A23">
        <w:rPr>
          <w:rFonts w:ascii="Consolas" w:hAnsi="Consolas"/>
          <w:sz w:val="20"/>
          <w:szCs w:val="20"/>
          <w:lang w:val="en-US"/>
          <w:rPrChange w:id="979" w:author="Ritika Arora" w:date="2025-07-01T15:13:00Z">
            <w:rPr>
              <w:lang w:val="en-US"/>
            </w:rPr>
          </w:rPrChange>
        </w:rPr>
        <w:t>=0.25)</w:t>
      </w:r>
    </w:p>
    <w:p w14:paraId="6A03CE3C" w14:textId="2F0BD2CD" w:rsidR="008320AE" w:rsidRPr="00630A23" w:rsidRDefault="008320AE" w:rsidP="00B72BF0">
      <w:pPr>
        <w:pStyle w:val="L-Source"/>
        <w:rPr>
          <w:rFonts w:ascii="Consolas" w:hAnsi="Consolas"/>
          <w:sz w:val="20"/>
          <w:szCs w:val="20"/>
          <w:rPrChange w:id="980" w:author="Ritika Arora" w:date="2025-07-01T15:13:00Z">
            <w:rPr/>
          </w:rPrChange>
        </w:rPr>
      </w:pPr>
      <w:r w:rsidRPr="00630A23">
        <w:rPr>
          <w:rFonts w:ascii="Consolas" w:hAnsi="Consolas"/>
          <w:sz w:val="20"/>
          <w:szCs w:val="20"/>
          <w:lang w:val="en-US"/>
          <w:rPrChange w:id="981" w:author="Ritika Arora" w:date="2025-07-01T15:13:00Z">
            <w:rPr>
              <w:lang w:val="en-US"/>
            </w:rPr>
          </w:rPrChange>
        </w:rPr>
        <w:t>`</w:t>
      </w:r>
    </w:p>
    <w:p w14:paraId="1636E047" w14:textId="44E27FBF" w:rsidR="006E5F6B" w:rsidRPr="004B6A0D" w:rsidRDefault="006E5F6B" w:rsidP="00630A23">
      <w:pPr>
        <w:pStyle w:val="NormalBPBHEB"/>
        <w:numPr>
          <w:ilvl w:val="0"/>
          <w:numId w:val="47"/>
        </w:numPr>
        <w:pPrChange w:id="982" w:author="Ritika Arora" w:date="2025-07-01T15:14:00Z">
          <w:pPr>
            <w:pStyle w:val="L-Numbers"/>
            <w:jc w:val="both"/>
          </w:pPr>
        </w:pPrChange>
      </w:pPr>
      <w:r w:rsidRPr="2C093623">
        <w:rPr>
          <w:b/>
          <w:bCs/>
        </w:rPr>
        <w:t>Custom dataset class</w:t>
      </w:r>
      <w:r w:rsidRPr="2C093623">
        <w:t xml:space="preserve">: </w:t>
      </w:r>
      <w:r w:rsidR="00063C7E">
        <w:t xml:space="preserve">A custom </w:t>
      </w:r>
      <w:proofErr w:type="spellStart"/>
      <w:r w:rsidR="00063C7E">
        <w:t>PyTorch</w:t>
      </w:r>
      <w:proofErr w:type="spellEnd"/>
      <w:r w:rsidR="00063C7E">
        <w:t xml:space="preserve"> Dataset class is created to handle the tokenization and encoding of reviews with </w:t>
      </w:r>
      <w:proofErr w:type="spellStart"/>
      <w:r w:rsidR="00063C7E" w:rsidRPr="00630A23">
        <w:rPr>
          <w:rPrChange w:id="983" w:author="Ritika Arora" w:date="2025-07-01T15:14:00Z">
            <w:rPr>
              <w:rStyle w:val="P-Code"/>
            </w:rPr>
          </w:rPrChange>
        </w:rPr>
        <w:t>BertTokenizer</w:t>
      </w:r>
      <w:proofErr w:type="spellEnd"/>
      <w:r w:rsidR="00063C7E" w:rsidRPr="00630A23">
        <w:t>.</w:t>
      </w:r>
    </w:p>
    <w:p w14:paraId="493B629F" w14:textId="061CD13A" w:rsidR="008320AE" w:rsidRPr="00630A23" w:rsidRDefault="008320AE" w:rsidP="00AA65F2">
      <w:pPr>
        <w:pStyle w:val="L-Source"/>
        <w:rPr>
          <w:rFonts w:ascii="Consolas" w:hAnsi="Consolas"/>
          <w:sz w:val="20"/>
          <w:szCs w:val="20"/>
          <w:lang w:val="en-US"/>
          <w:rPrChange w:id="984" w:author="Ritika Arora" w:date="2025-07-01T15:14:00Z">
            <w:rPr>
              <w:lang w:val="en-US"/>
            </w:rPr>
          </w:rPrChange>
        </w:rPr>
      </w:pPr>
      <w:r w:rsidRPr="00630A23">
        <w:rPr>
          <w:rFonts w:ascii="Consolas" w:hAnsi="Consolas"/>
          <w:sz w:val="20"/>
          <w:szCs w:val="20"/>
          <w:lang w:val="en-US"/>
          <w:rPrChange w:id="985" w:author="Ritika Arora" w:date="2025-07-01T15:14:00Z">
            <w:rPr>
              <w:lang w:val="en-US"/>
            </w:rPr>
          </w:rPrChange>
        </w:rPr>
        <w:t>`python</w:t>
      </w:r>
    </w:p>
    <w:p w14:paraId="5246CFB2" w14:textId="73A2D7BD" w:rsidR="006E5F6B" w:rsidRPr="00630A23" w:rsidRDefault="006E5F6B" w:rsidP="00AA65F2">
      <w:pPr>
        <w:pStyle w:val="L-Source"/>
        <w:rPr>
          <w:rFonts w:ascii="Consolas" w:hAnsi="Consolas"/>
          <w:sz w:val="20"/>
          <w:szCs w:val="20"/>
          <w:rPrChange w:id="986" w:author="Ritika Arora" w:date="2025-07-01T15:14:00Z">
            <w:rPr/>
          </w:rPrChange>
        </w:rPr>
      </w:pPr>
      <w:r w:rsidRPr="00630A23">
        <w:rPr>
          <w:rFonts w:ascii="Consolas" w:hAnsi="Consolas"/>
          <w:sz w:val="20"/>
          <w:szCs w:val="20"/>
          <w:lang w:val="en-US"/>
          <w:rPrChange w:id="987" w:author="Ritika Arora" w:date="2025-07-01T15:14:00Z">
            <w:rPr>
              <w:lang w:val="en-US"/>
            </w:rPr>
          </w:rPrChange>
        </w:rPr>
        <w:t xml:space="preserve">class </w:t>
      </w:r>
      <w:proofErr w:type="spellStart"/>
      <w:r w:rsidRPr="00630A23">
        <w:rPr>
          <w:rFonts w:ascii="Consolas" w:hAnsi="Consolas"/>
          <w:sz w:val="20"/>
          <w:szCs w:val="20"/>
          <w:lang w:val="en-US"/>
          <w:rPrChange w:id="988" w:author="Ritika Arora" w:date="2025-07-01T15:14:00Z">
            <w:rPr>
              <w:lang w:val="en-US"/>
            </w:rPr>
          </w:rPrChange>
        </w:rPr>
        <w:t>MovieReviewDataset</w:t>
      </w:r>
      <w:proofErr w:type="spellEnd"/>
      <w:r w:rsidRPr="00630A23">
        <w:rPr>
          <w:rFonts w:ascii="Consolas" w:hAnsi="Consolas"/>
          <w:sz w:val="20"/>
          <w:szCs w:val="20"/>
          <w:lang w:val="en-US"/>
          <w:rPrChange w:id="989" w:author="Ritika Arora" w:date="2025-07-01T15:14:00Z">
            <w:rPr>
              <w:lang w:val="en-US"/>
            </w:rPr>
          </w:rPrChange>
        </w:rPr>
        <w:t>(Dataset):</w:t>
      </w:r>
    </w:p>
    <w:p w14:paraId="019AB995" w14:textId="77777777" w:rsidR="006E5F6B" w:rsidRPr="00630A23" w:rsidRDefault="006E5F6B" w:rsidP="00AA65F2">
      <w:pPr>
        <w:pStyle w:val="L-Source"/>
        <w:rPr>
          <w:rFonts w:ascii="Consolas" w:hAnsi="Consolas"/>
          <w:sz w:val="20"/>
          <w:szCs w:val="20"/>
          <w:rPrChange w:id="990" w:author="Ritika Arora" w:date="2025-07-01T15:14:00Z">
            <w:rPr/>
          </w:rPrChange>
        </w:rPr>
      </w:pPr>
      <w:r w:rsidRPr="00630A23">
        <w:rPr>
          <w:rFonts w:ascii="Consolas" w:hAnsi="Consolas"/>
          <w:sz w:val="20"/>
          <w:szCs w:val="20"/>
          <w:lang w:val="en-US"/>
          <w:rPrChange w:id="991" w:author="Ritika Arora" w:date="2025-07-01T15:14:00Z">
            <w:rPr>
              <w:lang w:val="en-US"/>
            </w:rPr>
          </w:rPrChange>
        </w:rPr>
        <w:lastRenderedPageBreak/>
        <w:t xml:space="preserve">    def __init__(self, reviews, sentiments):</w:t>
      </w:r>
    </w:p>
    <w:p w14:paraId="27CE3B68" w14:textId="77777777" w:rsidR="006E5F6B" w:rsidRPr="00630A23" w:rsidRDefault="006E5F6B" w:rsidP="00AA65F2">
      <w:pPr>
        <w:pStyle w:val="L-Source"/>
        <w:rPr>
          <w:rFonts w:ascii="Consolas" w:hAnsi="Consolas"/>
          <w:sz w:val="20"/>
          <w:szCs w:val="20"/>
          <w:rPrChange w:id="992" w:author="Ritika Arora" w:date="2025-07-01T15:14:00Z">
            <w:rPr/>
          </w:rPrChange>
        </w:rPr>
      </w:pPr>
      <w:r w:rsidRPr="00630A23">
        <w:rPr>
          <w:rFonts w:ascii="Consolas" w:hAnsi="Consolas"/>
          <w:sz w:val="20"/>
          <w:szCs w:val="20"/>
          <w:lang w:val="en-US"/>
          <w:rPrChange w:id="993" w:author="Ritika Arora" w:date="2025-07-01T15:14:00Z">
            <w:rPr>
              <w:lang w:val="en-US"/>
            </w:rPr>
          </w:rPrChange>
        </w:rPr>
        <w:t xml:space="preserve">        </w:t>
      </w:r>
      <w:proofErr w:type="spellStart"/>
      <w:r w:rsidRPr="00630A23">
        <w:rPr>
          <w:rFonts w:ascii="Consolas" w:hAnsi="Consolas"/>
          <w:sz w:val="20"/>
          <w:szCs w:val="20"/>
          <w:lang w:val="en-US"/>
          <w:rPrChange w:id="994" w:author="Ritika Arora" w:date="2025-07-01T15:14:00Z">
            <w:rPr>
              <w:lang w:val="en-US"/>
            </w:rPr>
          </w:rPrChange>
        </w:rPr>
        <w:t>self.reviews</w:t>
      </w:r>
      <w:proofErr w:type="spellEnd"/>
      <w:r w:rsidRPr="00630A23">
        <w:rPr>
          <w:rFonts w:ascii="Consolas" w:hAnsi="Consolas"/>
          <w:sz w:val="20"/>
          <w:szCs w:val="20"/>
          <w:lang w:val="en-US"/>
          <w:rPrChange w:id="995" w:author="Ritika Arora" w:date="2025-07-01T15:14:00Z">
            <w:rPr>
              <w:lang w:val="en-US"/>
            </w:rPr>
          </w:rPrChange>
        </w:rPr>
        <w:t xml:space="preserve"> = reviews</w:t>
      </w:r>
    </w:p>
    <w:p w14:paraId="2DC9DA0D" w14:textId="77777777" w:rsidR="006E5F6B" w:rsidRPr="00630A23" w:rsidRDefault="006E5F6B" w:rsidP="00AA65F2">
      <w:pPr>
        <w:pStyle w:val="L-Source"/>
        <w:rPr>
          <w:rFonts w:ascii="Consolas" w:hAnsi="Consolas"/>
          <w:sz w:val="20"/>
          <w:szCs w:val="20"/>
          <w:rPrChange w:id="996" w:author="Ritika Arora" w:date="2025-07-01T15:14:00Z">
            <w:rPr/>
          </w:rPrChange>
        </w:rPr>
      </w:pPr>
      <w:r w:rsidRPr="00630A23">
        <w:rPr>
          <w:rFonts w:ascii="Consolas" w:hAnsi="Consolas"/>
          <w:sz w:val="20"/>
          <w:szCs w:val="20"/>
          <w:lang w:val="en-US"/>
          <w:rPrChange w:id="997" w:author="Ritika Arora" w:date="2025-07-01T15:14:00Z">
            <w:rPr>
              <w:lang w:val="en-US"/>
            </w:rPr>
          </w:rPrChange>
        </w:rPr>
        <w:t xml:space="preserve">        </w:t>
      </w:r>
      <w:proofErr w:type="spellStart"/>
      <w:r w:rsidRPr="00630A23">
        <w:rPr>
          <w:rFonts w:ascii="Consolas" w:hAnsi="Consolas"/>
          <w:sz w:val="20"/>
          <w:szCs w:val="20"/>
          <w:lang w:val="en-US"/>
          <w:rPrChange w:id="998" w:author="Ritika Arora" w:date="2025-07-01T15:14:00Z">
            <w:rPr>
              <w:lang w:val="en-US"/>
            </w:rPr>
          </w:rPrChange>
        </w:rPr>
        <w:t>self.sentiments</w:t>
      </w:r>
      <w:proofErr w:type="spellEnd"/>
      <w:r w:rsidRPr="00630A23">
        <w:rPr>
          <w:rFonts w:ascii="Consolas" w:hAnsi="Consolas"/>
          <w:sz w:val="20"/>
          <w:szCs w:val="20"/>
          <w:lang w:val="en-US"/>
          <w:rPrChange w:id="999" w:author="Ritika Arora" w:date="2025-07-01T15:14:00Z">
            <w:rPr>
              <w:lang w:val="en-US"/>
            </w:rPr>
          </w:rPrChange>
        </w:rPr>
        <w:t xml:space="preserve"> = sentiments</w:t>
      </w:r>
    </w:p>
    <w:p w14:paraId="33BEFED3" w14:textId="77777777" w:rsidR="006E5F6B" w:rsidRPr="00630A23" w:rsidRDefault="006E5F6B" w:rsidP="00AA65F2">
      <w:pPr>
        <w:pStyle w:val="L-Source"/>
        <w:rPr>
          <w:rFonts w:ascii="Consolas" w:hAnsi="Consolas"/>
          <w:sz w:val="20"/>
          <w:szCs w:val="20"/>
          <w:rPrChange w:id="1000" w:author="Ritika Arora" w:date="2025-07-01T15:14:00Z">
            <w:rPr/>
          </w:rPrChange>
        </w:rPr>
      </w:pPr>
      <w:r w:rsidRPr="00630A23">
        <w:rPr>
          <w:rFonts w:ascii="Consolas" w:hAnsi="Consolas"/>
          <w:sz w:val="20"/>
          <w:szCs w:val="20"/>
          <w:lang w:val="en-US"/>
          <w:rPrChange w:id="1001" w:author="Ritika Arora" w:date="2025-07-01T15:14:00Z">
            <w:rPr>
              <w:lang w:val="en-US"/>
            </w:rPr>
          </w:rPrChange>
        </w:rPr>
        <w:t xml:space="preserve">        </w:t>
      </w:r>
      <w:proofErr w:type="spellStart"/>
      <w:r w:rsidRPr="00630A23">
        <w:rPr>
          <w:rFonts w:ascii="Consolas" w:hAnsi="Consolas"/>
          <w:sz w:val="20"/>
          <w:szCs w:val="20"/>
          <w:lang w:val="en-US"/>
          <w:rPrChange w:id="1002" w:author="Ritika Arora" w:date="2025-07-01T15:14:00Z">
            <w:rPr>
              <w:lang w:val="en-US"/>
            </w:rPr>
          </w:rPrChange>
        </w:rPr>
        <w:t>self.tokenizer</w:t>
      </w:r>
      <w:proofErr w:type="spellEnd"/>
      <w:r w:rsidRPr="00630A23">
        <w:rPr>
          <w:rFonts w:ascii="Consolas" w:hAnsi="Consolas"/>
          <w:sz w:val="20"/>
          <w:szCs w:val="20"/>
          <w:lang w:val="en-US"/>
          <w:rPrChange w:id="1003" w:author="Ritika Arora" w:date="2025-07-01T15:14:00Z">
            <w:rPr>
              <w:lang w:val="en-US"/>
            </w:rPr>
          </w:rPrChange>
        </w:rPr>
        <w:t xml:space="preserve"> = </w:t>
      </w:r>
      <w:proofErr w:type="spellStart"/>
      <w:r w:rsidRPr="00630A23">
        <w:rPr>
          <w:rFonts w:ascii="Consolas" w:hAnsi="Consolas"/>
          <w:sz w:val="20"/>
          <w:szCs w:val="20"/>
          <w:lang w:val="en-US"/>
          <w:rPrChange w:id="1004" w:author="Ritika Arora" w:date="2025-07-01T15:14:00Z">
            <w:rPr>
              <w:lang w:val="en-US"/>
            </w:rPr>
          </w:rPrChange>
        </w:rPr>
        <w:t>BertTokenizer.from_pretrained</w:t>
      </w:r>
      <w:proofErr w:type="spellEnd"/>
      <w:r w:rsidRPr="00630A23">
        <w:rPr>
          <w:rFonts w:ascii="Consolas" w:hAnsi="Consolas"/>
          <w:sz w:val="20"/>
          <w:szCs w:val="20"/>
          <w:lang w:val="en-US"/>
          <w:rPrChange w:id="1005" w:author="Ritika Arora" w:date="2025-07-01T15:14:00Z">
            <w:rPr>
              <w:lang w:val="en-US"/>
            </w:rPr>
          </w:rPrChange>
        </w:rPr>
        <w:t>('</w:t>
      </w:r>
      <w:proofErr w:type="spellStart"/>
      <w:r w:rsidRPr="00630A23">
        <w:rPr>
          <w:rFonts w:ascii="Consolas" w:hAnsi="Consolas"/>
          <w:sz w:val="20"/>
          <w:szCs w:val="20"/>
          <w:lang w:val="en-US"/>
          <w:rPrChange w:id="1006" w:author="Ritika Arora" w:date="2025-07-01T15:14:00Z">
            <w:rPr>
              <w:lang w:val="en-US"/>
            </w:rPr>
          </w:rPrChange>
        </w:rPr>
        <w:t>bert</w:t>
      </w:r>
      <w:proofErr w:type="spellEnd"/>
      <w:r w:rsidRPr="00630A23">
        <w:rPr>
          <w:rFonts w:ascii="Consolas" w:hAnsi="Consolas"/>
          <w:sz w:val="20"/>
          <w:szCs w:val="20"/>
          <w:lang w:val="en-US"/>
          <w:rPrChange w:id="1007" w:author="Ritika Arora" w:date="2025-07-01T15:14:00Z">
            <w:rPr>
              <w:lang w:val="en-US"/>
            </w:rPr>
          </w:rPrChange>
        </w:rPr>
        <w:t>-base-uncased')</w:t>
      </w:r>
    </w:p>
    <w:p w14:paraId="4142BB88" w14:textId="77777777" w:rsidR="006E5F6B" w:rsidRPr="00630A23" w:rsidRDefault="006E5F6B" w:rsidP="00AA65F2">
      <w:pPr>
        <w:pStyle w:val="L-Source"/>
        <w:rPr>
          <w:rFonts w:ascii="Consolas" w:hAnsi="Consolas"/>
          <w:sz w:val="20"/>
          <w:szCs w:val="20"/>
          <w:rPrChange w:id="1008" w:author="Ritika Arora" w:date="2025-07-01T15:14:00Z">
            <w:rPr/>
          </w:rPrChange>
        </w:rPr>
      </w:pPr>
      <w:r w:rsidRPr="00630A23">
        <w:rPr>
          <w:rFonts w:ascii="Consolas" w:hAnsi="Consolas"/>
          <w:sz w:val="20"/>
          <w:szCs w:val="20"/>
          <w:lang w:val="en-US"/>
          <w:rPrChange w:id="1009" w:author="Ritika Arora" w:date="2025-07-01T15:14:00Z">
            <w:rPr>
              <w:lang w:val="en-US"/>
            </w:rPr>
          </w:rPrChange>
        </w:rPr>
        <w:t xml:space="preserve">    def __</w:t>
      </w:r>
      <w:proofErr w:type="spellStart"/>
      <w:r w:rsidRPr="00630A23">
        <w:rPr>
          <w:rFonts w:ascii="Consolas" w:hAnsi="Consolas"/>
          <w:sz w:val="20"/>
          <w:szCs w:val="20"/>
          <w:lang w:val="en-US"/>
          <w:rPrChange w:id="1010" w:author="Ritika Arora" w:date="2025-07-01T15:14:00Z">
            <w:rPr>
              <w:lang w:val="en-US"/>
            </w:rPr>
          </w:rPrChange>
        </w:rPr>
        <w:t>len</w:t>
      </w:r>
      <w:proofErr w:type="spellEnd"/>
      <w:r w:rsidRPr="00630A23">
        <w:rPr>
          <w:rFonts w:ascii="Consolas" w:hAnsi="Consolas"/>
          <w:sz w:val="20"/>
          <w:szCs w:val="20"/>
          <w:lang w:val="en-US"/>
          <w:rPrChange w:id="1011" w:author="Ritika Arora" w:date="2025-07-01T15:14:00Z">
            <w:rPr>
              <w:lang w:val="en-US"/>
            </w:rPr>
          </w:rPrChange>
        </w:rPr>
        <w:t>__(self):</w:t>
      </w:r>
    </w:p>
    <w:p w14:paraId="38212E8E" w14:textId="77777777" w:rsidR="006E5F6B" w:rsidRPr="00630A23" w:rsidRDefault="006E5F6B" w:rsidP="00AA65F2">
      <w:pPr>
        <w:pStyle w:val="L-Source"/>
        <w:rPr>
          <w:rFonts w:ascii="Consolas" w:hAnsi="Consolas"/>
          <w:sz w:val="20"/>
          <w:szCs w:val="20"/>
          <w:rPrChange w:id="1012" w:author="Ritika Arora" w:date="2025-07-01T15:14:00Z">
            <w:rPr/>
          </w:rPrChange>
        </w:rPr>
      </w:pPr>
      <w:r w:rsidRPr="00630A23">
        <w:rPr>
          <w:rFonts w:ascii="Consolas" w:hAnsi="Consolas"/>
          <w:sz w:val="20"/>
          <w:szCs w:val="20"/>
          <w:lang w:val="en-US"/>
          <w:rPrChange w:id="1013" w:author="Ritika Arora" w:date="2025-07-01T15:14:00Z">
            <w:rPr>
              <w:lang w:val="en-US"/>
            </w:rPr>
          </w:rPrChange>
        </w:rPr>
        <w:t xml:space="preserve">        return </w:t>
      </w:r>
      <w:proofErr w:type="spellStart"/>
      <w:r w:rsidRPr="00630A23">
        <w:rPr>
          <w:rFonts w:ascii="Consolas" w:hAnsi="Consolas"/>
          <w:sz w:val="20"/>
          <w:szCs w:val="20"/>
          <w:lang w:val="en-US"/>
          <w:rPrChange w:id="1014" w:author="Ritika Arora" w:date="2025-07-01T15:14:00Z">
            <w:rPr>
              <w:lang w:val="en-US"/>
            </w:rPr>
          </w:rPrChange>
        </w:rPr>
        <w:t>len</w:t>
      </w:r>
      <w:proofErr w:type="spellEnd"/>
      <w:r w:rsidRPr="00630A23">
        <w:rPr>
          <w:rFonts w:ascii="Consolas" w:hAnsi="Consolas"/>
          <w:sz w:val="20"/>
          <w:szCs w:val="20"/>
          <w:lang w:val="en-US"/>
          <w:rPrChange w:id="1015" w:author="Ritika Arora" w:date="2025-07-01T15:14:00Z">
            <w:rPr>
              <w:lang w:val="en-US"/>
            </w:rPr>
          </w:rPrChange>
        </w:rPr>
        <w:t>(</w:t>
      </w:r>
      <w:proofErr w:type="spellStart"/>
      <w:r w:rsidRPr="00630A23">
        <w:rPr>
          <w:rFonts w:ascii="Consolas" w:hAnsi="Consolas"/>
          <w:sz w:val="20"/>
          <w:szCs w:val="20"/>
          <w:lang w:val="en-US"/>
          <w:rPrChange w:id="1016" w:author="Ritika Arora" w:date="2025-07-01T15:14:00Z">
            <w:rPr>
              <w:lang w:val="en-US"/>
            </w:rPr>
          </w:rPrChange>
        </w:rPr>
        <w:t>self.reviews</w:t>
      </w:r>
      <w:proofErr w:type="spellEnd"/>
      <w:r w:rsidRPr="00630A23">
        <w:rPr>
          <w:rFonts w:ascii="Consolas" w:hAnsi="Consolas"/>
          <w:sz w:val="20"/>
          <w:szCs w:val="20"/>
          <w:lang w:val="en-US"/>
          <w:rPrChange w:id="1017" w:author="Ritika Arora" w:date="2025-07-01T15:14:00Z">
            <w:rPr>
              <w:lang w:val="en-US"/>
            </w:rPr>
          </w:rPrChange>
        </w:rPr>
        <w:t>)</w:t>
      </w:r>
    </w:p>
    <w:p w14:paraId="6C03CD28" w14:textId="77777777" w:rsidR="006E5F6B" w:rsidRPr="00630A23" w:rsidRDefault="006E5F6B" w:rsidP="00AA65F2">
      <w:pPr>
        <w:pStyle w:val="L-Source"/>
        <w:rPr>
          <w:rFonts w:ascii="Consolas" w:hAnsi="Consolas"/>
          <w:sz w:val="20"/>
          <w:szCs w:val="20"/>
          <w:rPrChange w:id="1018" w:author="Ritika Arora" w:date="2025-07-01T15:14:00Z">
            <w:rPr/>
          </w:rPrChange>
        </w:rPr>
      </w:pPr>
      <w:r w:rsidRPr="00630A23">
        <w:rPr>
          <w:rFonts w:ascii="Consolas" w:hAnsi="Consolas"/>
          <w:sz w:val="20"/>
          <w:szCs w:val="20"/>
          <w:lang w:val="en-US"/>
          <w:rPrChange w:id="1019" w:author="Ritika Arora" w:date="2025-07-01T15:14:00Z">
            <w:rPr>
              <w:lang w:val="en-US"/>
            </w:rPr>
          </w:rPrChange>
        </w:rPr>
        <w:t xml:space="preserve">    def __</w:t>
      </w:r>
      <w:proofErr w:type="spellStart"/>
      <w:r w:rsidRPr="00630A23">
        <w:rPr>
          <w:rFonts w:ascii="Consolas" w:hAnsi="Consolas"/>
          <w:sz w:val="20"/>
          <w:szCs w:val="20"/>
          <w:lang w:val="en-US"/>
          <w:rPrChange w:id="1020" w:author="Ritika Arora" w:date="2025-07-01T15:14:00Z">
            <w:rPr>
              <w:lang w:val="en-US"/>
            </w:rPr>
          </w:rPrChange>
        </w:rPr>
        <w:t>getitem</w:t>
      </w:r>
      <w:proofErr w:type="spellEnd"/>
      <w:r w:rsidRPr="00630A23">
        <w:rPr>
          <w:rFonts w:ascii="Consolas" w:hAnsi="Consolas"/>
          <w:sz w:val="20"/>
          <w:szCs w:val="20"/>
          <w:lang w:val="en-US"/>
          <w:rPrChange w:id="1021" w:author="Ritika Arora" w:date="2025-07-01T15:14:00Z">
            <w:rPr>
              <w:lang w:val="en-US"/>
            </w:rPr>
          </w:rPrChange>
        </w:rPr>
        <w:t xml:space="preserve">__(self, </w:t>
      </w:r>
      <w:proofErr w:type="spellStart"/>
      <w:r w:rsidRPr="00630A23">
        <w:rPr>
          <w:rFonts w:ascii="Consolas" w:hAnsi="Consolas"/>
          <w:sz w:val="20"/>
          <w:szCs w:val="20"/>
          <w:lang w:val="en-US"/>
          <w:rPrChange w:id="1022" w:author="Ritika Arora" w:date="2025-07-01T15:14:00Z">
            <w:rPr>
              <w:lang w:val="en-US"/>
            </w:rPr>
          </w:rPrChange>
        </w:rPr>
        <w:t>idx</w:t>
      </w:r>
      <w:proofErr w:type="spellEnd"/>
      <w:r w:rsidRPr="00630A23">
        <w:rPr>
          <w:rFonts w:ascii="Consolas" w:hAnsi="Consolas"/>
          <w:sz w:val="20"/>
          <w:szCs w:val="20"/>
          <w:lang w:val="en-US"/>
          <w:rPrChange w:id="1023" w:author="Ritika Arora" w:date="2025-07-01T15:14:00Z">
            <w:rPr>
              <w:lang w:val="en-US"/>
            </w:rPr>
          </w:rPrChange>
        </w:rPr>
        <w:t>):</w:t>
      </w:r>
    </w:p>
    <w:p w14:paraId="68E273FC" w14:textId="77777777" w:rsidR="006E5F6B" w:rsidRPr="00630A23" w:rsidRDefault="006E5F6B" w:rsidP="00AA65F2">
      <w:pPr>
        <w:pStyle w:val="L-Source"/>
        <w:rPr>
          <w:rFonts w:ascii="Consolas" w:hAnsi="Consolas"/>
          <w:sz w:val="20"/>
          <w:szCs w:val="20"/>
          <w:rPrChange w:id="1024" w:author="Ritika Arora" w:date="2025-07-01T15:14:00Z">
            <w:rPr/>
          </w:rPrChange>
        </w:rPr>
      </w:pPr>
      <w:r w:rsidRPr="00630A23">
        <w:rPr>
          <w:rFonts w:ascii="Consolas" w:hAnsi="Consolas"/>
          <w:sz w:val="20"/>
          <w:szCs w:val="20"/>
          <w:lang w:val="en-US"/>
          <w:rPrChange w:id="1025" w:author="Ritika Arora" w:date="2025-07-01T15:14:00Z">
            <w:rPr>
              <w:lang w:val="en-US"/>
            </w:rPr>
          </w:rPrChange>
        </w:rPr>
        <w:t xml:space="preserve">        review = str(</w:t>
      </w:r>
      <w:proofErr w:type="spellStart"/>
      <w:r w:rsidRPr="00630A23">
        <w:rPr>
          <w:rFonts w:ascii="Consolas" w:hAnsi="Consolas"/>
          <w:sz w:val="20"/>
          <w:szCs w:val="20"/>
          <w:lang w:val="en-US"/>
          <w:rPrChange w:id="1026" w:author="Ritika Arora" w:date="2025-07-01T15:14:00Z">
            <w:rPr>
              <w:lang w:val="en-US"/>
            </w:rPr>
          </w:rPrChange>
        </w:rPr>
        <w:t>self.reviews</w:t>
      </w:r>
      <w:proofErr w:type="spellEnd"/>
      <w:r w:rsidRPr="00630A23">
        <w:rPr>
          <w:rFonts w:ascii="Consolas" w:hAnsi="Consolas"/>
          <w:sz w:val="20"/>
          <w:szCs w:val="20"/>
          <w:lang w:val="en-US"/>
          <w:rPrChange w:id="1027" w:author="Ritika Arora" w:date="2025-07-01T15:14:00Z">
            <w:rPr>
              <w:lang w:val="en-US"/>
            </w:rPr>
          </w:rPrChange>
        </w:rPr>
        <w:t>[</w:t>
      </w:r>
      <w:proofErr w:type="spellStart"/>
      <w:r w:rsidRPr="00630A23">
        <w:rPr>
          <w:rFonts w:ascii="Consolas" w:hAnsi="Consolas"/>
          <w:sz w:val="20"/>
          <w:szCs w:val="20"/>
          <w:lang w:val="en-US"/>
          <w:rPrChange w:id="1028" w:author="Ritika Arora" w:date="2025-07-01T15:14:00Z">
            <w:rPr>
              <w:lang w:val="en-US"/>
            </w:rPr>
          </w:rPrChange>
        </w:rPr>
        <w:t>idx</w:t>
      </w:r>
      <w:proofErr w:type="spellEnd"/>
      <w:r w:rsidRPr="00630A23">
        <w:rPr>
          <w:rFonts w:ascii="Consolas" w:hAnsi="Consolas"/>
          <w:sz w:val="20"/>
          <w:szCs w:val="20"/>
          <w:lang w:val="en-US"/>
          <w:rPrChange w:id="1029" w:author="Ritika Arora" w:date="2025-07-01T15:14:00Z">
            <w:rPr>
              <w:lang w:val="en-US"/>
            </w:rPr>
          </w:rPrChange>
        </w:rPr>
        <w:t>])</w:t>
      </w:r>
    </w:p>
    <w:p w14:paraId="52887F82" w14:textId="77777777" w:rsidR="006E5F6B" w:rsidRPr="00630A23" w:rsidRDefault="006E5F6B" w:rsidP="00AA65F2">
      <w:pPr>
        <w:pStyle w:val="L-Source"/>
        <w:rPr>
          <w:rFonts w:ascii="Consolas" w:hAnsi="Consolas"/>
          <w:sz w:val="20"/>
          <w:szCs w:val="20"/>
          <w:rPrChange w:id="1030" w:author="Ritika Arora" w:date="2025-07-01T15:14:00Z">
            <w:rPr/>
          </w:rPrChange>
        </w:rPr>
      </w:pPr>
      <w:r w:rsidRPr="00630A23">
        <w:rPr>
          <w:rFonts w:ascii="Consolas" w:hAnsi="Consolas"/>
          <w:sz w:val="20"/>
          <w:szCs w:val="20"/>
          <w:lang w:val="en-US"/>
          <w:rPrChange w:id="1031" w:author="Ritika Arora" w:date="2025-07-01T15:14:00Z">
            <w:rPr>
              <w:lang w:val="en-US"/>
            </w:rPr>
          </w:rPrChange>
        </w:rPr>
        <w:t xml:space="preserve">        sentiment = </w:t>
      </w:r>
      <w:proofErr w:type="spellStart"/>
      <w:r w:rsidRPr="00630A23">
        <w:rPr>
          <w:rFonts w:ascii="Consolas" w:hAnsi="Consolas"/>
          <w:sz w:val="20"/>
          <w:szCs w:val="20"/>
          <w:lang w:val="en-US"/>
          <w:rPrChange w:id="1032" w:author="Ritika Arora" w:date="2025-07-01T15:14:00Z">
            <w:rPr>
              <w:lang w:val="en-US"/>
            </w:rPr>
          </w:rPrChange>
        </w:rPr>
        <w:t>self.sentiments</w:t>
      </w:r>
      <w:proofErr w:type="spellEnd"/>
      <w:r w:rsidRPr="00630A23">
        <w:rPr>
          <w:rFonts w:ascii="Consolas" w:hAnsi="Consolas"/>
          <w:sz w:val="20"/>
          <w:szCs w:val="20"/>
          <w:lang w:val="en-US"/>
          <w:rPrChange w:id="1033" w:author="Ritika Arora" w:date="2025-07-01T15:14:00Z">
            <w:rPr>
              <w:lang w:val="en-US"/>
            </w:rPr>
          </w:rPrChange>
        </w:rPr>
        <w:t>[</w:t>
      </w:r>
      <w:proofErr w:type="spellStart"/>
      <w:r w:rsidRPr="00630A23">
        <w:rPr>
          <w:rFonts w:ascii="Consolas" w:hAnsi="Consolas"/>
          <w:sz w:val="20"/>
          <w:szCs w:val="20"/>
          <w:lang w:val="en-US"/>
          <w:rPrChange w:id="1034" w:author="Ritika Arora" w:date="2025-07-01T15:14:00Z">
            <w:rPr>
              <w:lang w:val="en-US"/>
            </w:rPr>
          </w:rPrChange>
        </w:rPr>
        <w:t>idx</w:t>
      </w:r>
      <w:proofErr w:type="spellEnd"/>
      <w:r w:rsidRPr="00630A23">
        <w:rPr>
          <w:rFonts w:ascii="Consolas" w:hAnsi="Consolas"/>
          <w:sz w:val="20"/>
          <w:szCs w:val="20"/>
          <w:lang w:val="en-US"/>
          <w:rPrChange w:id="1035" w:author="Ritika Arora" w:date="2025-07-01T15:14:00Z">
            <w:rPr>
              <w:lang w:val="en-US"/>
            </w:rPr>
          </w:rPrChange>
        </w:rPr>
        <w:t>]</w:t>
      </w:r>
    </w:p>
    <w:p w14:paraId="59908CD2" w14:textId="77777777" w:rsidR="006E5F6B" w:rsidRPr="00630A23" w:rsidRDefault="006E5F6B" w:rsidP="00AA65F2">
      <w:pPr>
        <w:pStyle w:val="L-Source"/>
        <w:rPr>
          <w:rFonts w:ascii="Consolas" w:hAnsi="Consolas"/>
          <w:sz w:val="20"/>
          <w:szCs w:val="20"/>
          <w:rPrChange w:id="1036" w:author="Ritika Arora" w:date="2025-07-01T15:14:00Z">
            <w:rPr/>
          </w:rPrChange>
        </w:rPr>
      </w:pPr>
      <w:r w:rsidRPr="00630A23">
        <w:rPr>
          <w:rFonts w:ascii="Consolas" w:hAnsi="Consolas"/>
          <w:sz w:val="20"/>
          <w:szCs w:val="20"/>
          <w:lang w:val="en-US"/>
          <w:rPrChange w:id="1037" w:author="Ritika Arora" w:date="2025-07-01T15:14:00Z">
            <w:rPr>
              <w:lang w:val="en-US"/>
            </w:rPr>
          </w:rPrChange>
        </w:rPr>
        <w:t xml:space="preserve">        encoding = </w:t>
      </w:r>
      <w:proofErr w:type="spellStart"/>
      <w:r w:rsidRPr="00630A23">
        <w:rPr>
          <w:rFonts w:ascii="Consolas" w:hAnsi="Consolas"/>
          <w:sz w:val="20"/>
          <w:szCs w:val="20"/>
          <w:lang w:val="en-US"/>
          <w:rPrChange w:id="1038" w:author="Ritika Arora" w:date="2025-07-01T15:14:00Z">
            <w:rPr>
              <w:lang w:val="en-US"/>
            </w:rPr>
          </w:rPrChange>
        </w:rPr>
        <w:t>self.tokenizer.encode_plus</w:t>
      </w:r>
      <w:proofErr w:type="spellEnd"/>
      <w:r w:rsidRPr="00630A23">
        <w:rPr>
          <w:rFonts w:ascii="Consolas" w:hAnsi="Consolas"/>
          <w:sz w:val="20"/>
          <w:szCs w:val="20"/>
          <w:lang w:val="en-US"/>
          <w:rPrChange w:id="1039" w:author="Ritika Arora" w:date="2025-07-01T15:14:00Z">
            <w:rPr>
              <w:lang w:val="en-US"/>
            </w:rPr>
          </w:rPrChange>
        </w:rPr>
        <w:t>(</w:t>
      </w:r>
    </w:p>
    <w:p w14:paraId="19773207" w14:textId="77777777" w:rsidR="006E5F6B" w:rsidRPr="00630A23" w:rsidRDefault="006E5F6B" w:rsidP="00AA65F2">
      <w:pPr>
        <w:pStyle w:val="L-Source"/>
        <w:rPr>
          <w:rFonts w:ascii="Consolas" w:hAnsi="Consolas"/>
          <w:sz w:val="20"/>
          <w:szCs w:val="20"/>
          <w:rPrChange w:id="1040" w:author="Ritika Arora" w:date="2025-07-01T15:14:00Z">
            <w:rPr/>
          </w:rPrChange>
        </w:rPr>
      </w:pPr>
      <w:r w:rsidRPr="00630A23">
        <w:rPr>
          <w:rFonts w:ascii="Consolas" w:hAnsi="Consolas"/>
          <w:sz w:val="20"/>
          <w:szCs w:val="20"/>
          <w:rPrChange w:id="1041" w:author="Ritika Arora" w:date="2025-07-01T15:14:00Z">
            <w:rPr/>
          </w:rPrChange>
        </w:rPr>
        <w:t xml:space="preserve">          review,</w:t>
      </w:r>
    </w:p>
    <w:p w14:paraId="0CC6F2F0" w14:textId="77777777" w:rsidR="006E5F6B" w:rsidRPr="00630A23" w:rsidRDefault="006E5F6B" w:rsidP="00AA65F2">
      <w:pPr>
        <w:pStyle w:val="L-Source"/>
        <w:rPr>
          <w:rFonts w:ascii="Consolas" w:hAnsi="Consolas"/>
          <w:sz w:val="20"/>
          <w:szCs w:val="20"/>
          <w:rPrChange w:id="1042" w:author="Ritika Arora" w:date="2025-07-01T15:14:00Z">
            <w:rPr/>
          </w:rPrChange>
        </w:rPr>
      </w:pPr>
      <w:r w:rsidRPr="00630A23">
        <w:rPr>
          <w:rFonts w:ascii="Consolas" w:hAnsi="Consolas"/>
          <w:sz w:val="20"/>
          <w:szCs w:val="20"/>
          <w:lang w:val="en-US"/>
          <w:rPrChange w:id="1043" w:author="Ritika Arora" w:date="2025-07-01T15:14:00Z">
            <w:rPr>
              <w:lang w:val="en-US"/>
            </w:rPr>
          </w:rPrChange>
        </w:rPr>
        <w:t xml:space="preserve">          </w:t>
      </w:r>
      <w:proofErr w:type="spellStart"/>
      <w:r w:rsidRPr="00630A23">
        <w:rPr>
          <w:rFonts w:ascii="Consolas" w:hAnsi="Consolas"/>
          <w:sz w:val="20"/>
          <w:szCs w:val="20"/>
          <w:lang w:val="en-US"/>
          <w:rPrChange w:id="1044" w:author="Ritika Arora" w:date="2025-07-01T15:14:00Z">
            <w:rPr>
              <w:lang w:val="en-US"/>
            </w:rPr>
          </w:rPrChange>
        </w:rPr>
        <w:t>add_special_tokens</w:t>
      </w:r>
      <w:proofErr w:type="spellEnd"/>
      <w:r w:rsidRPr="00630A23">
        <w:rPr>
          <w:rFonts w:ascii="Consolas" w:hAnsi="Consolas"/>
          <w:sz w:val="20"/>
          <w:szCs w:val="20"/>
          <w:lang w:val="en-US"/>
          <w:rPrChange w:id="1045" w:author="Ritika Arora" w:date="2025-07-01T15:14:00Z">
            <w:rPr>
              <w:lang w:val="en-US"/>
            </w:rPr>
          </w:rPrChange>
        </w:rPr>
        <w:t>=True,</w:t>
      </w:r>
    </w:p>
    <w:p w14:paraId="4762A419" w14:textId="77777777" w:rsidR="006E5F6B" w:rsidRPr="00630A23" w:rsidRDefault="006E5F6B" w:rsidP="00AA65F2">
      <w:pPr>
        <w:pStyle w:val="L-Source"/>
        <w:rPr>
          <w:rFonts w:ascii="Consolas" w:hAnsi="Consolas"/>
          <w:sz w:val="20"/>
          <w:szCs w:val="20"/>
          <w:rPrChange w:id="1046" w:author="Ritika Arora" w:date="2025-07-01T15:14:00Z">
            <w:rPr/>
          </w:rPrChange>
        </w:rPr>
      </w:pPr>
      <w:r w:rsidRPr="00630A23">
        <w:rPr>
          <w:rFonts w:ascii="Consolas" w:hAnsi="Consolas"/>
          <w:sz w:val="20"/>
          <w:szCs w:val="20"/>
          <w:lang w:val="en-US"/>
          <w:rPrChange w:id="1047" w:author="Ritika Arora" w:date="2025-07-01T15:14:00Z">
            <w:rPr>
              <w:lang w:val="en-US"/>
            </w:rPr>
          </w:rPrChange>
        </w:rPr>
        <w:t xml:space="preserve">          </w:t>
      </w:r>
      <w:proofErr w:type="spellStart"/>
      <w:r w:rsidRPr="00630A23">
        <w:rPr>
          <w:rFonts w:ascii="Consolas" w:hAnsi="Consolas"/>
          <w:sz w:val="20"/>
          <w:szCs w:val="20"/>
          <w:lang w:val="en-US"/>
          <w:rPrChange w:id="1048" w:author="Ritika Arora" w:date="2025-07-01T15:14:00Z">
            <w:rPr>
              <w:lang w:val="en-US"/>
            </w:rPr>
          </w:rPrChange>
        </w:rPr>
        <w:t>max_length</w:t>
      </w:r>
      <w:proofErr w:type="spellEnd"/>
      <w:r w:rsidRPr="00630A23">
        <w:rPr>
          <w:rFonts w:ascii="Consolas" w:hAnsi="Consolas"/>
          <w:sz w:val="20"/>
          <w:szCs w:val="20"/>
          <w:lang w:val="en-US"/>
          <w:rPrChange w:id="1049" w:author="Ritika Arora" w:date="2025-07-01T15:14:00Z">
            <w:rPr>
              <w:lang w:val="en-US"/>
            </w:rPr>
          </w:rPrChange>
        </w:rPr>
        <w:t>=512,</w:t>
      </w:r>
    </w:p>
    <w:p w14:paraId="2E3E34CA" w14:textId="77777777" w:rsidR="006E5F6B" w:rsidRPr="00630A23" w:rsidRDefault="006E5F6B" w:rsidP="00AA65F2">
      <w:pPr>
        <w:pStyle w:val="L-Source"/>
        <w:rPr>
          <w:rFonts w:ascii="Consolas" w:hAnsi="Consolas"/>
          <w:sz w:val="20"/>
          <w:szCs w:val="20"/>
          <w:rPrChange w:id="1050" w:author="Ritika Arora" w:date="2025-07-01T15:14:00Z">
            <w:rPr/>
          </w:rPrChange>
        </w:rPr>
      </w:pPr>
      <w:r w:rsidRPr="00630A23">
        <w:rPr>
          <w:rFonts w:ascii="Consolas" w:hAnsi="Consolas"/>
          <w:sz w:val="20"/>
          <w:szCs w:val="20"/>
          <w:lang w:val="en-US"/>
          <w:rPrChange w:id="1051" w:author="Ritika Arora" w:date="2025-07-01T15:14:00Z">
            <w:rPr>
              <w:lang w:val="en-US"/>
            </w:rPr>
          </w:rPrChange>
        </w:rPr>
        <w:t xml:space="preserve">          </w:t>
      </w:r>
      <w:proofErr w:type="spellStart"/>
      <w:r w:rsidRPr="00630A23">
        <w:rPr>
          <w:rFonts w:ascii="Consolas" w:hAnsi="Consolas"/>
          <w:sz w:val="20"/>
          <w:szCs w:val="20"/>
          <w:lang w:val="en-US"/>
          <w:rPrChange w:id="1052" w:author="Ritika Arora" w:date="2025-07-01T15:14:00Z">
            <w:rPr>
              <w:lang w:val="en-US"/>
            </w:rPr>
          </w:rPrChange>
        </w:rPr>
        <w:t>return_token_type_ids</w:t>
      </w:r>
      <w:proofErr w:type="spellEnd"/>
      <w:r w:rsidRPr="00630A23">
        <w:rPr>
          <w:rFonts w:ascii="Consolas" w:hAnsi="Consolas"/>
          <w:sz w:val="20"/>
          <w:szCs w:val="20"/>
          <w:lang w:val="en-US"/>
          <w:rPrChange w:id="1053" w:author="Ritika Arora" w:date="2025-07-01T15:14:00Z">
            <w:rPr>
              <w:lang w:val="en-US"/>
            </w:rPr>
          </w:rPrChange>
        </w:rPr>
        <w:t>=False,</w:t>
      </w:r>
    </w:p>
    <w:p w14:paraId="237BFDD4" w14:textId="77777777" w:rsidR="006E5F6B" w:rsidRPr="00630A23" w:rsidRDefault="006E5F6B" w:rsidP="00AA65F2">
      <w:pPr>
        <w:pStyle w:val="L-Source"/>
        <w:rPr>
          <w:rFonts w:ascii="Consolas" w:hAnsi="Consolas"/>
          <w:sz w:val="20"/>
          <w:szCs w:val="20"/>
          <w:rPrChange w:id="1054" w:author="Ritika Arora" w:date="2025-07-01T15:14:00Z">
            <w:rPr/>
          </w:rPrChange>
        </w:rPr>
      </w:pPr>
      <w:r w:rsidRPr="00630A23">
        <w:rPr>
          <w:rFonts w:ascii="Consolas" w:hAnsi="Consolas"/>
          <w:sz w:val="20"/>
          <w:szCs w:val="20"/>
          <w:lang w:val="en-US"/>
          <w:rPrChange w:id="1055" w:author="Ritika Arora" w:date="2025-07-01T15:14:00Z">
            <w:rPr>
              <w:lang w:val="en-US"/>
            </w:rPr>
          </w:rPrChange>
        </w:rPr>
        <w:t xml:space="preserve">          padding='</w:t>
      </w:r>
      <w:proofErr w:type="spellStart"/>
      <w:r w:rsidRPr="00630A23">
        <w:rPr>
          <w:rFonts w:ascii="Consolas" w:hAnsi="Consolas"/>
          <w:sz w:val="20"/>
          <w:szCs w:val="20"/>
          <w:lang w:val="en-US"/>
          <w:rPrChange w:id="1056" w:author="Ritika Arora" w:date="2025-07-01T15:14:00Z">
            <w:rPr>
              <w:lang w:val="en-US"/>
            </w:rPr>
          </w:rPrChange>
        </w:rPr>
        <w:t>max_length</w:t>
      </w:r>
      <w:proofErr w:type="spellEnd"/>
      <w:r w:rsidRPr="00630A23">
        <w:rPr>
          <w:rFonts w:ascii="Consolas" w:hAnsi="Consolas"/>
          <w:sz w:val="20"/>
          <w:szCs w:val="20"/>
          <w:lang w:val="en-US"/>
          <w:rPrChange w:id="1057" w:author="Ritika Arora" w:date="2025-07-01T15:14:00Z">
            <w:rPr>
              <w:lang w:val="en-US"/>
            </w:rPr>
          </w:rPrChange>
        </w:rPr>
        <w:t>',</w:t>
      </w:r>
    </w:p>
    <w:p w14:paraId="66C57CB0" w14:textId="77777777" w:rsidR="006E5F6B" w:rsidRPr="00630A23" w:rsidRDefault="006E5F6B" w:rsidP="00AA65F2">
      <w:pPr>
        <w:pStyle w:val="L-Source"/>
        <w:rPr>
          <w:rFonts w:ascii="Consolas" w:hAnsi="Consolas"/>
          <w:sz w:val="20"/>
          <w:szCs w:val="20"/>
          <w:rPrChange w:id="1058" w:author="Ritika Arora" w:date="2025-07-01T15:14:00Z">
            <w:rPr/>
          </w:rPrChange>
        </w:rPr>
      </w:pPr>
      <w:r w:rsidRPr="00630A23">
        <w:rPr>
          <w:rFonts w:ascii="Consolas" w:hAnsi="Consolas"/>
          <w:sz w:val="20"/>
          <w:szCs w:val="20"/>
          <w:lang w:val="en-US"/>
          <w:rPrChange w:id="1059" w:author="Ritika Arora" w:date="2025-07-01T15:14:00Z">
            <w:rPr>
              <w:lang w:val="en-US"/>
            </w:rPr>
          </w:rPrChange>
        </w:rPr>
        <w:t xml:space="preserve">          </w:t>
      </w:r>
      <w:proofErr w:type="spellStart"/>
      <w:r w:rsidRPr="00630A23">
        <w:rPr>
          <w:rFonts w:ascii="Consolas" w:hAnsi="Consolas"/>
          <w:sz w:val="20"/>
          <w:szCs w:val="20"/>
          <w:lang w:val="en-US"/>
          <w:rPrChange w:id="1060" w:author="Ritika Arora" w:date="2025-07-01T15:14:00Z">
            <w:rPr>
              <w:lang w:val="en-US"/>
            </w:rPr>
          </w:rPrChange>
        </w:rPr>
        <w:t>return_attention_mask</w:t>
      </w:r>
      <w:proofErr w:type="spellEnd"/>
      <w:r w:rsidRPr="00630A23">
        <w:rPr>
          <w:rFonts w:ascii="Consolas" w:hAnsi="Consolas"/>
          <w:sz w:val="20"/>
          <w:szCs w:val="20"/>
          <w:lang w:val="en-US"/>
          <w:rPrChange w:id="1061" w:author="Ritika Arora" w:date="2025-07-01T15:14:00Z">
            <w:rPr>
              <w:lang w:val="en-US"/>
            </w:rPr>
          </w:rPrChange>
        </w:rPr>
        <w:t>=True,</w:t>
      </w:r>
    </w:p>
    <w:p w14:paraId="414D6180" w14:textId="77777777" w:rsidR="006E5F6B" w:rsidRPr="00630A23" w:rsidRDefault="006E5F6B" w:rsidP="00AA65F2">
      <w:pPr>
        <w:pStyle w:val="L-Source"/>
        <w:rPr>
          <w:rFonts w:ascii="Consolas" w:hAnsi="Consolas"/>
          <w:sz w:val="20"/>
          <w:szCs w:val="20"/>
          <w:rPrChange w:id="1062" w:author="Ritika Arora" w:date="2025-07-01T15:14:00Z">
            <w:rPr/>
          </w:rPrChange>
        </w:rPr>
      </w:pPr>
      <w:r w:rsidRPr="00630A23">
        <w:rPr>
          <w:rFonts w:ascii="Consolas" w:hAnsi="Consolas"/>
          <w:sz w:val="20"/>
          <w:szCs w:val="20"/>
          <w:lang w:val="en-US"/>
          <w:rPrChange w:id="1063" w:author="Ritika Arora" w:date="2025-07-01T15:14:00Z">
            <w:rPr>
              <w:lang w:val="en-US"/>
            </w:rPr>
          </w:rPrChange>
        </w:rPr>
        <w:t xml:space="preserve">          </w:t>
      </w:r>
      <w:proofErr w:type="spellStart"/>
      <w:r w:rsidRPr="00630A23">
        <w:rPr>
          <w:rFonts w:ascii="Consolas" w:hAnsi="Consolas"/>
          <w:sz w:val="20"/>
          <w:szCs w:val="20"/>
          <w:lang w:val="en-US"/>
          <w:rPrChange w:id="1064" w:author="Ritika Arora" w:date="2025-07-01T15:14:00Z">
            <w:rPr>
              <w:lang w:val="en-US"/>
            </w:rPr>
          </w:rPrChange>
        </w:rPr>
        <w:t>return_tensors</w:t>
      </w:r>
      <w:proofErr w:type="spellEnd"/>
      <w:r w:rsidRPr="00630A23">
        <w:rPr>
          <w:rFonts w:ascii="Consolas" w:hAnsi="Consolas"/>
          <w:sz w:val="20"/>
          <w:szCs w:val="20"/>
          <w:lang w:val="en-US"/>
          <w:rPrChange w:id="1065" w:author="Ritika Arora" w:date="2025-07-01T15:14:00Z">
            <w:rPr>
              <w:lang w:val="en-US"/>
            </w:rPr>
          </w:rPrChange>
        </w:rPr>
        <w:t>='pt',</w:t>
      </w:r>
    </w:p>
    <w:p w14:paraId="50A2451D" w14:textId="77777777" w:rsidR="006E5F6B" w:rsidRPr="00630A23" w:rsidRDefault="006E5F6B" w:rsidP="00AA65F2">
      <w:pPr>
        <w:pStyle w:val="L-Source"/>
        <w:rPr>
          <w:rFonts w:ascii="Consolas" w:hAnsi="Consolas"/>
          <w:sz w:val="20"/>
          <w:szCs w:val="20"/>
          <w:rPrChange w:id="1066" w:author="Ritika Arora" w:date="2025-07-01T15:14:00Z">
            <w:rPr/>
          </w:rPrChange>
        </w:rPr>
      </w:pPr>
      <w:r w:rsidRPr="00630A23">
        <w:rPr>
          <w:rFonts w:ascii="Consolas" w:hAnsi="Consolas"/>
          <w:sz w:val="20"/>
          <w:szCs w:val="20"/>
          <w:rPrChange w:id="1067" w:author="Ritika Arora" w:date="2025-07-01T15:14:00Z">
            <w:rPr/>
          </w:rPrChange>
        </w:rPr>
        <w:t xml:space="preserve">        )</w:t>
      </w:r>
    </w:p>
    <w:p w14:paraId="7C424CA9" w14:textId="77777777" w:rsidR="006E5F6B" w:rsidRPr="00630A23" w:rsidRDefault="006E5F6B" w:rsidP="00AA65F2">
      <w:pPr>
        <w:pStyle w:val="L-Source"/>
        <w:rPr>
          <w:rFonts w:ascii="Consolas" w:hAnsi="Consolas"/>
          <w:sz w:val="20"/>
          <w:szCs w:val="20"/>
          <w:rPrChange w:id="1068" w:author="Ritika Arora" w:date="2025-07-01T15:14:00Z">
            <w:rPr/>
          </w:rPrChange>
        </w:rPr>
      </w:pPr>
      <w:r w:rsidRPr="00630A23">
        <w:rPr>
          <w:rFonts w:ascii="Consolas" w:hAnsi="Consolas"/>
          <w:sz w:val="20"/>
          <w:szCs w:val="20"/>
          <w:rPrChange w:id="1069" w:author="Ritika Arora" w:date="2025-07-01T15:14:00Z">
            <w:rPr/>
          </w:rPrChange>
        </w:rPr>
        <w:t xml:space="preserve">        return {</w:t>
      </w:r>
    </w:p>
    <w:p w14:paraId="1683FB83" w14:textId="77777777" w:rsidR="006E5F6B" w:rsidRPr="00630A23" w:rsidRDefault="006E5F6B" w:rsidP="00AA65F2">
      <w:pPr>
        <w:pStyle w:val="L-Source"/>
        <w:rPr>
          <w:rFonts w:ascii="Consolas" w:hAnsi="Consolas"/>
          <w:sz w:val="20"/>
          <w:szCs w:val="20"/>
          <w:rPrChange w:id="1070" w:author="Ritika Arora" w:date="2025-07-01T15:14:00Z">
            <w:rPr/>
          </w:rPrChange>
        </w:rPr>
      </w:pPr>
      <w:r w:rsidRPr="00630A23">
        <w:rPr>
          <w:rFonts w:ascii="Consolas" w:hAnsi="Consolas"/>
          <w:sz w:val="20"/>
          <w:szCs w:val="20"/>
          <w:lang w:val="en-US"/>
          <w:rPrChange w:id="1071" w:author="Ritika Arora" w:date="2025-07-01T15:14:00Z">
            <w:rPr>
              <w:lang w:val="en-US"/>
            </w:rPr>
          </w:rPrChange>
        </w:rPr>
        <w:t xml:space="preserve">          '</w:t>
      </w:r>
      <w:proofErr w:type="spellStart"/>
      <w:r w:rsidRPr="00630A23">
        <w:rPr>
          <w:rFonts w:ascii="Consolas" w:hAnsi="Consolas"/>
          <w:sz w:val="20"/>
          <w:szCs w:val="20"/>
          <w:lang w:val="en-US"/>
          <w:rPrChange w:id="1072" w:author="Ritika Arora" w:date="2025-07-01T15:14:00Z">
            <w:rPr>
              <w:lang w:val="en-US"/>
            </w:rPr>
          </w:rPrChange>
        </w:rPr>
        <w:t>review_text</w:t>
      </w:r>
      <w:proofErr w:type="spellEnd"/>
      <w:r w:rsidRPr="00630A23">
        <w:rPr>
          <w:rFonts w:ascii="Consolas" w:hAnsi="Consolas"/>
          <w:sz w:val="20"/>
          <w:szCs w:val="20"/>
          <w:lang w:val="en-US"/>
          <w:rPrChange w:id="1073" w:author="Ritika Arora" w:date="2025-07-01T15:14:00Z">
            <w:rPr>
              <w:lang w:val="en-US"/>
            </w:rPr>
          </w:rPrChange>
        </w:rPr>
        <w:t>': review,</w:t>
      </w:r>
    </w:p>
    <w:p w14:paraId="60549DD7" w14:textId="77777777" w:rsidR="006E5F6B" w:rsidRPr="00630A23" w:rsidRDefault="006E5F6B" w:rsidP="00AA65F2">
      <w:pPr>
        <w:pStyle w:val="L-Source"/>
        <w:rPr>
          <w:rFonts w:ascii="Consolas" w:hAnsi="Consolas"/>
          <w:sz w:val="20"/>
          <w:szCs w:val="20"/>
          <w:rPrChange w:id="1074" w:author="Ritika Arora" w:date="2025-07-01T15:14:00Z">
            <w:rPr/>
          </w:rPrChange>
        </w:rPr>
      </w:pPr>
      <w:r w:rsidRPr="00630A23">
        <w:rPr>
          <w:rFonts w:ascii="Consolas" w:hAnsi="Consolas"/>
          <w:sz w:val="20"/>
          <w:szCs w:val="20"/>
          <w:lang w:val="en-US"/>
          <w:rPrChange w:id="1075" w:author="Ritika Arora" w:date="2025-07-01T15:14:00Z">
            <w:rPr>
              <w:lang w:val="en-US"/>
            </w:rPr>
          </w:rPrChange>
        </w:rPr>
        <w:t xml:space="preserve">          '</w:t>
      </w:r>
      <w:proofErr w:type="spellStart"/>
      <w:r w:rsidRPr="00630A23">
        <w:rPr>
          <w:rFonts w:ascii="Consolas" w:hAnsi="Consolas"/>
          <w:sz w:val="20"/>
          <w:szCs w:val="20"/>
          <w:lang w:val="en-US"/>
          <w:rPrChange w:id="1076" w:author="Ritika Arora" w:date="2025-07-01T15:14:00Z">
            <w:rPr>
              <w:lang w:val="en-US"/>
            </w:rPr>
          </w:rPrChange>
        </w:rPr>
        <w:t>input_ids</w:t>
      </w:r>
      <w:proofErr w:type="spellEnd"/>
      <w:r w:rsidRPr="00630A23">
        <w:rPr>
          <w:rFonts w:ascii="Consolas" w:hAnsi="Consolas"/>
          <w:sz w:val="20"/>
          <w:szCs w:val="20"/>
          <w:lang w:val="en-US"/>
          <w:rPrChange w:id="1077" w:author="Ritika Arora" w:date="2025-07-01T15:14:00Z">
            <w:rPr>
              <w:lang w:val="en-US"/>
            </w:rPr>
          </w:rPrChange>
        </w:rPr>
        <w:t>': encoding['</w:t>
      </w:r>
      <w:proofErr w:type="spellStart"/>
      <w:r w:rsidRPr="00630A23">
        <w:rPr>
          <w:rFonts w:ascii="Consolas" w:hAnsi="Consolas"/>
          <w:sz w:val="20"/>
          <w:szCs w:val="20"/>
          <w:lang w:val="en-US"/>
          <w:rPrChange w:id="1078" w:author="Ritika Arora" w:date="2025-07-01T15:14:00Z">
            <w:rPr>
              <w:lang w:val="en-US"/>
            </w:rPr>
          </w:rPrChange>
        </w:rPr>
        <w:t>input_ids</w:t>
      </w:r>
      <w:proofErr w:type="spellEnd"/>
      <w:r w:rsidRPr="00630A23">
        <w:rPr>
          <w:rFonts w:ascii="Consolas" w:hAnsi="Consolas"/>
          <w:sz w:val="20"/>
          <w:szCs w:val="20"/>
          <w:lang w:val="en-US"/>
          <w:rPrChange w:id="1079" w:author="Ritika Arora" w:date="2025-07-01T15:14:00Z">
            <w:rPr>
              <w:lang w:val="en-US"/>
            </w:rPr>
          </w:rPrChange>
        </w:rPr>
        <w:t>'].flatten(),</w:t>
      </w:r>
    </w:p>
    <w:p w14:paraId="2938255C" w14:textId="77777777" w:rsidR="006E5F6B" w:rsidRPr="00630A23" w:rsidRDefault="006E5F6B" w:rsidP="00AA65F2">
      <w:pPr>
        <w:pStyle w:val="L-Source"/>
        <w:rPr>
          <w:rFonts w:ascii="Consolas" w:hAnsi="Consolas"/>
          <w:sz w:val="20"/>
          <w:szCs w:val="20"/>
          <w:rPrChange w:id="1080" w:author="Ritika Arora" w:date="2025-07-01T15:14:00Z">
            <w:rPr/>
          </w:rPrChange>
        </w:rPr>
      </w:pPr>
      <w:r w:rsidRPr="00630A23">
        <w:rPr>
          <w:rFonts w:ascii="Consolas" w:hAnsi="Consolas"/>
          <w:sz w:val="20"/>
          <w:szCs w:val="20"/>
          <w:lang w:val="en-US"/>
          <w:rPrChange w:id="1081" w:author="Ritika Arora" w:date="2025-07-01T15:14:00Z">
            <w:rPr>
              <w:lang w:val="en-US"/>
            </w:rPr>
          </w:rPrChange>
        </w:rPr>
        <w:t xml:space="preserve">          '</w:t>
      </w:r>
      <w:proofErr w:type="spellStart"/>
      <w:r w:rsidRPr="00630A23">
        <w:rPr>
          <w:rFonts w:ascii="Consolas" w:hAnsi="Consolas"/>
          <w:sz w:val="20"/>
          <w:szCs w:val="20"/>
          <w:lang w:val="en-US"/>
          <w:rPrChange w:id="1082" w:author="Ritika Arora" w:date="2025-07-01T15:14:00Z">
            <w:rPr>
              <w:lang w:val="en-US"/>
            </w:rPr>
          </w:rPrChange>
        </w:rPr>
        <w:t>attention_mask</w:t>
      </w:r>
      <w:proofErr w:type="spellEnd"/>
      <w:r w:rsidRPr="00630A23">
        <w:rPr>
          <w:rFonts w:ascii="Consolas" w:hAnsi="Consolas"/>
          <w:sz w:val="20"/>
          <w:szCs w:val="20"/>
          <w:lang w:val="en-US"/>
          <w:rPrChange w:id="1083" w:author="Ritika Arora" w:date="2025-07-01T15:14:00Z">
            <w:rPr>
              <w:lang w:val="en-US"/>
            </w:rPr>
          </w:rPrChange>
        </w:rPr>
        <w:t>': encoding['</w:t>
      </w:r>
      <w:proofErr w:type="spellStart"/>
      <w:r w:rsidRPr="00630A23">
        <w:rPr>
          <w:rFonts w:ascii="Consolas" w:hAnsi="Consolas"/>
          <w:sz w:val="20"/>
          <w:szCs w:val="20"/>
          <w:lang w:val="en-US"/>
          <w:rPrChange w:id="1084" w:author="Ritika Arora" w:date="2025-07-01T15:14:00Z">
            <w:rPr>
              <w:lang w:val="en-US"/>
            </w:rPr>
          </w:rPrChange>
        </w:rPr>
        <w:t>attention_mask</w:t>
      </w:r>
      <w:proofErr w:type="spellEnd"/>
      <w:r w:rsidRPr="00630A23">
        <w:rPr>
          <w:rFonts w:ascii="Consolas" w:hAnsi="Consolas"/>
          <w:sz w:val="20"/>
          <w:szCs w:val="20"/>
          <w:lang w:val="en-US"/>
          <w:rPrChange w:id="1085" w:author="Ritika Arora" w:date="2025-07-01T15:14:00Z">
            <w:rPr>
              <w:lang w:val="en-US"/>
            </w:rPr>
          </w:rPrChange>
        </w:rPr>
        <w:t>'].flatten(),</w:t>
      </w:r>
    </w:p>
    <w:p w14:paraId="69FE159B" w14:textId="77777777" w:rsidR="006E5F6B" w:rsidRPr="00630A23" w:rsidRDefault="006E5F6B" w:rsidP="00AA65F2">
      <w:pPr>
        <w:pStyle w:val="L-Source"/>
        <w:rPr>
          <w:rFonts w:ascii="Consolas" w:hAnsi="Consolas"/>
          <w:sz w:val="20"/>
          <w:szCs w:val="20"/>
          <w:rPrChange w:id="1086" w:author="Ritika Arora" w:date="2025-07-01T15:14:00Z">
            <w:rPr/>
          </w:rPrChange>
        </w:rPr>
      </w:pPr>
      <w:r w:rsidRPr="00630A23">
        <w:rPr>
          <w:rFonts w:ascii="Consolas" w:hAnsi="Consolas"/>
          <w:sz w:val="20"/>
          <w:szCs w:val="20"/>
          <w:lang w:val="en-US"/>
          <w:rPrChange w:id="1087" w:author="Ritika Arora" w:date="2025-07-01T15:14:00Z">
            <w:rPr>
              <w:lang w:val="en-US"/>
            </w:rPr>
          </w:rPrChange>
        </w:rPr>
        <w:t xml:space="preserve">          'labels': </w:t>
      </w:r>
      <w:proofErr w:type="spellStart"/>
      <w:r w:rsidRPr="00630A23">
        <w:rPr>
          <w:rFonts w:ascii="Consolas" w:hAnsi="Consolas"/>
          <w:sz w:val="20"/>
          <w:szCs w:val="20"/>
          <w:lang w:val="en-US"/>
          <w:rPrChange w:id="1088" w:author="Ritika Arora" w:date="2025-07-01T15:14:00Z">
            <w:rPr>
              <w:lang w:val="en-US"/>
            </w:rPr>
          </w:rPrChange>
        </w:rPr>
        <w:t>torch.tensor</w:t>
      </w:r>
      <w:proofErr w:type="spellEnd"/>
      <w:r w:rsidRPr="00630A23">
        <w:rPr>
          <w:rFonts w:ascii="Consolas" w:hAnsi="Consolas"/>
          <w:sz w:val="20"/>
          <w:szCs w:val="20"/>
          <w:lang w:val="en-US"/>
          <w:rPrChange w:id="1089" w:author="Ritika Arora" w:date="2025-07-01T15:14:00Z">
            <w:rPr>
              <w:lang w:val="en-US"/>
            </w:rPr>
          </w:rPrChange>
        </w:rPr>
        <w:t>(sentiment)</w:t>
      </w:r>
    </w:p>
    <w:p w14:paraId="538FDDAF" w14:textId="77777777" w:rsidR="006E5F6B" w:rsidRPr="00630A23" w:rsidRDefault="006E5F6B" w:rsidP="00AA65F2">
      <w:pPr>
        <w:pStyle w:val="L-Source"/>
        <w:rPr>
          <w:rFonts w:ascii="Consolas" w:hAnsi="Consolas"/>
          <w:sz w:val="20"/>
          <w:szCs w:val="20"/>
          <w:rPrChange w:id="1090" w:author="Ritika Arora" w:date="2025-07-01T15:14:00Z">
            <w:rPr/>
          </w:rPrChange>
        </w:rPr>
      </w:pPr>
      <w:r w:rsidRPr="00630A23">
        <w:rPr>
          <w:rFonts w:ascii="Consolas" w:hAnsi="Consolas"/>
          <w:sz w:val="20"/>
          <w:szCs w:val="20"/>
          <w:rPrChange w:id="1091" w:author="Ritika Arora" w:date="2025-07-01T15:14:00Z">
            <w:rPr/>
          </w:rPrChange>
        </w:rPr>
        <w:t xml:space="preserve">        }</w:t>
      </w:r>
    </w:p>
    <w:p w14:paraId="51385E83" w14:textId="77777777" w:rsidR="006E5F6B" w:rsidRPr="00630A23" w:rsidRDefault="006E5F6B" w:rsidP="00AA65F2">
      <w:pPr>
        <w:pStyle w:val="L-Source"/>
        <w:rPr>
          <w:rFonts w:ascii="Consolas" w:hAnsi="Consolas"/>
          <w:sz w:val="20"/>
          <w:szCs w:val="20"/>
          <w:rPrChange w:id="1092" w:author="Ritika Arora" w:date="2025-07-01T15:14:00Z">
            <w:rPr/>
          </w:rPrChange>
        </w:rPr>
      </w:pPr>
      <w:r w:rsidRPr="00630A23">
        <w:rPr>
          <w:rFonts w:ascii="Consolas" w:hAnsi="Consolas"/>
          <w:sz w:val="20"/>
          <w:szCs w:val="20"/>
          <w:rPrChange w:id="1093" w:author="Ritika Arora" w:date="2025-07-01T15:14:00Z">
            <w:rPr/>
          </w:rPrChange>
        </w:rPr>
        <w:t># Prepare the dataset</w:t>
      </w:r>
    </w:p>
    <w:p w14:paraId="7A8E9C8E" w14:textId="77777777" w:rsidR="006E5F6B" w:rsidRPr="00630A23" w:rsidRDefault="006E5F6B" w:rsidP="00AA65F2">
      <w:pPr>
        <w:pStyle w:val="L-Source"/>
        <w:rPr>
          <w:rFonts w:ascii="Consolas" w:hAnsi="Consolas"/>
          <w:sz w:val="20"/>
          <w:szCs w:val="20"/>
          <w:rPrChange w:id="1094" w:author="Ritika Arora" w:date="2025-07-01T15:14:00Z">
            <w:rPr/>
          </w:rPrChange>
        </w:rPr>
      </w:pPr>
      <w:proofErr w:type="spellStart"/>
      <w:r w:rsidRPr="00630A23">
        <w:rPr>
          <w:rFonts w:ascii="Consolas" w:hAnsi="Consolas"/>
          <w:sz w:val="20"/>
          <w:szCs w:val="20"/>
          <w:lang w:val="en-US"/>
          <w:rPrChange w:id="1095" w:author="Ritika Arora" w:date="2025-07-01T15:14:00Z">
            <w:rPr>
              <w:lang w:val="en-US"/>
            </w:rPr>
          </w:rPrChange>
        </w:rPr>
        <w:t>train_dataset</w:t>
      </w:r>
      <w:proofErr w:type="spellEnd"/>
      <w:r w:rsidRPr="00630A23">
        <w:rPr>
          <w:rFonts w:ascii="Consolas" w:hAnsi="Consolas"/>
          <w:sz w:val="20"/>
          <w:szCs w:val="20"/>
          <w:lang w:val="en-US"/>
          <w:rPrChange w:id="1096" w:author="Ritika Arora" w:date="2025-07-01T15:14:00Z">
            <w:rPr>
              <w:lang w:val="en-US"/>
            </w:rPr>
          </w:rPrChange>
        </w:rPr>
        <w:t xml:space="preserve"> = </w:t>
      </w:r>
      <w:proofErr w:type="spellStart"/>
      <w:r w:rsidRPr="00630A23">
        <w:rPr>
          <w:rFonts w:ascii="Consolas" w:hAnsi="Consolas"/>
          <w:sz w:val="20"/>
          <w:szCs w:val="20"/>
          <w:lang w:val="en-US"/>
          <w:rPrChange w:id="1097" w:author="Ritika Arora" w:date="2025-07-01T15:14:00Z">
            <w:rPr>
              <w:lang w:val="en-US"/>
            </w:rPr>
          </w:rPrChange>
        </w:rPr>
        <w:t>MovieReviewDataset</w:t>
      </w:r>
      <w:proofErr w:type="spellEnd"/>
      <w:r w:rsidRPr="00630A23">
        <w:rPr>
          <w:rFonts w:ascii="Consolas" w:hAnsi="Consolas"/>
          <w:sz w:val="20"/>
          <w:szCs w:val="20"/>
          <w:lang w:val="en-US"/>
          <w:rPrChange w:id="1098" w:author="Ritika Arora" w:date="2025-07-01T15:14:00Z">
            <w:rPr>
              <w:lang w:val="en-US"/>
            </w:rPr>
          </w:rPrChange>
        </w:rPr>
        <w:t>(</w:t>
      </w:r>
      <w:proofErr w:type="spellStart"/>
      <w:r w:rsidRPr="00630A23">
        <w:rPr>
          <w:rFonts w:ascii="Consolas" w:hAnsi="Consolas"/>
          <w:sz w:val="20"/>
          <w:szCs w:val="20"/>
          <w:lang w:val="en-US"/>
          <w:rPrChange w:id="1099" w:author="Ritika Arora" w:date="2025-07-01T15:14:00Z">
            <w:rPr>
              <w:lang w:val="en-US"/>
            </w:rPr>
          </w:rPrChange>
        </w:rPr>
        <w:t>train_df</w:t>
      </w:r>
      <w:proofErr w:type="spellEnd"/>
      <w:r w:rsidRPr="00630A23">
        <w:rPr>
          <w:rFonts w:ascii="Consolas" w:hAnsi="Consolas"/>
          <w:sz w:val="20"/>
          <w:szCs w:val="20"/>
          <w:lang w:val="en-US"/>
          <w:rPrChange w:id="1100" w:author="Ritika Arora" w:date="2025-07-01T15:14:00Z">
            <w:rPr>
              <w:lang w:val="en-US"/>
            </w:rPr>
          </w:rPrChange>
        </w:rPr>
        <w:t>['review'].</w:t>
      </w:r>
      <w:proofErr w:type="spellStart"/>
      <w:r w:rsidRPr="00630A23">
        <w:rPr>
          <w:rFonts w:ascii="Consolas" w:hAnsi="Consolas"/>
          <w:sz w:val="20"/>
          <w:szCs w:val="20"/>
          <w:lang w:val="en-US"/>
          <w:rPrChange w:id="1101" w:author="Ritika Arora" w:date="2025-07-01T15:14:00Z">
            <w:rPr>
              <w:lang w:val="en-US"/>
            </w:rPr>
          </w:rPrChange>
        </w:rPr>
        <w:t>tolist</w:t>
      </w:r>
      <w:proofErr w:type="spellEnd"/>
      <w:r w:rsidRPr="00630A23">
        <w:rPr>
          <w:rFonts w:ascii="Consolas" w:hAnsi="Consolas"/>
          <w:sz w:val="20"/>
          <w:szCs w:val="20"/>
          <w:lang w:val="en-US"/>
          <w:rPrChange w:id="1102" w:author="Ritika Arora" w:date="2025-07-01T15:14:00Z">
            <w:rPr>
              <w:lang w:val="en-US"/>
            </w:rPr>
          </w:rPrChange>
        </w:rPr>
        <w:t xml:space="preserve">(), </w:t>
      </w:r>
      <w:proofErr w:type="spellStart"/>
      <w:r w:rsidRPr="00630A23">
        <w:rPr>
          <w:rFonts w:ascii="Consolas" w:hAnsi="Consolas"/>
          <w:sz w:val="20"/>
          <w:szCs w:val="20"/>
          <w:lang w:val="en-US"/>
          <w:rPrChange w:id="1103" w:author="Ritika Arora" w:date="2025-07-01T15:14:00Z">
            <w:rPr>
              <w:lang w:val="en-US"/>
            </w:rPr>
          </w:rPrChange>
        </w:rPr>
        <w:t>train_df</w:t>
      </w:r>
      <w:proofErr w:type="spellEnd"/>
      <w:r w:rsidRPr="00630A23">
        <w:rPr>
          <w:rFonts w:ascii="Consolas" w:hAnsi="Consolas"/>
          <w:sz w:val="20"/>
          <w:szCs w:val="20"/>
          <w:lang w:val="en-US"/>
          <w:rPrChange w:id="1104" w:author="Ritika Arora" w:date="2025-07-01T15:14:00Z">
            <w:rPr>
              <w:lang w:val="en-US"/>
            </w:rPr>
          </w:rPrChange>
        </w:rPr>
        <w:t>['sentiment'].</w:t>
      </w:r>
      <w:proofErr w:type="spellStart"/>
      <w:r w:rsidRPr="00630A23">
        <w:rPr>
          <w:rFonts w:ascii="Consolas" w:hAnsi="Consolas"/>
          <w:sz w:val="20"/>
          <w:szCs w:val="20"/>
          <w:lang w:val="en-US"/>
          <w:rPrChange w:id="1105" w:author="Ritika Arora" w:date="2025-07-01T15:14:00Z">
            <w:rPr>
              <w:lang w:val="en-US"/>
            </w:rPr>
          </w:rPrChange>
        </w:rPr>
        <w:t>tolist</w:t>
      </w:r>
      <w:proofErr w:type="spellEnd"/>
      <w:r w:rsidRPr="00630A23">
        <w:rPr>
          <w:rFonts w:ascii="Consolas" w:hAnsi="Consolas"/>
          <w:sz w:val="20"/>
          <w:szCs w:val="20"/>
          <w:lang w:val="en-US"/>
          <w:rPrChange w:id="1106" w:author="Ritika Arora" w:date="2025-07-01T15:14:00Z">
            <w:rPr>
              <w:lang w:val="en-US"/>
            </w:rPr>
          </w:rPrChange>
        </w:rPr>
        <w:t>())</w:t>
      </w:r>
    </w:p>
    <w:p w14:paraId="4C18F30A" w14:textId="77777777" w:rsidR="006E5F6B" w:rsidRPr="00630A23" w:rsidRDefault="006E5F6B" w:rsidP="00AA65F2">
      <w:pPr>
        <w:pStyle w:val="L-Source"/>
        <w:rPr>
          <w:rFonts w:ascii="Consolas" w:hAnsi="Consolas"/>
          <w:sz w:val="20"/>
          <w:szCs w:val="20"/>
          <w:lang w:val="en-US"/>
          <w:rPrChange w:id="1107" w:author="Ritika Arora" w:date="2025-07-01T15:14:00Z">
            <w:rPr>
              <w:lang w:val="en-US"/>
            </w:rPr>
          </w:rPrChange>
        </w:rPr>
      </w:pPr>
      <w:proofErr w:type="spellStart"/>
      <w:r w:rsidRPr="00630A23">
        <w:rPr>
          <w:rFonts w:ascii="Consolas" w:hAnsi="Consolas"/>
          <w:sz w:val="20"/>
          <w:szCs w:val="20"/>
          <w:lang w:val="en-US"/>
          <w:rPrChange w:id="1108" w:author="Ritika Arora" w:date="2025-07-01T15:14:00Z">
            <w:rPr>
              <w:lang w:val="en-US"/>
            </w:rPr>
          </w:rPrChange>
        </w:rPr>
        <w:t>test_dataset</w:t>
      </w:r>
      <w:proofErr w:type="spellEnd"/>
      <w:r w:rsidRPr="00630A23">
        <w:rPr>
          <w:rFonts w:ascii="Consolas" w:hAnsi="Consolas"/>
          <w:sz w:val="20"/>
          <w:szCs w:val="20"/>
          <w:lang w:val="en-US"/>
          <w:rPrChange w:id="1109" w:author="Ritika Arora" w:date="2025-07-01T15:14:00Z">
            <w:rPr>
              <w:lang w:val="en-US"/>
            </w:rPr>
          </w:rPrChange>
        </w:rPr>
        <w:t xml:space="preserve"> = </w:t>
      </w:r>
      <w:proofErr w:type="spellStart"/>
      <w:r w:rsidRPr="00630A23">
        <w:rPr>
          <w:rFonts w:ascii="Consolas" w:hAnsi="Consolas"/>
          <w:sz w:val="20"/>
          <w:szCs w:val="20"/>
          <w:lang w:val="en-US"/>
          <w:rPrChange w:id="1110" w:author="Ritika Arora" w:date="2025-07-01T15:14:00Z">
            <w:rPr>
              <w:lang w:val="en-US"/>
            </w:rPr>
          </w:rPrChange>
        </w:rPr>
        <w:t>MovieReviewDataset</w:t>
      </w:r>
      <w:proofErr w:type="spellEnd"/>
      <w:r w:rsidRPr="00630A23">
        <w:rPr>
          <w:rFonts w:ascii="Consolas" w:hAnsi="Consolas"/>
          <w:sz w:val="20"/>
          <w:szCs w:val="20"/>
          <w:lang w:val="en-US"/>
          <w:rPrChange w:id="1111" w:author="Ritika Arora" w:date="2025-07-01T15:14:00Z">
            <w:rPr>
              <w:lang w:val="en-US"/>
            </w:rPr>
          </w:rPrChange>
        </w:rPr>
        <w:t>(</w:t>
      </w:r>
      <w:proofErr w:type="spellStart"/>
      <w:r w:rsidRPr="00630A23">
        <w:rPr>
          <w:rFonts w:ascii="Consolas" w:hAnsi="Consolas"/>
          <w:sz w:val="20"/>
          <w:szCs w:val="20"/>
          <w:lang w:val="en-US"/>
          <w:rPrChange w:id="1112" w:author="Ritika Arora" w:date="2025-07-01T15:14:00Z">
            <w:rPr>
              <w:lang w:val="en-US"/>
            </w:rPr>
          </w:rPrChange>
        </w:rPr>
        <w:t>test_df</w:t>
      </w:r>
      <w:proofErr w:type="spellEnd"/>
      <w:r w:rsidRPr="00630A23">
        <w:rPr>
          <w:rFonts w:ascii="Consolas" w:hAnsi="Consolas"/>
          <w:sz w:val="20"/>
          <w:szCs w:val="20"/>
          <w:lang w:val="en-US"/>
          <w:rPrChange w:id="1113" w:author="Ritika Arora" w:date="2025-07-01T15:14:00Z">
            <w:rPr>
              <w:lang w:val="en-US"/>
            </w:rPr>
          </w:rPrChange>
        </w:rPr>
        <w:t>['review'].</w:t>
      </w:r>
      <w:proofErr w:type="spellStart"/>
      <w:r w:rsidRPr="00630A23">
        <w:rPr>
          <w:rFonts w:ascii="Consolas" w:hAnsi="Consolas"/>
          <w:sz w:val="20"/>
          <w:szCs w:val="20"/>
          <w:lang w:val="en-US"/>
          <w:rPrChange w:id="1114" w:author="Ritika Arora" w:date="2025-07-01T15:14:00Z">
            <w:rPr>
              <w:lang w:val="en-US"/>
            </w:rPr>
          </w:rPrChange>
        </w:rPr>
        <w:t>tolist</w:t>
      </w:r>
      <w:proofErr w:type="spellEnd"/>
      <w:r w:rsidRPr="00630A23">
        <w:rPr>
          <w:rFonts w:ascii="Consolas" w:hAnsi="Consolas"/>
          <w:sz w:val="20"/>
          <w:szCs w:val="20"/>
          <w:lang w:val="en-US"/>
          <w:rPrChange w:id="1115" w:author="Ritika Arora" w:date="2025-07-01T15:14:00Z">
            <w:rPr>
              <w:lang w:val="en-US"/>
            </w:rPr>
          </w:rPrChange>
        </w:rPr>
        <w:t xml:space="preserve">(), </w:t>
      </w:r>
      <w:proofErr w:type="spellStart"/>
      <w:r w:rsidRPr="00630A23">
        <w:rPr>
          <w:rFonts w:ascii="Consolas" w:hAnsi="Consolas"/>
          <w:sz w:val="20"/>
          <w:szCs w:val="20"/>
          <w:lang w:val="en-US"/>
          <w:rPrChange w:id="1116" w:author="Ritika Arora" w:date="2025-07-01T15:14:00Z">
            <w:rPr>
              <w:lang w:val="en-US"/>
            </w:rPr>
          </w:rPrChange>
        </w:rPr>
        <w:t>test_df</w:t>
      </w:r>
      <w:proofErr w:type="spellEnd"/>
      <w:r w:rsidRPr="00630A23">
        <w:rPr>
          <w:rFonts w:ascii="Consolas" w:hAnsi="Consolas"/>
          <w:sz w:val="20"/>
          <w:szCs w:val="20"/>
          <w:lang w:val="en-US"/>
          <w:rPrChange w:id="1117" w:author="Ritika Arora" w:date="2025-07-01T15:14:00Z">
            <w:rPr>
              <w:lang w:val="en-US"/>
            </w:rPr>
          </w:rPrChange>
        </w:rPr>
        <w:t>['sentiment'].</w:t>
      </w:r>
      <w:proofErr w:type="spellStart"/>
      <w:r w:rsidRPr="00630A23">
        <w:rPr>
          <w:rFonts w:ascii="Consolas" w:hAnsi="Consolas"/>
          <w:sz w:val="20"/>
          <w:szCs w:val="20"/>
          <w:lang w:val="en-US"/>
          <w:rPrChange w:id="1118" w:author="Ritika Arora" w:date="2025-07-01T15:14:00Z">
            <w:rPr>
              <w:lang w:val="en-US"/>
            </w:rPr>
          </w:rPrChange>
        </w:rPr>
        <w:t>tolist</w:t>
      </w:r>
      <w:proofErr w:type="spellEnd"/>
      <w:r w:rsidRPr="00630A23">
        <w:rPr>
          <w:rFonts w:ascii="Consolas" w:hAnsi="Consolas"/>
          <w:sz w:val="20"/>
          <w:szCs w:val="20"/>
          <w:lang w:val="en-US"/>
          <w:rPrChange w:id="1119" w:author="Ritika Arora" w:date="2025-07-01T15:14:00Z">
            <w:rPr>
              <w:lang w:val="en-US"/>
            </w:rPr>
          </w:rPrChange>
        </w:rPr>
        <w:t>())</w:t>
      </w:r>
    </w:p>
    <w:p w14:paraId="223327F2" w14:textId="1F9030EE" w:rsidR="008320AE" w:rsidRPr="00630A23" w:rsidRDefault="008320AE" w:rsidP="00AA65F2">
      <w:pPr>
        <w:pStyle w:val="L-Source"/>
        <w:rPr>
          <w:rFonts w:ascii="Consolas" w:hAnsi="Consolas"/>
          <w:sz w:val="20"/>
          <w:szCs w:val="20"/>
          <w:rPrChange w:id="1120" w:author="Ritika Arora" w:date="2025-07-01T15:14:00Z">
            <w:rPr/>
          </w:rPrChange>
        </w:rPr>
      </w:pPr>
      <w:r w:rsidRPr="00630A23">
        <w:rPr>
          <w:rFonts w:ascii="Consolas" w:hAnsi="Consolas"/>
          <w:sz w:val="20"/>
          <w:szCs w:val="20"/>
          <w:lang w:val="en-US"/>
          <w:rPrChange w:id="1121" w:author="Ritika Arora" w:date="2025-07-01T15:14:00Z">
            <w:rPr>
              <w:lang w:val="en-US"/>
            </w:rPr>
          </w:rPrChange>
        </w:rPr>
        <w:t>`</w:t>
      </w:r>
    </w:p>
    <w:p w14:paraId="74309F6C" w14:textId="3269F332" w:rsidR="006E5F6B" w:rsidRPr="00630A23" w:rsidRDefault="006E5F6B" w:rsidP="00630A23">
      <w:pPr>
        <w:pStyle w:val="NormalBPBHEB"/>
        <w:numPr>
          <w:ilvl w:val="0"/>
          <w:numId w:val="47"/>
        </w:numPr>
        <w:pPrChange w:id="1122" w:author="Ritika Arora" w:date="2025-07-01T15:14:00Z">
          <w:pPr>
            <w:pStyle w:val="L-Numbers"/>
            <w:jc w:val="both"/>
          </w:pPr>
        </w:pPrChange>
      </w:pPr>
      <w:r w:rsidRPr="00630A23">
        <w:rPr>
          <w:b/>
          <w:bCs/>
        </w:rPr>
        <w:t>Model initialization</w:t>
      </w:r>
      <w:r w:rsidRPr="00630A23">
        <w:t xml:space="preserve">: </w:t>
      </w:r>
      <w:proofErr w:type="spellStart"/>
      <w:r w:rsidRPr="00630A23">
        <w:rPr>
          <w:rStyle w:val="P-Code"/>
          <w:rFonts w:ascii="Palatino Linotype" w:hAnsi="Palatino Linotype"/>
          <w:shd w:val="clear" w:color="auto" w:fill="auto"/>
        </w:rPr>
        <w:t>BertForSequenceClassification</w:t>
      </w:r>
      <w:proofErr w:type="spellEnd"/>
      <w:r w:rsidRPr="00630A23">
        <w:t xml:space="preserve"> is initialized with two labels, suitable for binary classification (positive and negative reviews).</w:t>
      </w:r>
    </w:p>
    <w:p w14:paraId="355BA02E" w14:textId="5CDC33E3" w:rsidR="008320AE" w:rsidRPr="00630A23" w:rsidRDefault="008320AE" w:rsidP="00AA65F2">
      <w:pPr>
        <w:pStyle w:val="L-Source"/>
        <w:rPr>
          <w:rFonts w:ascii="Consolas" w:hAnsi="Consolas"/>
          <w:sz w:val="20"/>
          <w:szCs w:val="20"/>
          <w:rPrChange w:id="1123" w:author="Ritika Arora" w:date="2025-07-01T15:15:00Z">
            <w:rPr/>
          </w:rPrChange>
        </w:rPr>
      </w:pPr>
      <w:r w:rsidRPr="00630A23">
        <w:rPr>
          <w:rFonts w:ascii="Consolas" w:hAnsi="Consolas"/>
          <w:sz w:val="20"/>
          <w:szCs w:val="20"/>
          <w:rPrChange w:id="1124" w:author="Ritika Arora" w:date="2025-07-01T15:15:00Z">
            <w:rPr/>
          </w:rPrChange>
        </w:rPr>
        <w:t>`python</w:t>
      </w:r>
    </w:p>
    <w:p w14:paraId="0860D571" w14:textId="79B1CEE8" w:rsidR="006E5F6B" w:rsidRPr="00630A23" w:rsidRDefault="006E5F6B" w:rsidP="00AA65F2">
      <w:pPr>
        <w:pStyle w:val="L-Source"/>
        <w:rPr>
          <w:rFonts w:ascii="Consolas" w:hAnsi="Consolas"/>
          <w:sz w:val="20"/>
          <w:szCs w:val="20"/>
          <w:rPrChange w:id="1125" w:author="Ritika Arora" w:date="2025-07-01T15:15:00Z">
            <w:rPr/>
          </w:rPrChange>
        </w:rPr>
      </w:pPr>
      <w:r w:rsidRPr="00630A23">
        <w:rPr>
          <w:rFonts w:ascii="Consolas" w:hAnsi="Consolas"/>
          <w:sz w:val="20"/>
          <w:szCs w:val="20"/>
          <w:rPrChange w:id="1126" w:author="Ritika Arora" w:date="2025-07-01T15:15:00Z">
            <w:rPr/>
          </w:rPrChange>
        </w:rPr>
        <w:t># Load the pre-trained BERT model</w:t>
      </w:r>
    </w:p>
    <w:p w14:paraId="05E9166A" w14:textId="77777777" w:rsidR="006E5F6B" w:rsidRPr="00630A23" w:rsidRDefault="006E5F6B" w:rsidP="00457358">
      <w:pPr>
        <w:pStyle w:val="L-Source"/>
        <w:rPr>
          <w:rFonts w:ascii="Consolas" w:hAnsi="Consolas"/>
          <w:sz w:val="20"/>
          <w:szCs w:val="20"/>
          <w:lang w:val="en-US"/>
          <w:rPrChange w:id="1127" w:author="Ritika Arora" w:date="2025-07-01T15:15:00Z">
            <w:rPr>
              <w:lang w:val="en-US"/>
            </w:rPr>
          </w:rPrChange>
        </w:rPr>
      </w:pPr>
      <w:r w:rsidRPr="00630A23">
        <w:rPr>
          <w:rFonts w:ascii="Consolas" w:hAnsi="Consolas"/>
          <w:sz w:val="20"/>
          <w:szCs w:val="20"/>
          <w:lang w:val="en-US"/>
          <w:rPrChange w:id="1128" w:author="Ritika Arora" w:date="2025-07-01T15:15:00Z">
            <w:rPr>
              <w:lang w:val="en-US"/>
            </w:rPr>
          </w:rPrChange>
        </w:rPr>
        <w:lastRenderedPageBreak/>
        <w:t xml:space="preserve">model = BertForSequenceClassification.from_pretrained('bert-base-uncased', </w:t>
      </w:r>
      <w:proofErr w:type="spellStart"/>
      <w:r w:rsidRPr="00630A23">
        <w:rPr>
          <w:rFonts w:ascii="Consolas" w:hAnsi="Consolas"/>
          <w:sz w:val="20"/>
          <w:szCs w:val="20"/>
          <w:lang w:val="en-US"/>
          <w:rPrChange w:id="1129" w:author="Ritika Arora" w:date="2025-07-01T15:15:00Z">
            <w:rPr>
              <w:lang w:val="en-US"/>
            </w:rPr>
          </w:rPrChange>
        </w:rPr>
        <w:t>num_labels</w:t>
      </w:r>
      <w:proofErr w:type="spellEnd"/>
      <w:r w:rsidRPr="00630A23">
        <w:rPr>
          <w:rFonts w:ascii="Consolas" w:hAnsi="Consolas"/>
          <w:sz w:val="20"/>
          <w:szCs w:val="20"/>
          <w:lang w:val="en-US"/>
          <w:rPrChange w:id="1130" w:author="Ritika Arora" w:date="2025-07-01T15:15:00Z">
            <w:rPr>
              <w:lang w:val="en-US"/>
            </w:rPr>
          </w:rPrChange>
        </w:rPr>
        <w:t>=2)</w:t>
      </w:r>
    </w:p>
    <w:p w14:paraId="7983FD26" w14:textId="254C527B" w:rsidR="008320AE" w:rsidRDefault="008320AE" w:rsidP="00457358">
      <w:pPr>
        <w:pStyle w:val="L-Source"/>
      </w:pPr>
      <w:r w:rsidRPr="00630A23">
        <w:rPr>
          <w:rFonts w:ascii="Consolas" w:hAnsi="Consolas"/>
          <w:sz w:val="20"/>
          <w:szCs w:val="20"/>
          <w:lang w:val="en-US"/>
          <w:rPrChange w:id="1131" w:author="Ritika Arora" w:date="2025-07-01T15:15:00Z">
            <w:rPr>
              <w:lang w:val="en-US"/>
            </w:rPr>
          </w:rPrChange>
        </w:rPr>
        <w:t>`</w:t>
      </w:r>
      <w:r>
        <w:rPr>
          <w:lang w:val="en-US"/>
        </w:rPr>
        <w:tab/>
        <w:t xml:space="preserve"> </w:t>
      </w:r>
    </w:p>
    <w:p w14:paraId="5A0D8320" w14:textId="7BF15B89" w:rsidR="006E5F6B" w:rsidRPr="00630A23" w:rsidRDefault="006E5F6B" w:rsidP="00630A23">
      <w:pPr>
        <w:pStyle w:val="NormalBPBHEB"/>
        <w:numPr>
          <w:ilvl w:val="0"/>
          <w:numId w:val="47"/>
        </w:numPr>
        <w:pPrChange w:id="1132" w:author="Ritika Arora" w:date="2025-07-01T15:15:00Z">
          <w:pPr>
            <w:pStyle w:val="L-Numbers"/>
            <w:jc w:val="both"/>
          </w:pPr>
        </w:pPrChange>
      </w:pPr>
      <w:r w:rsidRPr="00630A23">
        <w:rPr>
          <w:b/>
          <w:bCs/>
        </w:rPr>
        <w:t>Training setup</w:t>
      </w:r>
      <w:r w:rsidRPr="00630A23">
        <w:t xml:space="preserve">: </w:t>
      </w:r>
      <w:proofErr w:type="spellStart"/>
      <w:r w:rsidRPr="00630A23">
        <w:rPr>
          <w:rStyle w:val="P-Code"/>
          <w:rFonts w:ascii="Palatino Linotype" w:hAnsi="Palatino Linotype"/>
          <w:shd w:val="clear" w:color="auto" w:fill="auto"/>
        </w:rPr>
        <w:t>TrainingArguments</w:t>
      </w:r>
      <w:proofErr w:type="spellEnd"/>
      <w:r w:rsidRPr="00630A23">
        <w:t xml:space="preserve"> are set up for the training process, specifying the number of epochs, batch size, warmup steps, and directories for outputs and logs.</w:t>
      </w:r>
    </w:p>
    <w:p w14:paraId="67A4C75F" w14:textId="6CEC8C2B" w:rsidR="008320AE" w:rsidRPr="00630A23" w:rsidRDefault="008320AE" w:rsidP="00AA65F2">
      <w:pPr>
        <w:pStyle w:val="L-Source"/>
        <w:rPr>
          <w:rFonts w:ascii="Consolas" w:hAnsi="Consolas"/>
          <w:sz w:val="20"/>
          <w:szCs w:val="20"/>
          <w:rPrChange w:id="1133" w:author="Ritika Arora" w:date="2025-07-01T15:15:00Z">
            <w:rPr/>
          </w:rPrChange>
        </w:rPr>
      </w:pPr>
      <w:r w:rsidRPr="00630A23">
        <w:rPr>
          <w:rFonts w:ascii="Consolas" w:hAnsi="Consolas"/>
          <w:sz w:val="20"/>
          <w:szCs w:val="20"/>
          <w:rPrChange w:id="1134" w:author="Ritika Arora" w:date="2025-07-01T15:15:00Z">
            <w:rPr/>
          </w:rPrChange>
        </w:rPr>
        <w:t>`python</w:t>
      </w:r>
    </w:p>
    <w:p w14:paraId="536C3951" w14:textId="2DA1FDCA" w:rsidR="006E5F6B" w:rsidRPr="00630A23" w:rsidRDefault="006E5F6B" w:rsidP="00AA65F2">
      <w:pPr>
        <w:pStyle w:val="L-Source"/>
        <w:rPr>
          <w:rFonts w:ascii="Consolas" w:hAnsi="Consolas"/>
          <w:sz w:val="20"/>
          <w:szCs w:val="20"/>
          <w:rPrChange w:id="1135" w:author="Ritika Arora" w:date="2025-07-01T15:15:00Z">
            <w:rPr/>
          </w:rPrChange>
        </w:rPr>
      </w:pPr>
      <w:r w:rsidRPr="00630A23">
        <w:rPr>
          <w:rFonts w:ascii="Consolas" w:hAnsi="Consolas"/>
          <w:sz w:val="20"/>
          <w:szCs w:val="20"/>
          <w:rPrChange w:id="1136" w:author="Ritika Arora" w:date="2025-07-01T15:15:00Z">
            <w:rPr/>
          </w:rPrChange>
        </w:rPr>
        <w:t># Training arguments</w:t>
      </w:r>
    </w:p>
    <w:p w14:paraId="79DFB855" w14:textId="77777777" w:rsidR="006E5F6B" w:rsidRPr="00630A23" w:rsidRDefault="006E5F6B" w:rsidP="00AA65F2">
      <w:pPr>
        <w:pStyle w:val="L-Source"/>
        <w:rPr>
          <w:rFonts w:ascii="Consolas" w:hAnsi="Consolas"/>
          <w:sz w:val="20"/>
          <w:szCs w:val="20"/>
          <w:rPrChange w:id="1137" w:author="Ritika Arora" w:date="2025-07-01T15:15:00Z">
            <w:rPr/>
          </w:rPrChange>
        </w:rPr>
      </w:pPr>
      <w:proofErr w:type="spellStart"/>
      <w:r w:rsidRPr="00630A23">
        <w:rPr>
          <w:rFonts w:ascii="Consolas" w:hAnsi="Consolas"/>
          <w:sz w:val="20"/>
          <w:szCs w:val="20"/>
          <w:lang w:val="en-US"/>
          <w:rPrChange w:id="1138" w:author="Ritika Arora" w:date="2025-07-01T15:15:00Z">
            <w:rPr>
              <w:lang w:val="en-US"/>
            </w:rPr>
          </w:rPrChange>
        </w:rPr>
        <w:t>training_args</w:t>
      </w:r>
      <w:proofErr w:type="spellEnd"/>
      <w:r w:rsidRPr="00630A23">
        <w:rPr>
          <w:rFonts w:ascii="Consolas" w:hAnsi="Consolas"/>
          <w:sz w:val="20"/>
          <w:szCs w:val="20"/>
          <w:lang w:val="en-US"/>
          <w:rPrChange w:id="1139" w:author="Ritika Arora" w:date="2025-07-01T15:15:00Z">
            <w:rPr>
              <w:lang w:val="en-US"/>
            </w:rPr>
          </w:rPrChange>
        </w:rPr>
        <w:t xml:space="preserve"> = </w:t>
      </w:r>
      <w:proofErr w:type="spellStart"/>
      <w:r w:rsidRPr="00630A23">
        <w:rPr>
          <w:rFonts w:ascii="Consolas" w:hAnsi="Consolas"/>
          <w:sz w:val="20"/>
          <w:szCs w:val="20"/>
          <w:lang w:val="en-US"/>
          <w:rPrChange w:id="1140" w:author="Ritika Arora" w:date="2025-07-01T15:15:00Z">
            <w:rPr>
              <w:lang w:val="en-US"/>
            </w:rPr>
          </w:rPrChange>
        </w:rPr>
        <w:t>TrainingArguments</w:t>
      </w:r>
      <w:proofErr w:type="spellEnd"/>
      <w:r w:rsidRPr="00630A23">
        <w:rPr>
          <w:rFonts w:ascii="Consolas" w:hAnsi="Consolas"/>
          <w:sz w:val="20"/>
          <w:szCs w:val="20"/>
          <w:lang w:val="en-US"/>
          <w:rPrChange w:id="1141" w:author="Ritika Arora" w:date="2025-07-01T15:15:00Z">
            <w:rPr>
              <w:lang w:val="en-US"/>
            </w:rPr>
          </w:rPrChange>
        </w:rPr>
        <w:t>(</w:t>
      </w:r>
    </w:p>
    <w:p w14:paraId="16AF81E7" w14:textId="77777777" w:rsidR="006E5F6B" w:rsidRPr="00630A23" w:rsidRDefault="006E5F6B" w:rsidP="00AA65F2">
      <w:pPr>
        <w:pStyle w:val="L-Source"/>
        <w:rPr>
          <w:rFonts w:ascii="Consolas" w:hAnsi="Consolas"/>
          <w:sz w:val="20"/>
          <w:szCs w:val="20"/>
          <w:rPrChange w:id="1142" w:author="Ritika Arora" w:date="2025-07-01T15:15:00Z">
            <w:rPr/>
          </w:rPrChange>
        </w:rPr>
      </w:pPr>
      <w:r w:rsidRPr="00630A23">
        <w:rPr>
          <w:rFonts w:ascii="Consolas" w:hAnsi="Consolas"/>
          <w:sz w:val="20"/>
          <w:szCs w:val="20"/>
          <w:lang w:val="en-US"/>
          <w:rPrChange w:id="1143" w:author="Ritika Arora" w:date="2025-07-01T15:15:00Z">
            <w:rPr>
              <w:lang w:val="en-US"/>
            </w:rPr>
          </w:rPrChange>
        </w:rPr>
        <w:t xml:space="preserve">    </w:t>
      </w:r>
      <w:proofErr w:type="spellStart"/>
      <w:r w:rsidRPr="00630A23">
        <w:rPr>
          <w:rFonts w:ascii="Consolas" w:hAnsi="Consolas"/>
          <w:sz w:val="20"/>
          <w:szCs w:val="20"/>
          <w:lang w:val="en-US"/>
          <w:rPrChange w:id="1144" w:author="Ritika Arora" w:date="2025-07-01T15:15:00Z">
            <w:rPr>
              <w:lang w:val="en-US"/>
            </w:rPr>
          </w:rPrChange>
        </w:rPr>
        <w:t>output_dir</w:t>
      </w:r>
      <w:proofErr w:type="spellEnd"/>
      <w:r w:rsidRPr="00630A23">
        <w:rPr>
          <w:rFonts w:ascii="Consolas" w:hAnsi="Consolas"/>
          <w:sz w:val="20"/>
          <w:szCs w:val="20"/>
          <w:lang w:val="en-US"/>
          <w:rPrChange w:id="1145" w:author="Ritika Arora" w:date="2025-07-01T15:15:00Z">
            <w:rPr>
              <w:lang w:val="en-US"/>
            </w:rPr>
          </w:rPrChange>
        </w:rPr>
        <w:t>='./results',</w:t>
      </w:r>
    </w:p>
    <w:p w14:paraId="6617397B" w14:textId="77777777" w:rsidR="006E5F6B" w:rsidRPr="00630A23" w:rsidRDefault="006E5F6B" w:rsidP="00AA65F2">
      <w:pPr>
        <w:pStyle w:val="L-Source"/>
        <w:rPr>
          <w:rFonts w:ascii="Consolas" w:hAnsi="Consolas"/>
          <w:sz w:val="20"/>
          <w:szCs w:val="20"/>
          <w:rPrChange w:id="1146" w:author="Ritika Arora" w:date="2025-07-01T15:15:00Z">
            <w:rPr/>
          </w:rPrChange>
        </w:rPr>
      </w:pPr>
      <w:r w:rsidRPr="00630A23">
        <w:rPr>
          <w:rFonts w:ascii="Consolas" w:hAnsi="Consolas"/>
          <w:sz w:val="20"/>
          <w:szCs w:val="20"/>
          <w:lang w:val="en-US"/>
          <w:rPrChange w:id="1147" w:author="Ritika Arora" w:date="2025-07-01T15:15:00Z">
            <w:rPr>
              <w:lang w:val="en-US"/>
            </w:rPr>
          </w:rPrChange>
        </w:rPr>
        <w:t xml:space="preserve">    </w:t>
      </w:r>
      <w:proofErr w:type="spellStart"/>
      <w:r w:rsidRPr="00630A23">
        <w:rPr>
          <w:rFonts w:ascii="Consolas" w:hAnsi="Consolas"/>
          <w:sz w:val="20"/>
          <w:szCs w:val="20"/>
          <w:lang w:val="en-US"/>
          <w:rPrChange w:id="1148" w:author="Ritika Arora" w:date="2025-07-01T15:15:00Z">
            <w:rPr>
              <w:lang w:val="en-US"/>
            </w:rPr>
          </w:rPrChange>
        </w:rPr>
        <w:t>num_train_epochs</w:t>
      </w:r>
      <w:proofErr w:type="spellEnd"/>
      <w:r w:rsidRPr="00630A23">
        <w:rPr>
          <w:rFonts w:ascii="Consolas" w:hAnsi="Consolas"/>
          <w:sz w:val="20"/>
          <w:szCs w:val="20"/>
          <w:lang w:val="en-US"/>
          <w:rPrChange w:id="1149" w:author="Ritika Arora" w:date="2025-07-01T15:15:00Z">
            <w:rPr>
              <w:lang w:val="en-US"/>
            </w:rPr>
          </w:rPrChange>
        </w:rPr>
        <w:t>=3,</w:t>
      </w:r>
    </w:p>
    <w:p w14:paraId="2405173A" w14:textId="77777777" w:rsidR="006E5F6B" w:rsidRPr="00630A23" w:rsidRDefault="006E5F6B" w:rsidP="00AA65F2">
      <w:pPr>
        <w:pStyle w:val="L-Source"/>
        <w:rPr>
          <w:rFonts w:ascii="Consolas" w:hAnsi="Consolas"/>
          <w:sz w:val="20"/>
          <w:szCs w:val="20"/>
          <w:rPrChange w:id="1150" w:author="Ritika Arora" w:date="2025-07-01T15:15:00Z">
            <w:rPr/>
          </w:rPrChange>
        </w:rPr>
      </w:pPr>
      <w:r w:rsidRPr="00630A23">
        <w:rPr>
          <w:rFonts w:ascii="Consolas" w:hAnsi="Consolas"/>
          <w:sz w:val="20"/>
          <w:szCs w:val="20"/>
          <w:lang w:val="en-US"/>
          <w:rPrChange w:id="1151" w:author="Ritika Arora" w:date="2025-07-01T15:15:00Z">
            <w:rPr>
              <w:lang w:val="en-US"/>
            </w:rPr>
          </w:rPrChange>
        </w:rPr>
        <w:t xml:space="preserve">    </w:t>
      </w:r>
      <w:proofErr w:type="spellStart"/>
      <w:r w:rsidRPr="00630A23">
        <w:rPr>
          <w:rFonts w:ascii="Consolas" w:hAnsi="Consolas"/>
          <w:sz w:val="20"/>
          <w:szCs w:val="20"/>
          <w:lang w:val="en-US"/>
          <w:rPrChange w:id="1152" w:author="Ritika Arora" w:date="2025-07-01T15:15:00Z">
            <w:rPr>
              <w:lang w:val="en-US"/>
            </w:rPr>
          </w:rPrChange>
        </w:rPr>
        <w:t>per_device_train_batch_size</w:t>
      </w:r>
      <w:proofErr w:type="spellEnd"/>
      <w:r w:rsidRPr="00630A23">
        <w:rPr>
          <w:rFonts w:ascii="Consolas" w:hAnsi="Consolas"/>
          <w:sz w:val="20"/>
          <w:szCs w:val="20"/>
          <w:lang w:val="en-US"/>
          <w:rPrChange w:id="1153" w:author="Ritika Arora" w:date="2025-07-01T15:15:00Z">
            <w:rPr>
              <w:lang w:val="en-US"/>
            </w:rPr>
          </w:rPrChange>
        </w:rPr>
        <w:t>=4,</w:t>
      </w:r>
    </w:p>
    <w:p w14:paraId="7258C2FD" w14:textId="77777777" w:rsidR="006E5F6B" w:rsidRPr="00630A23" w:rsidRDefault="006E5F6B" w:rsidP="00AA65F2">
      <w:pPr>
        <w:pStyle w:val="L-Source"/>
        <w:rPr>
          <w:rFonts w:ascii="Consolas" w:hAnsi="Consolas"/>
          <w:sz w:val="20"/>
          <w:szCs w:val="20"/>
          <w:rPrChange w:id="1154" w:author="Ritika Arora" w:date="2025-07-01T15:15:00Z">
            <w:rPr/>
          </w:rPrChange>
        </w:rPr>
      </w:pPr>
      <w:r w:rsidRPr="00630A23">
        <w:rPr>
          <w:rFonts w:ascii="Consolas" w:hAnsi="Consolas"/>
          <w:sz w:val="20"/>
          <w:szCs w:val="20"/>
          <w:lang w:val="en-US"/>
          <w:rPrChange w:id="1155" w:author="Ritika Arora" w:date="2025-07-01T15:15:00Z">
            <w:rPr>
              <w:lang w:val="en-US"/>
            </w:rPr>
          </w:rPrChange>
        </w:rPr>
        <w:t xml:space="preserve">    </w:t>
      </w:r>
      <w:proofErr w:type="spellStart"/>
      <w:r w:rsidRPr="00630A23">
        <w:rPr>
          <w:rFonts w:ascii="Consolas" w:hAnsi="Consolas"/>
          <w:sz w:val="20"/>
          <w:szCs w:val="20"/>
          <w:lang w:val="en-US"/>
          <w:rPrChange w:id="1156" w:author="Ritika Arora" w:date="2025-07-01T15:15:00Z">
            <w:rPr>
              <w:lang w:val="en-US"/>
            </w:rPr>
          </w:rPrChange>
        </w:rPr>
        <w:t>per_device_eval_batch_size</w:t>
      </w:r>
      <w:proofErr w:type="spellEnd"/>
      <w:r w:rsidRPr="00630A23">
        <w:rPr>
          <w:rFonts w:ascii="Consolas" w:hAnsi="Consolas"/>
          <w:sz w:val="20"/>
          <w:szCs w:val="20"/>
          <w:lang w:val="en-US"/>
          <w:rPrChange w:id="1157" w:author="Ritika Arora" w:date="2025-07-01T15:15:00Z">
            <w:rPr>
              <w:lang w:val="en-US"/>
            </w:rPr>
          </w:rPrChange>
        </w:rPr>
        <w:t>=4,</w:t>
      </w:r>
    </w:p>
    <w:p w14:paraId="523D6995" w14:textId="77777777" w:rsidR="006E5F6B" w:rsidRPr="00630A23" w:rsidRDefault="006E5F6B" w:rsidP="00AA65F2">
      <w:pPr>
        <w:pStyle w:val="L-Source"/>
        <w:rPr>
          <w:rFonts w:ascii="Consolas" w:hAnsi="Consolas"/>
          <w:sz w:val="20"/>
          <w:szCs w:val="20"/>
          <w:rPrChange w:id="1158" w:author="Ritika Arora" w:date="2025-07-01T15:15:00Z">
            <w:rPr/>
          </w:rPrChange>
        </w:rPr>
      </w:pPr>
      <w:r w:rsidRPr="00630A23">
        <w:rPr>
          <w:rFonts w:ascii="Consolas" w:hAnsi="Consolas"/>
          <w:sz w:val="20"/>
          <w:szCs w:val="20"/>
          <w:lang w:val="en-US"/>
          <w:rPrChange w:id="1159" w:author="Ritika Arora" w:date="2025-07-01T15:15:00Z">
            <w:rPr>
              <w:lang w:val="en-US"/>
            </w:rPr>
          </w:rPrChange>
        </w:rPr>
        <w:t xml:space="preserve">    </w:t>
      </w:r>
      <w:proofErr w:type="spellStart"/>
      <w:r w:rsidRPr="00630A23">
        <w:rPr>
          <w:rFonts w:ascii="Consolas" w:hAnsi="Consolas"/>
          <w:sz w:val="20"/>
          <w:szCs w:val="20"/>
          <w:lang w:val="en-US"/>
          <w:rPrChange w:id="1160" w:author="Ritika Arora" w:date="2025-07-01T15:15:00Z">
            <w:rPr>
              <w:lang w:val="en-US"/>
            </w:rPr>
          </w:rPrChange>
        </w:rPr>
        <w:t>warmup_steps</w:t>
      </w:r>
      <w:proofErr w:type="spellEnd"/>
      <w:r w:rsidRPr="00630A23">
        <w:rPr>
          <w:rFonts w:ascii="Consolas" w:hAnsi="Consolas"/>
          <w:sz w:val="20"/>
          <w:szCs w:val="20"/>
          <w:lang w:val="en-US"/>
          <w:rPrChange w:id="1161" w:author="Ritika Arora" w:date="2025-07-01T15:15:00Z">
            <w:rPr>
              <w:lang w:val="en-US"/>
            </w:rPr>
          </w:rPrChange>
        </w:rPr>
        <w:t>=500,</w:t>
      </w:r>
    </w:p>
    <w:p w14:paraId="190854C5" w14:textId="77777777" w:rsidR="006E5F6B" w:rsidRPr="00630A23" w:rsidRDefault="006E5F6B" w:rsidP="00AA65F2">
      <w:pPr>
        <w:pStyle w:val="L-Source"/>
        <w:rPr>
          <w:rFonts w:ascii="Consolas" w:hAnsi="Consolas"/>
          <w:sz w:val="20"/>
          <w:szCs w:val="20"/>
          <w:rPrChange w:id="1162" w:author="Ritika Arora" w:date="2025-07-01T15:15:00Z">
            <w:rPr/>
          </w:rPrChange>
        </w:rPr>
      </w:pPr>
      <w:r w:rsidRPr="00630A23">
        <w:rPr>
          <w:rFonts w:ascii="Consolas" w:hAnsi="Consolas"/>
          <w:sz w:val="20"/>
          <w:szCs w:val="20"/>
          <w:lang w:val="en-US"/>
          <w:rPrChange w:id="1163" w:author="Ritika Arora" w:date="2025-07-01T15:15:00Z">
            <w:rPr>
              <w:lang w:val="en-US"/>
            </w:rPr>
          </w:rPrChange>
        </w:rPr>
        <w:t xml:space="preserve">    </w:t>
      </w:r>
      <w:proofErr w:type="spellStart"/>
      <w:r w:rsidRPr="00630A23">
        <w:rPr>
          <w:rFonts w:ascii="Consolas" w:hAnsi="Consolas"/>
          <w:sz w:val="20"/>
          <w:szCs w:val="20"/>
          <w:lang w:val="en-US"/>
          <w:rPrChange w:id="1164" w:author="Ritika Arora" w:date="2025-07-01T15:15:00Z">
            <w:rPr>
              <w:lang w:val="en-US"/>
            </w:rPr>
          </w:rPrChange>
        </w:rPr>
        <w:t>weight_decay</w:t>
      </w:r>
      <w:proofErr w:type="spellEnd"/>
      <w:r w:rsidRPr="00630A23">
        <w:rPr>
          <w:rFonts w:ascii="Consolas" w:hAnsi="Consolas"/>
          <w:sz w:val="20"/>
          <w:szCs w:val="20"/>
          <w:lang w:val="en-US"/>
          <w:rPrChange w:id="1165" w:author="Ritika Arora" w:date="2025-07-01T15:15:00Z">
            <w:rPr>
              <w:lang w:val="en-US"/>
            </w:rPr>
          </w:rPrChange>
        </w:rPr>
        <w:t>=0.01,</w:t>
      </w:r>
    </w:p>
    <w:p w14:paraId="6FA8C2A9" w14:textId="77777777" w:rsidR="006E5F6B" w:rsidRPr="00630A23" w:rsidRDefault="006E5F6B" w:rsidP="00AA65F2">
      <w:pPr>
        <w:pStyle w:val="L-Source"/>
        <w:rPr>
          <w:rFonts w:ascii="Consolas" w:hAnsi="Consolas"/>
          <w:sz w:val="20"/>
          <w:szCs w:val="20"/>
          <w:rPrChange w:id="1166" w:author="Ritika Arora" w:date="2025-07-01T15:15:00Z">
            <w:rPr/>
          </w:rPrChange>
        </w:rPr>
      </w:pPr>
      <w:r w:rsidRPr="00630A23">
        <w:rPr>
          <w:rFonts w:ascii="Consolas" w:hAnsi="Consolas"/>
          <w:sz w:val="20"/>
          <w:szCs w:val="20"/>
          <w:lang w:val="en-US"/>
          <w:rPrChange w:id="1167" w:author="Ritika Arora" w:date="2025-07-01T15:15:00Z">
            <w:rPr>
              <w:lang w:val="en-US"/>
            </w:rPr>
          </w:rPrChange>
        </w:rPr>
        <w:t xml:space="preserve">    </w:t>
      </w:r>
      <w:proofErr w:type="spellStart"/>
      <w:r w:rsidRPr="00630A23">
        <w:rPr>
          <w:rFonts w:ascii="Consolas" w:hAnsi="Consolas"/>
          <w:sz w:val="20"/>
          <w:szCs w:val="20"/>
          <w:lang w:val="en-US"/>
          <w:rPrChange w:id="1168" w:author="Ritika Arora" w:date="2025-07-01T15:15:00Z">
            <w:rPr>
              <w:lang w:val="en-US"/>
            </w:rPr>
          </w:rPrChange>
        </w:rPr>
        <w:t>evaluate_during_training</w:t>
      </w:r>
      <w:proofErr w:type="spellEnd"/>
      <w:r w:rsidRPr="00630A23">
        <w:rPr>
          <w:rFonts w:ascii="Consolas" w:hAnsi="Consolas"/>
          <w:sz w:val="20"/>
          <w:szCs w:val="20"/>
          <w:lang w:val="en-US"/>
          <w:rPrChange w:id="1169" w:author="Ritika Arora" w:date="2025-07-01T15:15:00Z">
            <w:rPr>
              <w:lang w:val="en-US"/>
            </w:rPr>
          </w:rPrChange>
        </w:rPr>
        <w:t>=True,</w:t>
      </w:r>
    </w:p>
    <w:p w14:paraId="3840B6F8" w14:textId="77777777" w:rsidR="006E5F6B" w:rsidRPr="00630A23" w:rsidRDefault="006E5F6B" w:rsidP="00AA65F2">
      <w:pPr>
        <w:pStyle w:val="L-Source"/>
        <w:rPr>
          <w:rFonts w:ascii="Consolas" w:hAnsi="Consolas"/>
          <w:sz w:val="20"/>
          <w:szCs w:val="20"/>
          <w:rPrChange w:id="1170" w:author="Ritika Arora" w:date="2025-07-01T15:15:00Z">
            <w:rPr/>
          </w:rPrChange>
        </w:rPr>
      </w:pPr>
      <w:r w:rsidRPr="00630A23">
        <w:rPr>
          <w:rFonts w:ascii="Consolas" w:hAnsi="Consolas"/>
          <w:sz w:val="20"/>
          <w:szCs w:val="20"/>
          <w:lang w:val="en-US"/>
          <w:rPrChange w:id="1171" w:author="Ritika Arora" w:date="2025-07-01T15:15:00Z">
            <w:rPr>
              <w:lang w:val="en-US"/>
            </w:rPr>
          </w:rPrChange>
        </w:rPr>
        <w:t xml:space="preserve">    </w:t>
      </w:r>
      <w:proofErr w:type="spellStart"/>
      <w:r w:rsidRPr="00630A23">
        <w:rPr>
          <w:rFonts w:ascii="Consolas" w:hAnsi="Consolas"/>
          <w:sz w:val="20"/>
          <w:szCs w:val="20"/>
          <w:lang w:val="en-US"/>
          <w:rPrChange w:id="1172" w:author="Ritika Arora" w:date="2025-07-01T15:15:00Z">
            <w:rPr>
              <w:lang w:val="en-US"/>
            </w:rPr>
          </w:rPrChange>
        </w:rPr>
        <w:t>logging_dir</w:t>
      </w:r>
      <w:proofErr w:type="spellEnd"/>
      <w:r w:rsidRPr="00630A23">
        <w:rPr>
          <w:rFonts w:ascii="Consolas" w:hAnsi="Consolas"/>
          <w:sz w:val="20"/>
          <w:szCs w:val="20"/>
          <w:lang w:val="en-US"/>
          <w:rPrChange w:id="1173" w:author="Ritika Arora" w:date="2025-07-01T15:15:00Z">
            <w:rPr>
              <w:lang w:val="en-US"/>
            </w:rPr>
          </w:rPrChange>
        </w:rPr>
        <w:t>='./logs',</w:t>
      </w:r>
    </w:p>
    <w:p w14:paraId="25B81F63" w14:textId="77777777" w:rsidR="006E5F6B" w:rsidRPr="00630A23" w:rsidRDefault="006E5F6B" w:rsidP="00457358">
      <w:pPr>
        <w:pStyle w:val="L-Source"/>
        <w:rPr>
          <w:rFonts w:ascii="Consolas" w:hAnsi="Consolas"/>
          <w:sz w:val="20"/>
          <w:szCs w:val="20"/>
          <w:rPrChange w:id="1174" w:author="Ritika Arora" w:date="2025-07-01T15:15:00Z">
            <w:rPr/>
          </w:rPrChange>
        </w:rPr>
      </w:pPr>
      <w:r w:rsidRPr="00630A23">
        <w:rPr>
          <w:rFonts w:ascii="Consolas" w:hAnsi="Consolas"/>
          <w:sz w:val="20"/>
          <w:szCs w:val="20"/>
          <w:rPrChange w:id="1175" w:author="Ritika Arora" w:date="2025-07-01T15:15:00Z">
            <w:rPr/>
          </w:rPrChange>
        </w:rPr>
        <w:t>)</w:t>
      </w:r>
    </w:p>
    <w:p w14:paraId="7168E5C6" w14:textId="6043E359" w:rsidR="008320AE" w:rsidRPr="00630A23" w:rsidRDefault="008320AE" w:rsidP="00457358">
      <w:pPr>
        <w:pStyle w:val="L-Source"/>
        <w:rPr>
          <w:rFonts w:ascii="Consolas" w:hAnsi="Consolas"/>
          <w:sz w:val="20"/>
          <w:szCs w:val="20"/>
          <w:rPrChange w:id="1176" w:author="Ritika Arora" w:date="2025-07-01T15:15:00Z">
            <w:rPr/>
          </w:rPrChange>
        </w:rPr>
      </w:pPr>
      <w:r w:rsidRPr="00630A23">
        <w:rPr>
          <w:rFonts w:ascii="Consolas" w:hAnsi="Consolas"/>
          <w:sz w:val="20"/>
          <w:szCs w:val="20"/>
          <w:rPrChange w:id="1177" w:author="Ritika Arora" w:date="2025-07-01T15:15:00Z">
            <w:rPr/>
          </w:rPrChange>
        </w:rPr>
        <w:t>`</w:t>
      </w:r>
    </w:p>
    <w:p w14:paraId="2398E3E5" w14:textId="1835E707" w:rsidR="006E5F6B" w:rsidRPr="004B6A0D" w:rsidRDefault="006E5F6B" w:rsidP="00630A23">
      <w:pPr>
        <w:pStyle w:val="NormalBPBHEB"/>
        <w:numPr>
          <w:ilvl w:val="0"/>
          <w:numId w:val="47"/>
        </w:numPr>
        <w:pPrChange w:id="1178" w:author="Ritika Arora" w:date="2025-07-01T15:16:00Z">
          <w:pPr>
            <w:pStyle w:val="L-Numbers"/>
            <w:jc w:val="both"/>
          </w:pPr>
        </w:pPrChange>
      </w:pPr>
      <w:r w:rsidRPr="004B6A0D">
        <w:rPr>
          <w:b/>
          <w:bCs/>
        </w:rPr>
        <w:t>Training</w:t>
      </w:r>
      <w:r w:rsidRPr="004B6A0D">
        <w:t xml:space="preserve">: </w:t>
      </w:r>
      <w:r w:rsidR="001817AC">
        <w:t>The model is trained using Hugging Face's Trainer API, which simplifies the training loop evaluation</w:t>
      </w:r>
      <w:r w:rsidRPr="004B6A0D">
        <w:t>.</w:t>
      </w:r>
    </w:p>
    <w:p w14:paraId="6C975B3C" w14:textId="7FE6D83D" w:rsidR="008320AE" w:rsidRPr="00630A23" w:rsidRDefault="008320AE" w:rsidP="00AA65F2">
      <w:pPr>
        <w:pStyle w:val="L-Source"/>
        <w:rPr>
          <w:rFonts w:ascii="Consolas" w:hAnsi="Consolas"/>
          <w:sz w:val="20"/>
          <w:szCs w:val="20"/>
          <w:rPrChange w:id="1179" w:author="Ritika Arora" w:date="2025-07-01T15:16:00Z">
            <w:rPr/>
          </w:rPrChange>
        </w:rPr>
      </w:pPr>
      <w:r w:rsidRPr="00630A23">
        <w:rPr>
          <w:rFonts w:ascii="Consolas" w:hAnsi="Consolas"/>
          <w:sz w:val="20"/>
          <w:szCs w:val="20"/>
          <w:rPrChange w:id="1180" w:author="Ritika Arora" w:date="2025-07-01T15:16:00Z">
            <w:rPr/>
          </w:rPrChange>
        </w:rPr>
        <w:t>`python</w:t>
      </w:r>
    </w:p>
    <w:p w14:paraId="3B6B943F" w14:textId="2775C871" w:rsidR="006E5F6B" w:rsidRPr="00630A23" w:rsidRDefault="006E5F6B" w:rsidP="00AA65F2">
      <w:pPr>
        <w:pStyle w:val="L-Source"/>
        <w:rPr>
          <w:rFonts w:ascii="Consolas" w:hAnsi="Consolas"/>
          <w:sz w:val="20"/>
          <w:szCs w:val="20"/>
          <w:rPrChange w:id="1181" w:author="Ritika Arora" w:date="2025-07-01T15:16:00Z">
            <w:rPr/>
          </w:rPrChange>
        </w:rPr>
      </w:pPr>
      <w:r w:rsidRPr="00630A23">
        <w:rPr>
          <w:rFonts w:ascii="Consolas" w:hAnsi="Consolas"/>
          <w:sz w:val="20"/>
          <w:szCs w:val="20"/>
          <w:rPrChange w:id="1182" w:author="Ritika Arora" w:date="2025-07-01T15:16:00Z">
            <w:rPr/>
          </w:rPrChange>
        </w:rPr>
        <w:t># Initialize the Trainer</w:t>
      </w:r>
    </w:p>
    <w:p w14:paraId="2922F660" w14:textId="77777777" w:rsidR="006E5F6B" w:rsidRPr="00630A23" w:rsidRDefault="006E5F6B" w:rsidP="2C093623">
      <w:pPr>
        <w:pStyle w:val="L-Source"/>
        <w:rPr>
          <w:rFonts w:ascii="Consolas" w:hAnsi="Consolas"/>
          <w:sz w:val="20"/>
          <w:szCs w:val="20"/>
          <w:lang w:val="en-US"/>
          <w:rPrChange w:id="1183" w:author="Ritika Arora" w:date="2025-07-01T15:16:00Z">
            <w:rPr>
              <w:lang w:val="en-US"/>
            </w:rPr>
          </w:rPrChange>
        </w:rPr>
      </w:pPr>
      <w:r w:rsidRPr="00630A23">
        <w:rPr>
          <w:rFonts w:ascii="Consolas" w:hAnsi="Consolas"/>
          <w:sz w:val="20"/>
          <w:szCs w:val="20"/>
          <w:lang w:val="en-US"/>
          <w:rPrChange w:id="1184" w:author="Ritika Arora" w:date="2025-07-01T15:16:00Z">
            <w:rPr>
              <w:lang w:val="en-US"/>
            </w:rPr>
          </w:rPrChange>
        </w:rPr>
        <w:t>trainer = Trainer(</w:t>
      </w:r>
    </w:p>
    <w:p w14:paraId="3D529146" w14:textId="77777777" w:rsidR="006E5F6B" w:rsidRPr="00630A23" w:rsidRDefault="006E5F6B" w:rsidP="00AA65F2">
      <w:pPr>
        <w:pStyle w:val="L-Source"/>
        <w:rPr>
          <w:rFonts w:ascii="Consolas" w:hAnsi="Consolas"/>
          <w:sz w:val="20"/>
          <w:szCs w:val="20"/>
          <w:rPrChange w:id="1185" w:author="Ritika Arora" w:date="2025-07-01T15:16:00Z">
            <w:rPr/>
          </w:rPrChange>
        </w:rPr>
      </w:pPr>
      <w:r w:rsidRPr="00630A23">
        <w:rPr>
          <w:rFonts w:ascii="Consolas" w:hAnsi="Consolas"/>
          <w:sz w:val="20"/>
          <w:szCs w:val="20"/>
          <w:rPrChange w:id="1186" w:author="Ritika Arora" w:date="2025-07-01T15:16:00Z">
            <w:rPr/>
          </w:rPrChange>
        </w:rPr>
        <w:t xml:space="preserve">    model=model,</w:t>
      </w:r>
    </w:p>
    <w:p w14:paraId="239C0073" w14:textId="77777777" w:rsidR="006E5F6B" w:rsidRPr="00630A23" w:rsidRDefault="006E5F6B" w:rsidP="00AA65F2">
      <w:pPr>
        <w:pStyle w:val="L-Source"/>
        <w:rPr>
          <w:rFonts w:ascii="Consolas" w:hAnsi="Consolas"/>
          <w:sz w:val="20"/>
          <w:szCs w:val="20"/>
          <w:rPrChange w:id="1187" w:author="Ritika Arora" w:date="2025-07-01T15:16:00Z">
            <w:rPr/>
          </w:rPrChange>
        </w:rPr>
      </w:pPr>
      <w:r w:rsidRPr="00630A23">
        <w:rPr>
          <w:rFonts w:ascii="Consolas" w:hAnsi="Consolas"/>
          <w:sz w:val="20"/>
          <w:szCs w:val="20"/>
          <w:lang w:val="en-US"/>
          <w:rPrChange w:id="1188" w:author="Ritika Arora" w:date="2025-07-01T15:16:00Z">
            <w:rPr>
              <w:lang w:val="en-US"/>
            </w:rPr>
          </w:rPrChange>
        </w:rPr>
        <w:t xml:space="preserve">    </w:t>
      </w:r>
      <w:proofErr w:type="spellStart"/>
      <w:r w:rsidRPr="00630A23">
        <w:rPr>
          <w:rFonts w:ascii="Consolas" w:hAnsi="Consolas"/>
          <w:sz w:val="20"/>
          <w:szCs w:val="20"/>
          <w:lang w:val="en-US"/>
          <w:rPrChange w:id="1189" w:author="Ritika Arora" w:date="2025-07-01T15:16:00Z">
            <w:rPr>
              <w:lang w:val="en-US"/>
            </w:rPr>
          </w:rPrChange>
        </w:rPr>
        <w:t>args</w:t>
      </w:r>
      <w:proofErr w:type="spellEnd"/>
      <w:r w:rsidRPr="00630A23">
        <w:rPr>
          <w:rFonts w:ascii="Consolas" w:hAnsi="Consolas"/>
          <w:sz w:val="20"/>
          <w:szCs w:val="20"/>
          <w:lang w:val="en-US"/>
          <w:rPrChange w:id="1190" w:author="Ritika Arora" w:date="2025-07-01T15:16:00Z">
            <w:rPr>
              <w:lang w:val="en-US"/>
            </w:rPr>
          </w:rPrChange>
        </w:rPr>
        <w:t>=</w:t>
      </w:r>
      <w:proofErr w:type="spellStart"/>
      <w:r w:rsidRPr="00630A23">
        <w:rPr>
          <w:rFonts w:ascii="Consolas" w:hAnsi="Consolas"/>
          <w:sz w:val="20"/>
          <w:szCs w:val="20"/>
          <w:lang w:val="en-US"/>
          <w:rPrChange w:id="1191" w:author="Ritika Arora" w:date="2025-07-01T15:16:00Z">
            <w:rPr>
              <w:lang w:val="en-US"/>
            </w:rPr>
          </w:rPrChange>
        </w:rPr>
        <w:t>training_args</w:t>
      </w:r>
      <w:proofErr w:type="spellEnd"/>
      <w:r w:rsidRPr="00630A23">
        <w:rPr>
          <w:rFonts w:ascii="Consolas" w:hAnsi="Consolas"/>
          <w:sz w:val="20"/>
          <w:szCs w:val="20"/>
          <w:lang w:val="en-US"/>
          <w:rPrChange w:id="1192" w:author="Ritika Arora" w:date="2025-07-01T15:16:00Z">
            <w:rPr>
              <w:lang w:val="en-US"/>
            </w:rPr>
          </w:rPrChange>
        </w:rPr>
        <w:t>,</w:t>
      </w:r>
    </w:p>
    <w:p w14:paraId="32CA0356" w14:textId="77777777" w:rsidR="006E5F6B" w:rsidRPr="00630A23" w:rsidRDefault="006E5F6B" w:rsidP="00AA65F2">
      <w:pPr>
        <w:pStyle w:val="L-Source"/>
        <w:rPr>
          <w:rFonts w:ascii="Consolas" w:hAnsi="Consolas"/>
          <w:sz w:val="20"/>
          <w:szCs w:val="20"/>
          <w:rPrChange w:id="1193" w:author="Ritika Arora" w:date="2025-07-01T15:16:00Z">
            <w:rPr/>
          </w:rPrChange>
        </w:rPr>
      </w:pPr>
      <w:r w:rsidRPr="00630A23">
        <w:rPr>
          <w:rFonts w:ascii="Consolas" w:hAnsi="Consolas"/>
          <w:sz w:val="20"/>
          <w:szCs w:val="20"/>
          <w:lang w:val="en-US"/>
          <w:rPrChange w:id="1194" w:author="Ritika Arora" w:date="2025-07-01T15:16:00Z">
            <w:rPr>
              <w:lang w:val="en-US"/>
            </w:rPr>
          </w:rPrChange>
        </w:rPr>
        <w:t xml:space="preserve">    </w:t>
      </w:r>
      <w:proofErr w:type="spellStart"/>
      <w:r w:rsidRPr="00630A23">
        <w:rPr>
          <w:rFonts w:ascii="Consolas" w:hAnsi="Consolas"/>
          <w:sz w:val="20"/>
          <w:szCs w:val="20"/>
          <w:lang w:val="en-US"/>
          <w:rPrChange w:id="1195" w:author="Ritika Arora" w:date="2025-07-01T15:16:00Z">
            <w:rPr>
              <w:lang w:val="en-US"/>
            </w:rPr>
          </w:rPrChange>
        </w:rPr>
        <w:t>train_dataset</w:t>
      </w:r>
      <w:proofErr w:type="spellEnd"/>
      <w:r w:rsidRPr="00630A23">
        <w:rPr>
          <w:rFonts w:ascii="Consolas" w:hAnsi="Consolas"/>
          <w:sz w:val="20"/>
          <w:szCs w:val="20"/>
          <w:lang w:val="en-US"/>
          <w:rPrChange w:id="1196" w:author="Ritika Arora" w:date="2025-07-01T15:16:00Z">
            <w:rPr>
              <w:lang w:val="en-US"/>
            </w:rPr>
          </w:rPrChange>
        </w:rPr>
        <w:t>=</w:t>
      </w:r>
      <w:proofErr w:type="spellStart"/>
      <w:r w:rsidRPr="00630A23">
        <w:rPr>
          <w:rFonts w:ascii="Consolas" w:hAnsi="Consolas"/>
          <w:sz w:val="20"/>
          <w:szCs w:val="20"/>
          <w:lang w:val="en-US"/>
          <w:rPrChange w:id="1197" w:author="Ritika Arora" w:date="2025-07-01T15:16:00Z">
            <w:rPr>
              <w:lang w:val="en-US"/>
            </w:rPr>
          </w:rPrChange>
        </w:rPr>
        <w:t>train_dataset</w:t>
      </w:r>
      <w:proofErr w:type="spellEnd"/>
      <w:r w:rsidRPr="00630A23">
        <w:rPr>
          <w:rFonts w:ascii="Consolas" w:hAnsi="Consolas"/>
          <w:sz w:val="20"/>
          <w:szCs w:val="20"/>
          <w:lang w:val="en-US"/>
          <w:rPrChange w:id="1198" w:author="Ritika Arora" w:date="2025-07-01T15:16:00Z">
            <w:rPr>
              <w:lang w:val="en-US"/>
            </w:rPr>
          </w:rPrChange>
        </w:rPr>
        <w:t>,</w:t>
      </w:r>
    </w:p>
    <w:p w14:paraId="0AEEBFA1" w14:textId="77777777" w:rsidR="006E5F6B" w:rsidRPr="00630A23" w:rsidRDefault="006E5F6B" w:rsidP="2C093623">
      <w:pPr>
        <w:pStyle w:val="L-Source"/>
        <w:rPr>
          <w:rFonts w:ascii="Consolas" w:hAnsi="Consolas"/>
          <w:sz w:val="20"/>
          <w:szCs w:val="20"/>
          <w:lang w:val="en-US"/>
          <w:rPrChange w:id="1199" w:author="Ritika Arora" w:date="2025-07-01T15:16:00Z">
            <w:rPr>
              <w:lang w:val="en-US"/>
            </w:rPr>
          </w:rPrChange>
        </w:rPr>
      </w:pPr>
      <w:r w:rsidRPr="00630A23">
        <w:rPr>
          <w:rFonts w:ascii="Consolas" w:hAnsi="Consolas"/>
          <w:sz w:val="20"/>
          <w:szCs w:val="20"/>
          <w:lang w:val="en-US"/>
          <w:rPrChange w:id="1200" w:author="Ritika Arora" w:date="2025-07-01T15:16:00Z">
            <w:rPr>
              <w:lang w:val="en-US"/>
            </w:rPr>
          </w:rPrChange>
        </w:rPr>
        <w:t xml:space="preserve">    </w:t>
      </w:r>
      <w:proofErr w:type="spellStart"/>
      <w:r w:rsidRPr="00630A23">
        <w:rPr>
          <w:rFonts w:ascii="Consolas" w:hAnsi="Consolas"/>
          <w:sz w:val="20"/>
          <w:szCs w:val="20"/>
          <w:lang w:val="en-US"/>
          <w:rPrChange w:id="1201" w:author="Ritika Arora" w:date="2025-07-01T15:16:00Z">
            <w:rPr>
              <w:lang w:val="en-US"/>
            </w:rPr>
          </w:rPrChange>
        </w:rPr>
        <w:t>eval_dataset</w:t>
      </w:r>
      <w:proofErr w:type="spellEnd"/>
      <w:r w:rsidRPr="00630A23">
        <w:rPr>
          <w:rFonts w:ascii="Consolas" w:hAnsi="Consolas"/>
          <w:sz w:val="20"/>
          <w:szCs w:val="20"/>
          <w:lang w:val="en-US"/>
          <w:rPrChange w:id="1202" w:author="Ritika Arora" w:date="2025-07-01T15:16:00Z">
            <w:rPr>
              <w:lang w:val="en-US"/>
            </w:rPr>
          </w:rPrChange>
        </w:rPr>
        <w:t>=</w:t>
      </w:r>
      <w:proofErr w:type="spellStart"/>
      <w:r w:rsidRPr="00630A23">
        <w:rPr>
          <w:rFonts w:ascii="Consolas" w:hAnsi="Consolas"/>
          <w:sz w:val="20"/>
          <w:szCs w:val="20"/>
          <w:lang w:val="en-US"/>
          <w:rPrChange w:id="1203" w:author="Ritika Arora" w:date="2025-07-01T15:16:00Z">
            <w:rPr>
              <w:lang w:val="en-US"/>
            </w:rPr>
          </w:rPrChange>
        </w:rPr>
        <w:t>test_dataset</w:t>
      </w:r>
      <w:proofErr w:type="spellEnd"/>
    </w:p>
    <w:p w14:paraId="043A3E9C" w14:textId="77777777" w:rsidR="006E5F6B" w:rsidRPr="00630A23" w:rsidRDefault="006E5F6B" w:rsidP="00AA65F2">
      <w:pPr>
        <w:pStyle w:val="L-Source"/>
        <w:rPr>
          <w:rFonts w:ascii="Consolas" w:hAnsi="Consolas"/>
          <w:sz w:val="20"/>
          <w:szCs w:val="20"/>
          <w:rPrChange w:id="1204" w:author="Ritika Arora" w:date="2025-07-01T15:16:00Z">
            <w:rPr/>
          </w:rPrChange>
        </w:rPr>
      </w:pPr>
      <w:r w:rsidRPr="00630A23">
        <w:rPr>
          <w:rFonts w:ascii="Consolas" w:hAnsi="Consolas"/>
          <w:sz w:val="20"/>
          <w:szCs w:val="20"/>
          <w:rPrChange w:id="1205" w:author="Ritika Arora" w:date="2025-07-01T15:16:00Z">
            <w:rPr/>
          </w:rPrChange>
        </w:rPr>
        <w:t>)</w:t>
      </w:r>
    </w:p>
    <w:p w14:paraId="4980A636" w14:textId="77777777" w:rsidR="006E5F6B" w:rsidRPr="00630A23" w:rsidRDefault="006E5F6B" w:rsidP="00AA65F2">
      <w:pPr>
        <w:pStyle w:val="L-Source"/>
        <w:rPr>
          <w:rFonts w:ascii="Consolas" w:hAnsi="Consolas"/>
          <w:sz w:val="20"/>
          <w:szCs w:val="20"/>
          <w:rPrChange w:id="1206" w:author="Ritika Arora" w:date="2025-07-01T15:16:00Z">
            <w:rPr/>
          </w:rPrChange>
        </w:rPr>
      </w:pPr>
      <w:r w:rsidRPr="00630A23">
        <w:rPr>
          <w:rFonts w:ascii="Consolas" w:hAnsi="Consolas"/>
          <w:sz w:val="20"/>
          <w:szCs w:val="20"/>
          <w:rPrChange w:id="1207" w:author="Ritika Arora" w:date="2025-07-01T15:16:00Z">
            <w:rPr/>
          </w:rPrChange>
        </w:rPr>
        <w:t># Start training</w:t>
      </w:r>
    </w:p>
    <w:p w14:paraId="677540A7" w14:textId="77777777" w:rsidR="006E5F6B" w:rsidRPr="00630A23" w:rsidRDefault="006E5F6B" w:rsidP="00AA65F2">
      <w:pPr>
        <w:pStyle w:val="L-Source"/>
        <w:rPr>
          <w:rFonts w:ascii="Consolas" w:hAnsi="Consolas"/>
          <w:sz w:val="20"/>
          <w:szCs w:val="20"/>
          <w:lang w:val="en-US"/>
          <w:rPrChange w:id="1208" w:author="Ritika Arora" w:date="2025-07-01T15:16:00Z">
            <w:rPr>
              <w:lang w:val="en-US"/>
            </w:rPr>
          </w:rPrChange>
        </w:rPr>
      </w:pPr>
      <w:proofErr w:type="spellStart"/>
      <w:r w:rsidRPr="00630A23">
        <w:rPr>
          <w:rFonts w:ascii="Consolas" w:hAnsi="Consolas"/>
          <w:sz w:val="20"/>
          <w:szCs w:val="20"/>
          <w:lang w:val="en-US"/>
          <w:rPrChange w:id="1209" w:author="Ritika Arora" w:date="2025-07-01T15:16:00Z">
            <w:rPr>
              <w:lang w:val="en-US"/>
            </w:rPr>
          </w:rPrChange>
        </w:rPr>
        <w:t>trainer.train</w:t>
      </w:r>
      <w:proofErr w:type="spellEnd"/>
      <w:r w:rsidRPr="00630A23">
        <w:rPr>
          <w:rFonts w:ascii="Consolas" w:hAnsi="Consolas"/>
          <w:sz w:val="20"/>
          <w:szCs w:val="20"/>
          <w:lang w:val="en-US"/>
          <w:rPrChange w:id="1210" w:author="Ritika Arora" w:date="2025-07-01T15:16:00Z">
            <w:rPr>
              <w:lang w:val="en-US"/>
            </w:rPr>
          </w:rPrChange>
        </w:rPr>
        <w:t>()</w:t>
      </w:r>
    </w:p>
    <w:p w14:paraId="3B4423FB" w14:textId="7850618C" w:rsidR="008320AE" w:rsidRPr="00630A23" w:rsidRDefault="008320AE" w:rsidP="00AA65F2">
      <w:pPr>
        <w:pStyle w:val="L-Source"/>
        <w:rPr>
          <w:rFonts w:ascii="Consolas" w:hAnsi="Consolas"/>
          <w:sz w:val="20"/>
          <w:szCs w:val="20"/>
          <w:rPrChange w:id="1211" w:author="Ritika Arora" w:date="2025-07-01T15:16:00Z">
            <w:rPr/>
          </w:rPrChange>
        </w:rPr>
      </w:pPr>
      <w:r w:rsidRPr="00630A23">
        <w:rPr>
          <w:rFonts w:ascii="Consolas" w:hAnsi="Consolas"/>
          <w:sz w:val="20"/>
          <w:szCs w:val="20"/>
          <w:lang w:val="en-US"/>
          <w:rPrChange w:id="1212" w:author="Ritika Arora" w:date="2025-07-01T15:16:00Z">
            <w:rPr>
              <w:lang w:val="en-US"/>
            </w:rPr>
          </w:rPrChange>
        </w:rPr>
        <w:t>`python</w:t>
      </w:r>
    </w:p>
    <w:p w14:paraId="183E3B1C" w14:textId="794983AC" w:rsidR="006E5F6B" w:rsidRDefault="006E5F6B" w:rsidP="00630A23">
      <w:pPr>
        <w:pStyle w:val="NormalBPBHEB"/>
        <w:pPrChange w:id="1213" w:author="Ritika Arora" w:date="2025-07-01T15:16:00Z">
          <w:pPr>
            <w:pStyle w:val="P-Regular"/>
            <w:jc w:val="both"/>
          </w:pPr>
        </w:pPrChange>
      </w:pPr>
      <w:r w:rsidRPr="004B6A0D">
        <w:t xml:space="preserve">This example is ideal for </w:t>
      </w:r>
      <w:r w:rsidR="00F771DC" w:rsidRPr="004B6A0D">
        <w:t>proving</w:t>
      </w:r>
      <w:r w:rsidRPr="004B6A0D">
        <w:t xml:space="preserve"> how to fine-tune a transformer model on a specific NLP task using real-world data.</w:t>
      </w:r>
    </w:p>
    <w:p w14:paraId="266E5EFD" w14:textId="234A2960" w:rsidR="006E5F6B" w:rsidRDefault="006E5F6B" w:rsidP="00272576">
      <w:pPr>
        <w:pStyle w:val="Heading2BPBHEB"/>
        <w:pPrChange w:id="1214" w:author="Ritika Arora" w:date="2025-07-01T15:21:00Z">
          <w:pPr>
            <w:pStyle w:val="H2-Heading"/>
          </w:pPr>
        </w:pPrChange>
      </w:pPr>
      <w:r w:rsidRPr="2C093623">
        <w:t xml:space="preserve">Results </w:t>
      </w:r>
      <w:ins w:id="1215" w:author="Ritika Arora" w:date="2025-07-01T15:21:00Z">
        <w:r w:rsidR="00272576">
          <w:t>a</w:t>
        </w:r>
      </w:ins>
      <w:del w:id="1216" w:author="Ritika Arora" w:date="2025-07-01T15:21:00Z">
        <w:r w:rsidRPr="2C093623" w:rsidDel="00272576">
          <w:delText>A</w:delText>
        </w:r>
      </w:del>
      <w:r w:rsidRPr="2C093623">
        <w:t>nalysis</w:t>
      </w:r>
    </w:p>
    <w:p w14:paraId="733EE420" w14:textId="44AFBFA8" w:rsidR="006E5F6B" w:rsidRPr="009369A2" w:rsidRDefault="003D60B1" w:rsidP="00272576">
      <w:pPr>
        <w:pStyle w:val="NormalBPBHEB"/>
        <w:pPrChange w:id="1217" w:author="Ritika Arora" w:date="2025-07-01T15:22:00Z">
          <w:pPr>
            <w:pStyle w:val="P-Regular"/>
            <w:jc w:val="both"/>
          </w:pPr>
        </w:pPrChange>
      </w:pPr>
      <w:r>
        <w:lastRenderedPageBreak/>
        <w:t>Upon training, the model should demonstrate improved accuracy in classifying sentiments as either positive or negative. By evaluating the model on the test dataset, we can measure its precision, recall, and F1 Score to ensure that it performs reliably across different text samples. This performance metric aids in understanding the model's ability to generalize from training data to unseen data, offering insights into its practical deployment in real-world scenarios.</w:t>
      </w:r>
    </w:p>
    <w:p w14:paraId="4EC2A61F" w14:textId="47EA36B3" w:rsidR="006E5F6B" w:rsidRDefault="006E5F6B" w:rsidP="00272576">
      <w:pPr>
        <w:pStyle w:val="Heading2BPBHEB"/>
        <w:pPrChange w:id="1218" w:author="Ritika Arora" w:date="2025-07-01T15:22:00Z">
          <w:pPr>
            <w:pStyle w:val="H2-Heading"/>
          </w:pPr>
        </w:pPrChange>
      </w:pPr>
      <w:r w:rsidRPr="009369A2">
        <w:t xml:space="preserve">Key </w:t>
      </w:r>
      <w:ins w:id="1219" w:author="Ritika Arora" w:date="2025-07-01T15:22:00Z">
        <w:r w:rsidR="00272576">
          <w:t>t</w:t>
        </w:r>
      </w:ins>
      <w:del w:id="1220" w:author="Ritika Arora" w:date="2025-07-01T15:22:00Z">
        <w:r w:rsidRPr="009369A2" w:rsidDel="00272576">
          <w:delText>T</w:delText>
        </w:r>
      </w:del>
      <w:r w:rsidRPr="009369A2">
        <w:t>akeaways</w:t>
      </w:r>
      <w:r>
        <w:t xml:space="preserve"> </w:t>
      </w:r>
    </w:p>
    <w:p w14:paraId="1C6BCEE7" w14:textId="22AE2264" w:rsidR="006E5F6B" w:rsidRPr="009369A2" w:rsidRDefault="006E5F6B" w:rsidP="00272576">
      <w:pPr>
        <w:pStyle w:val="NormalBPBHEB"/>
        <w:pPrChange w:id="1221" w:author="Ritika Arora" w:date="2025-07-01T15:22:00Z">
          <w:pPr>
            <w:pStyle w:val="P-Regular"/>
          </w:pPr>
        </w:pPrChange>
      </w:pPr>
      <w:r w:rsidRPr="78E186C2">
        <w:t>Let</w:t>
      </w:r>
      <w:ins w:id="1222" w:author="Ritika Arora" w:date="2025-07-01T15:22:00Z">
        <w:r w:rsidR="00272576">
          <w:t xml:space="preserve"> u</w:t>
        </w:r>
      </w:ins>
      <w:del w:id="1223" w:author="Ritika Arora" w:date="2025-07-01T15:22:00Z">
        <w:r w:rsidRPr="78E186C2" w:rsidDel="00272576">
          <w:delText>’</w:delText>
        </w:r>
      </w:del>
      <w:r w:rsidRPr="78E186C2">
        <w:t xml:space="preserve">s discuss the </w:t>
      </w:r>
      <w:r w:rsidR="007858AF">
        <w:t>key</w:t>
      </w:r>
      <w:r w:rsidRPr="78E186C2">
        <w:t xml:space="preserve"> learnings from this </w:t>
      </w:r>
      <w:r w:rsidR="00E216E3">
        <w:t xml:space="preserve">practical </w:t>
      </w:r>
      <w:r w:rsidRPr="78E186C2">
        <w:t>exercise:</w:t>
      </w:r>
    </w:p>
    <w:p w14:paraId="6EED2D03" w14:textId="545CD942" w:rsidR="006E5F6B" w:rsidRPr="009369A2" w:rsidRDefault="006E5F6B" w:rsidP="00272576">
      <w:pPr>
        <w:pStyle w:val="NormalBPBHEB"/>
        <w:numPr>
          <w:ilvl w:val="0"/>
          <w:numId w:val="48"/>
        </w:numPr>
        <w:pPrChange w:id="1224" w:author="Ritika Arora" w:date="2025-07-01T15:23:00Z">
          <w:pPr>
            <w:pStyle w:val="L-Bullets"/>
            <w:spacing w:line="259" w:lineRule="auto"/>
            <w:ind w:left="720"/>
            <w:jc w:val="both"/>
          </w:pPr>
        </w:pPrChange>
      </w:pPr>
      <w:r w:rsidRPr="78E186C2">
        <w:rPr>
          <w:b/>
          <w:bCs/>
        </w:rPr>
        <w:t xml:space="preserve">Model </w:t>
      </w:r>
      <w:ins w:id="1225" w:author="Ritika Arora" w:date="2025-07-01T15:23:00Z">
        <w:r w:rsidR="00272576">
          <w:rPr>
            <w:b/>
            <w:bCs/>
          </w:rPr>
          <w:t>a</w:t>
        </w:r>
      </w:ins>
      <w:del w:id="1226" w:author="Ritika Arora" w:date="2025-07-01T15:23:00Z">
        <w:r w:rsidRPr="78E186C2" w:rsidDel="00272576">
          <w:rPr>
            <w:b/>
            <w:bCs/>
          </w:rPr>
          <w:delText>A</w:delText>
        </w:r>
      </w:del>
      <w:r w:rsidRPr="78E186C2">
        <w:rPr>
          <w:b/>
          <w:bCs/>
        </w:rPr>
        <w:t>daptability:</w:t>
      </w:r>
      <w:r w:rsidRPr="78E186C2">
        <w:t xml:space="preserve"> </w:t>
      </w:r>
      <w:r w:rsidR="003D60B1">
        <w:t>The example illustrates how BERT, originally trained on a large corpus for various tasks, can be effectively fine-tuned for a specific task, such as sentiment analysis. This adaptability is essential for employing pre-trained models</w:t>
      </w:r>
      <w:r w:rsidR="00603748">
        <w:t>, thereby minimizing</w:t>
      </w:r>
      <w:r w:rsidR="003D60B1">
        <w:t xml:space="preserve"> the time and resources required for training models from scratch.</w:t>
      </w:r>
    </w:p>
    <w:p w14:paraId="1BE4B5AB" w14:textId="47C5F1BA" w:rsidR="006E5F6B" w:rsidRPr="009369A2" w:rsidRDefault="006E5F6B" w:rsidP="00272576">
      <w:pPr>
        <w:pStyle w:val="NormalBPBHEB"/>
        <w:numPr>
          <w:ilvl w:val="0"/>
          <w:numId w:val="48"/>
        </w:numPr>
        <w:pPrChange w:id="1227" w:author="Ritika Arora" w:date="2025-07-01T15:23:00Z">
          <w:pPr>
            <w:pStyle w:val="L-Bullets"/>
            <w:spacing w:line="259" w:lineRule="auto"/>
            <w:ind w:left="720"/>
            <w:jc w:val="both"/>
          </w:pPr>
        </w:pPrChange>
      </w:pPr>
      <w:r w:rsidRPr="009369A2">
        <w:rPr>
          <w:b/>
          <w:bCs/>
        </w:rPr>
        <w:t xml:space="preserve">Simplicity of </w:t>
      </w:r>
      <w:ins w:id="1228" w:author="Ritika Arora" w:date="2025-07-01T15:23:00Z">
        <w:r w:rsidR="00272576">
          <w:rPr>
            <w:b/>
            <w:bCs/>
          </w:rPr>
          <w:t>i</w:t>
        </w:r>
      </w:ins>
      <w:del w:id="1229" w:author="Ritika Arora" w:date="2025-07-01T15:23:00Z">
        <w:r w:rsidRPr="009369A2" w:rsidDel="00272576">
          <w:rPr>
            <w:b/>
            <w:bCs/>
          </w:rPr>
          <w:delText>I</w:delText>
        </w:r>
      </w:del>
      <w:r w:rsidRPr="009369A2">
        <w:rPr>
          <w:b/>
          <w:bCs/>
        </w:rPr>
        <w:t>mplementation:</w:t>
      </w:r>
      <w:r w:rsidRPr="009369A2">
        <w:t xml:space="preserve"> </w:t>
      </w:r>
      <w:r w:rsidR="003D60B1">
        <w:t>Utilizing Hugging Face's Transformers and Trainer API streamlines the implementation of complex training routines, enabling researchers and developers to concentrate more on model tuning and less on boilerplate code.</w:t>
      </w:r>
    </w:p>
    <w:p w14:paraId="301A120D" w14:textId="52026CD0" w:rsidR="006E5F6B" w:rsidRPr="009369A2" w:rsidRDefault="006E5F6B" w:rsidP="00272576">
      <w:pPr>
        <w:pStyle w:val="NormalBPBHEB"/>
        <w:numPr>
          <w:ilvl w:val="0"/>
          <w:numId w:val="48"/>
        </w:numPr>
        <w:pPrChange w:id="1230" w:author="Ritika Arora" w:date="2025-07-01T15:23:00Z">
          <w:pPr>
            <w:pStyle w:val="L-Bullets"/>
            <w:spacing w:line="259" w:lineRule="auto"/>
            <w:ind w:left="720"/>
            <w:jc w:val="both"/>
          </w:pPr>
        </w:pPrChange>
      </w:pPr>
      <w:r w:rsidRPr="78E186C2">
        <w:rPr>
          <w:b/>
          <w:bCs/>
        </w:rPr>
        <w:t xml:space="preserve">Practical </w:t>
      </w:r>
      <w:del w:id="1231" w:author="Ritika Arora" w:date="2025-07-01T15:23:00Z">
        <w:r w:rsidRPr="78E186C2" w:rsidDel="00272576">
          <w:rPr>
            <w:b/>
            <w:bCs/>
          </w:rPr>
          <w:delText>A</w:delText>
        </w:r>
      </w:del>
      <w:ins w:id="1232" w:author="Ritika Arora" w:date="2025-07-01T15:23:00Z">
        <w:r w:rsidR="00272576">
          <w:rPr>
            <w:b/>
            <w:bCs/>
          </w:rPr>
          <w:t>a</w:t>
        </w:r>
      </w:ins>
      <w:r w:rsidRPr="78E186C2">
        <w:rPr>
          <w:b/>
          <w:bCs/>
        </w:rPr>
        <w:t>pplication:</w:t>
      </w:r>
      <w:r w:rsidRPr="78E186C2">
        <w:t xml:space="preserve"> </w:t>
      </w:r>
      <w:r w:rsidR="003D60B1">
        <w:t>The final trained model can be integrated into various applications, ranging from automated review systems to real-time sentiment analysis tools, demonstrating the model's utility in enhancing user interaction and understanding consumer sentiment.</w:t>
      </w:r>
    </w:p>
    <w:p w14:paraId="733347A6" w14:textId="56278A97" w:rsidR="006E5F6B" w:rsidRPr="009369A2" w:rsidRDefault="003D60B1" w:rsidP="00272576">
      <w:pPr>
        <w:pStyle w:val="NormalBPBHEB"/>
        <w:pPrChange w:id="1233" w:author="Ritika Arora" w:date="2025-07-01T15:23:00Z">
          <w:pPr>
            <w:pStyle w:val="P-Regular"/>
            <w:jc w:val="both"/>
          </w:pPr>
        </w:pPrChange>
      </w:pPr>
      <w:r>
        <w:t>This practical example not only provides a comprehensive understanding of fine-tuning transformers but also lays a foundation for readers to explore more complex NLP tasks, thereby enhancing their skills in developing AI-driven solutions. As we continue, we will investigate model optimization and deployment strategies in greater detail to ensure these models perform optimally in production environments.</w:t>
      </w:r>
    </w:p>
    <w:p w14:paraId="11509DB9" w14:textId="037F2800" w:rsidR="006E5F6B" w:rsidRPr="001B526C" w:rsidRDefault="006E5F6B" w:rsidP="00272576">
      <w:pPr>
        <w:pStyle w:val="Heading1BPBHEB"/>
        <w:pPrChange w:id="1234" w:author="Ritika Arora" w:date="2025-07-01T15:24:00Z">
          <w:pPr>
            <w:pStyle w:val="H1-Section"/>
          </w:pPr>
        </w:pPrChange>
      </w:pPr>
      <w:del w:id="1235" w:author="Ritika Arora" w:date="2025-07-01T15:23:00Z">
        <w:r w:rsidDel="00272576">
          <w:delText>Summary</w:delText>
        </w:r>
      </w:del>
      <w:ins w:id="1236" w:author="Ritika Arora" w:date="2025-07-01T15:23:00Z">
        <w:r w:rsidR="00272576">
          <w:t>Conclusion</w:t>
        </w:r>
      </w:ins>
    </w:p>
    <w:p w14:paraId="78939468" w14:textId="1A2643FE" w:rsidR="00174708" w:rsidRPr="00174708" w:rsidRDefault="00E51A4E" w:rsidP="00272576">
      <w:pPr>
        <w:pStyle w:val="NormalBPBHEB"/>
        <w:pPrChange w:id="1237" w:author="Ritika Arora" w:date="2025-07-01T15:24:00Z">
          <w:pPr>
            <w:pStyle w:val="P-Regular"/>
            <w:jc w:val="both"/>
          </w:pPr>
        </w:pPrChange>
      </w:pPr>
      <w:r>
        <w:t xml:space="preserve">In this chapter, we examine the foundational elements of the Hugging Face Diffusers library, which has become a cornerstone in advancing natural language processing (NLP) tasks. We start with an introduction to the library's architecture and unique capabilities, exploring its core functionalities, including model training, fine-tuning, inference, and deployment. Through detailed explanations and practical steps, we provide insights into setting up the library, preparing datasets, and training models from scratch with its seamless integration into frameworks like </w:t>
      </w:r>
      <w:proofErr w:type="spellStart"/>
      <w:r>
        <w:t>PyTorch</w:t>
      </w:r>
      <w:proofErr w:type="spellEnd"/>
      <w:r>
        <w:t>.</w:t>
      </w:r>
    </w:p>
    <w:p w14:paraId="50B1582F" w14:textId="6FC78F26" w:rsidR="00174708" w:rsidRDefault="00E51A4E" w:rsidP="00272576">
      <w:pPr>
        <w:pStyle w:val="NormalBPBHEB"/>
        <w:pPrChange w:id="1238" w:author="Ritika Arora" w:date="2025-07-01T15:24:00Z">
          <w:pPr>
            <w:pStyle w:val="P-Regular"/>
            <w:jc w:val="both"/>
          </w:pPr>
        </w:pPrChange>
      </w:pPr>
      <w:r>
        <w:t xml:space="preserve">We emphasized the importance of fine-tuning pre-trained models for specific NLP tasks, providing a systematic guide to enhance performance and tailor models to specialized datasets. The chapter covered best practices for improving model generalization and robustness, highlighting the significance of fine-tuning in achieving cutting-edge results. </w:t>
      </w:r>
      <w:r>
        <w:lastRenderedPageBreak/>
        <w:t>Additionally, we explored inference techniques and deployment strategies, ranging from real-world integration to maintaining model performance in production environments.</w:t>
      </w:r>
    </w:p>
    <w:p w14:paraId="7F7CA3EB" w14:textId="4D655A98" w:rsidR="007B208D" w:rsidRPr="00174708" w:rsidRDefault="00E51A4E" w:rsidP="00272576">
      <w:pPr>
        <w:pStyle w:val="NormalBPBHEB"/>
        <w:pPrChange w:id="1239" w:author="Ritika Arora" w:date="2025-07-01T15:24:00Z">
          <w:pPr>
            <w:pStyle w:val="P-Regular"/>
            <w:jc w:val="both"/>
          </w:pPr>
        </w:pPrChange>
      </w:pPr>
      <w:r>
        <w:t xml:space="preserve">We have also explored the essential process of fine-tuning pre-trained transformer models using the Hugging Face Diffusion library. By adjusting models to fit specific tasks, we enhance their performance and tailor them to meet the unique demands of various NLP challenges. Fine-tuning not only </w:t>
      </w:r>
      <w:r w:rsidR="004C27DF">
        <w:t>helps adapt</w:t>
      </w:r>
      <w:r>
        <w:t xml:space="preserve"> models to domain-specific languages but also refines them for precise tasks, making this approach invaluable for achieving high accuracy in specialized applications.</w:t>
      </w:r>
    </w:p>
    <w:p w14:paraId="3E90ED66" w14:textId="2791D3BF" w:rsidR="00174708" w:rsidRDefault="00E51A4E" w:rsidP="00272576">
      <w:pPr>
        <w:pStyle w:val="NormalBPBHEB"/>
        <w:pPrChange w:id="1240" w:author="Ritika Arora" w:date="2025-07-01T15:24:00Z">
          <w:pPr>
            <w:pStyle w:val="P-Regular"/>
            <w:jc w:val="both"/>
          </w:pPr>
        </w:pPrChange>
      </w:pPr>
      <w:del w:id="1241" w:author="Ritika Arora" w:date="2025-07-01T15:24:00Z">
        <w:r w:rsidDel="00272576">
          <w:delText>Looking ahead to Chapter 2</w:delText>
        </w:r>
      </w:del>
      <w:ins w:id="1242" w:author="Ritika Arora" w:date="2025-07-01T15:24:00Z">
        <w:r w:rsidR="00272576">
          <w:t>In the next chapter</w:t>
        </w:r>
      </w:ins>
      <w:r>
        <w:t xml:space="preserve">, we will </w:t>
      </w:r>
      <w:r w:rsidR="004C27DF">
        <w:t xml:space="preserve">further explore the Hugging Face Diffusers library by focusing on its </w:t>
      </w:r>
      <w:r>
        <w:t>advanced features and methodologies. Topics will include a comprehensive examination of transformer-based architecture, the underlying mathematical principles of its success, and its implications for various NLP applications. By connecting foundational knowledge with advanced insights</w:t>
      </w:r>
      <w:ins w:id="1243" w:author="Ritika Arora" w:date="2025-07-01T15:24:00Z">
        <w:r w:rsidR="00272576">
          <w:t xml:space="preserve">. It </w:t>
        </w:r>
      </w:ins>
      <w:del w:id="1244" w:author="Ritika Arora" w:date="2025-07-01T15:24:00Z">
        <w:r w:rsidDel="00272576">
          <w:delText xml:space="preserve">, Chapter 2 </w:delText>
        </w:r>
      </w:del>
      <w:r>
        <w:t>aims to equip you with the skills needed to fully harness the potential of these transformative models.</w:t>
      </w:r>
    </w:p>
    <w:p w14:paraId="5B7F7F3C" w14:textId="77777777" w:rsidR="005612F4" w:rsidRDefault="005612F4" w:rsidP="00174708">
      <w:pPr>
        <w:pStyle w:val="P-Regular"/>
      </w:pPr>
    </w:p>
    <w:p w14:paraId="7921E62E" w14:textId="77777777" w:rsidR="005612F4" w:rsidRDefault="005612F4" w:rsidP="00174708">
      <w:pPr>
        <w:pStyle w:val="P-Regular"/>
      </w:pPr>
    </w:p>
    <w:p w14:paraId="1E2F54E7" w14:textId="77777777" w:rsidR="005612F4" w:rsidRDefault="005612F4" w:rsidP="00174708">
      <w:pPr>
        <w:pStyle w:val="P-Regular"/>
      </w:pPr>
    </w:p>
    <w:p w14:paraId="53C6DB1C" w14:textId="77777777" w:rsidR="005612F4" w:rsidRDefault="005612F4" w:rsidP="00174708">
      <w:pPr>
        <w:pStyle w:val="P-Regular"/>
      </w:pPr>
    </w:p>
    <w:p w14:paraId="74E2E7BB" w14:textId="77777777" w:rsidR="005612F4" w:rsidRDefault="005612F4" w:rsidP="00174708">
      <w:pPr>
        <w:pStyle w:val="P-Regular"/>
      </w:pPr>
    </w:p>
    <w:p w14:paraId="338CBDAB" w14:textId="77777777" w:rsidR="005612F4" w:rsidRDefault="005612F4" w:rsidP="00174708">
      <w:pPr>
        <w:pStyle w:val="P-Regular"/>
      </w:pPr>
    </w:p>
    <w:p w14:paraId="0F0ECCDE" w14:textId="77777777" w:rsidR="005612F4" w:rsidRDefault="005612F4" w:rsidP="00174708">
      <w:pPr>
        <w:pStyle w:val="P-Regular"/>
      </w:pPr>
    </w:p>
    <w:p w14:paraId="574605C6" w14:textId="77777777" w:rsidR="00514FE1" w:rsidRDefault="00514FE1" w:rsidP="00174708">
      <w:pPr>
        <w:pStyle w:val="P-Regular"/>
      </w:pPr>
    </w:p>
    <w:p w14:paraId="3E869866" w14:textId="77777777" w:rsidR="00514FE1" w:rsidRDefault="00514FE1" w:rsidP="00174708">
      <w:pPr>
        <w:pStyle w:val="P-Regular"/>
      </w:pPr>
    </w:p>
    <w:p w14:paraId="7F89B2A9" w14:textId="77777777" w:rsidR="00514FE1" w:rsidRDefault="00514FE1" w:rsidP="00174708">
      <w:pPr>
        <w:pStyle w:val="P-Regular"/>
      </w:pPr>
    </w:p>
    <w:p w14:paraId="42D73DAB" w14:textId="77777777" w:rsidR="00514FE1" w:rsidRDefault="00514FE1" w:rsidP="00174708">
      <w:pPr>
        <w:pStyle w:val="P-Regular"/>
      </w:pPr>
    </w:p>
    <w:p w14:paraId="16AA8C34" w14:textId="77777777" w:rsidR="00514FE1" w:rsidRPr="00174708" w:rsidRDefault="00514FE1" w:rsidP="00174708">
      <w:pPr>
        <w:pStyle w:val="P-Regular"/>
      </w:pPr>
    </w:p>
    <w:sdt>
      <w:sdtPr>
        <w:rPr>
          <w:sz w:val="22"/>
          <w:szCs w:val="22"/>
        </w:rPr>
        <w:id w:val="1371258311"/>
        <w:docPartObj>
          <w:docPartGallery w:val="Bibliographies"/>
          <w:docPartUnique/>
        </w:docPartObj>
      </w:sdtPr>
      <w:sdtEndPr>
        <w:rPr>
          <w:rFonts w:ascii="Arial" w:eastAsia="Arial" w:hAnsi="Arial" w:cs="Arial"/>
          <w:b w:val="0"/>
        </w:rPr>
      </w:sdtEndPr>
      <w:sdtContent>
        <w:p w14:paraId="7151FCAD" w14:textId="5FDBB466" w:rsidR="00E51A4E" w:rsidRDefault="006E5F6B" w:rsidP="00272576">
          <w:pPr>
            <w:pStyle w:val="Heading1BPBHEB"/>
            <w:rPr>
              <w:noProof/>
              <w:kern w:val="2"/>
              <w:sz w:val="24"/>
              <w:szCs w:val="24"/>
              <w14:ligatures w14:val="standardContextual"/>
            </w:rPr>
            <w:pPrChange w:id="1245" w:author="Ritika Arora" w:date="2025-07-01T15:24:00Z">
              <w:pPr>
                <w:pStyle w:val="H1-Section"/>
              </w:pPr>
            </w:pPrChange>
          </w:pPr>
          <w:r>
            <w:t>References</w:t>
          </w:r>
        </w:p>
        <w:sdt>
          <w:sdtPr>
            <w:rPr>
              <w:b w:val="0"/>
              <w:sz w:val="22"/>
              <w:szCs w:val="22"/>
            </w:rPr>
            <w:id w:val="789860764"/>
            <w:bibliography/>
          </w:sdtPr>
          <w:sdtEndPr>
            <w:rPr>
              <w:rFonts w:ascii="Arial" w:eastAsia="Arial" w:hAnsi="Arial" w:cs="Arial"/>
            </w:rPr>
          </w:sdtEndPr>
          <w:sdtContent>
            <w:p w14:paraId="2F5F2502" w14:textId="77777777" w:rsidR="00E51A4E" w:rsidRDefault="006E5F6B" w:rsidP="0003619C">
              <w:pPr>
                <w:pStyle w:val="H1-Section"/>
                <w:rPr>
                  <w:noProof/>
                  <w:kern w:val="2"/>
                  <w:sz w:val="24"/>
                  <w:szCs w:val="24"/>
                  <w14:ligatures w14:val="standardContextual"/>
                </w:rPr>
              </w:pPr>
              <w:r>
                <w:rPr>
                  <w:rFonts w:eastAsia="Arial"/>
                  <w:b w:val="0"/>
                  <w:lang w:val="en"/>
                </w:rPr>
                <w:fldChar w:fldCharType="begin"/>
              </w:r>
              <w:r>
                <w:instrText xml:space="preserve"> BIBLIOGRAPHY </w:instrText>
              </w:r>
              <w:r>
                <w:rPr>
                  <w:rFonts w:eastAsia="Arial"/>
                  <w:b w:val="0"/>
                  <w:lang w:val="e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8"/>
                <w:gridCol w:w="8278"/>
              </w:tblGrid>
              <w:tr w:rsidR="00E51A4E" w14:paraId="09D6F216" w14:textId="77777777" w:rsidTr="0003619C">
                <w:trPr>
                  <w:divId w:val="837228463"/>
                  <w:tblCellSpacing w:w="15" w:type="dxa"/>
                </w:trPr>
                <w:tc>
                  <w:tcPr>
                    <w:tcW w:w="249" w:type="pct"/>
                    <w:hideMark/>
                  </w:tcPr>
                  <w:p w14:paraId="14099721" w14:textId="4FFB1D4C" w:rsidR="00E51A4E" w:rsidRDefault="00272576">
                    <w:pPr>
                      <w:pStyle w:val="Bibliography"/>
                      <w:rPr>
                        <w:noProof/>
                        <w:sz w:val="24"/>
                        <w:szCs w:val="24"/>
                      </w:rPr>
                    </w:pPr>
                    <w:ins w:id="1246" w:author="Ritika Arora" w:date="2025-07-01T15:25:00Z">
                      <w:r>
                        <w:rPr>
                          <w:noProof/>
                        </w:rPr>
                        <w:t xml:space="preserve">1. </w:t>
                      </w:r>
                    </w:ins>
                    <w:del w:id="1247" w:author="Ritika Arora" w:date="2025-07-01T15:25:00Z">
                      <w:r w:rsidR="00E51A4E" w:rsidDel="00272576">
                        <w:rPr>
                          <w:noProof/>
                        </w:rPr>
                        <w:delText xml:space="preserve">[1] </w:delText>
                      </w:r>
                    </w:del>
                  </w:p>
                </w:tc>
                <w:tc>
                  <w:tcPr>
                    <w:tcW w:w="0" w:type="auto"/>
                    <w:hideMark/>
                  </w:tcPr>
                  <w:p w14:paraId="4EF78C87" w14:textId="77777777" w:rsidR="00E51A4E" w:rsidRPr="00272576" w:rsidRDefault="00E51A4E" w:rsidP="00272576">
                    <w:pPr>
                      <w:pStyle w:val="NormalBPBHEB"/>
                      <w:rPr>
                        <w:rPrChange w:id="1248" w:author="Ritika Arora" w:date="2025-07-01T15:25:00Z">
                          <w:rPr>
                            <w:noProof/>
                          </w:rPr>
                        </w:rPrChange>
                      </w:rPr>
                      <w:pPrChange w:id="1249" w:author="Ritika Arora" w:date="2025-07-01T15:25:00Z">
                        <w:pPr>
                          <w:pStyle w:val="Bibliography"/>
                        </w:pPr>
                      </w:pPrChange>
                    </w:pPr>
                    <w:r w:rsidRPr="00272576">
                      <w:rPr>
                        <w:rPrChange w:id="1250" w:author="Ritika Arora" w:date="2025-07-01T15:25:00Z">
                          <w:rPr>
                            <w:noProof/>
                          </w:rPr>
                        </w:rPrChange>
                      </w:rPr>
                      <w:t xml:space="preserve">T. Wolf, V. Sanh, J. </w:t>
                    </w:r>
                    <w:proofErr w:type="spellStart"/>
                    <w:r w:rsidRPr="00272576">
                      <w:rPr>
                        <w:rPrChange w:id="1251" w:author="Ritika Arora" w:date="2025-07-01T15:25:00Z">
                          <w:rPr>
                            <w:noProof/>
                          </w:rPr>
                        </w:rPrChange>
                      </w:rPr>
                      <w:t>Chaumond</w:t>
                    </w:r>
                    <w:proofErr w:type="spellEnd"/>
                    <w:r w:rsidRPr="00272576">
                      <w:rPr>
                        <w:rPrChange w:id="1252" w:author="Ritika Arora" w:date="2025-07-01T15:25:00Z">
                          <w:rPr>
                            <w:noProof/>
                          </w:rPr>
                        </w:rPrChange>
                      </w:rPr>
                      <w:t xml:space="preserve"> and C. </w:t>
                    </w:r>
                    <w:proofErr w:type="spellStart"/>
                    <w:r w:rsidRPr="00272576">
                      <w:rPr>
                        <w:rPrChange w:id="1253" w:author="Ritika Arora" w:date="2025-07-01T15:25:00Z">
                          <w:rPr>
                            <w:noProof/>
                          </w:rPr>
                        </w:rPrChange>
                      </w:rPr>
                      <w:t>Delangue</w:t>
                    </w:r>
                    <w:proofErr w:type="spellEnd"/>
                    <w:r w:rsidRPr="00272576">
                      <w:rPr>
                        <w:rPrChange w:id="1254" w:author="Ritika Arora" w:date="2025-07-01T15:25:00Z">
                          <w:rPr>
                            <w:noProof/>
                          </w:rPr>
                        </w:rPrChange>
                      </w:rPr>
                      <w:t xml:space="preserve">, "Transformers: State-of-the-Art Natural Language Processing," in </w:t>
                    </w:r>
                    <w:r w:rsidRPr="00272576">
                      <w:rPr>
                        <w:rPrChange w:id="1255" w:author="Ritika Arora" w:date="2025-07-01T15:25:00Z">
                          <w:rPr>
                            <w:i/>
                            <w:iCs/>
                            <w:noProof/>
                          </w:rPr>
                        </w:rPrChange>
                      </w:rPr>
                      <w:t>Proceedings of the 2020 Conference on Empirical Methods in Natural Language Processing: System Demonstrations</w:t>
                    </w:r>
                    <w:r w:rsidRPr="00272576">
                      <w:rPr>
                        <w:rPrChange w:id="1256" w:author="Ritika Arora" w:date="2025-07-01T15:25:00Z">
                          <w:rPr>
                            <w:noProof/>
                          </w:rPr>
                        </w:rPrChange>
                      </w:rPr>
                      <w:t xml:space="preserve">, 2020. </w:t>
                    </w:r>
                  </w:p>
                </w:tc>
              </w:tr>
              <w:tr w:rsidR="00E51A4E" w14:paraId="4A9B8342" w14:textId="77777777" w:rsidTr="0003619C">
                <w:trPr>
                  <w:divId w:val="837228463"/>
                  <w:tblCellSpacing w:w="15" w:type="dxa"/>
                </w:trPr>
                <w:tc>
                  <w:tcPr>
                    <w:tcW w:w="249" w:type="pct"/>
                    <w:hideMark/>
                  </w:tcPr>
                  <w:p w14:paraId="1611DDB5" w14:textId="57ED39F2" w:rsidR="00E51A4E" w:rsidRDefault="00272576">
                    <w:pPr>
                      <w:pStyle w:val="Bibliography"/>
                      <w:rPr>
                        <w:noProof/>
                      </w:rPr>
                    </w:pPr>
                    <w:ins w:id="1257" w:author="Ritika Arora" w:date="2025-07-01T15:25:00Z">
                      <w:r>
                        <w:rPr>
                          <w:noProof/>
                        </w:rPr>
                        <w:lastRenderedPageBreak/>
                        <w:t xml:space="preserve">2. </w:t>
                      </w:r>
                    </w:ins>
                    <w:del w:id="1258" w:author="Ritika Arora" w:date="2025-07-01T15:25:00Z">
                      <w:r w:rsidR="00E51A4E" w:rsidDel="00272576">
                        <w:rPr>
                          <w:noProof/>
                        </w:rPr>
                        <w:delText xml:space="preserve">[2] </w:delText>
                      </w:r>
                    </w:del>
                  </w:p>
                </w:tc>
                <w:tc>
                  <w:tcPr>
                    <w:tcW w:w="0" w:type="auto"/>
                    <w:hideMark/>
                  </w:tcPr>
                  <w:p w14:paraId="46732692" w14:textId="77777777" w:rsidR="00E51A4E" w:rsidRPr="00272576" w:rsidRDefault="00E51A4E" w:rsidP="00272576">
                    <w:pPr>
                      <w:pStyle w:val="NormalBPBHEB"/>
                      <w:rPr>
                        <w:rPrChange w:id="1259" w:author="Ritika Arora" w:date="2025-07-01T15:25:00Z">
                          <w:rPr>
                            <w:noProof/>
                          </w:rPr>
                        </w:rPrChange>
                      </w:rPr>
                      <w:pPrChange w:id="1260" w:author="Ritika Arora" w:date="2025-07-01T15:25:00Z">
                        <w:pPr>
                          <w:pStyle w:val="Bibliography"/>
                        </w:pPr>
                      </w:pPrChange>
                    </w:pPr>
                    <w:r w:rsidRPr="00272576">
                      <w:rPr>
                        <w:rPrChange w:id="1261" w:author="Ritika Arora" w:date="2025-07-01T15:25:00Z">
                          <w:rPr>
                            <w:noProof/>
                          </w:rPr>
                        </w:rPrChange>
                      </w:rPr>
                      <w:t xml:space="preserve">R. </w:t>
                    </w:r>
                    <w:proofErr w:type="spellStart"/>
                    <w:r w:rsidRPr="00272576">
                      <w:rPr>
                        <w:rPrChange w:id="1262" w:author="Ritika Arora" w:date="2025-07-01T15:25:00Z">
                          <w:rPr>
                            <w:noProof/>
                          </w:rPr>
                        </w:rPrChange>
                      </w:rPr>
                      <w:t>Pascanu</w:t>
                    </w:r>
                    <w:proofErr w:type="spellEnd"/>
                    <w:r w:rsidRPr="00272576">
                      <w:rPr>
                        <w:rPrChange w:id="1263" w:author="Ritika Arora" w:date="2025-07-01T15:25:00Z">
                          <w:rPr>
                            <w:noProof/>
                          </w:rPr>
                        </w:rPrChange>
                      </w:rPr>
                      <w:t xml:space="preserve">, T. </w:t>
                    </w:r>
                    <w:proofErr w:type="spellStart"/>
                    <w:r w:rsidRPr="00272576">
                      <w:rPr>
                        <w:rPrChange w:id="1264" w:author="Ritika Arora" w:date="2025-07-01T15:25:00Z">
                          <w:rPr>
                            <w:noProof/>
                          </w:rPr>
                        </w:rPrChange>
                      </w:rPr>
                      <w:t>Mikolov</w:t>
                    </w:r>
                    <w:proofErr w:type="spellEnd"/>
                    <w:r w:rsidRPr="00272576">
                      <w:rPr>
                        <w:rPrChange w:id="1265" w:author="Ritika Arora" w:date="2025-07-01T15:25:00Z">
                          <w:rPr>
                            <w:noProof/>
                          </w:rPr>
                        </w:rPrChange>
                      </w:rPr>
                      <w:t xml:space="preserve"> and Y. Bengio, "On the difficulty of training recurrent neural networks.," in </w:t>
                    </w:r>
                    <w:r w:rsidRPr="00272576">
                      <w:rPr>
                        <w:rPrChange w:id="1266" w:author="Ritika Arora" w:date="2025-07-01T15:25:00Z">
                          <w:rPr>
                            <w:i/>
                            <w:iCs/>
                            <w:noProof/>
                          </w:rPr>
                        </w:rPrChange>
                      </w:rPr>
                      <w:t>Proceedings of the 30th International Conference on Machine Learning (ICML-13)</w:t>
                    </w:r>
                    <w:r w:rsidRPr="00272576">
                      <w:rPr>
                        <w:rPrChange w:id="1267" w:author="Ritika Arora" w:date="2025-07-01T15:25:00Z">
                          <w:rPr>
                            <w:noProof/>
                          </w:rPr>
                        </w:rPrChange>
                      </w:rPr>
                      <w:t xml:space="preserve">, 2013. </w:t>
                    </w:r>
                  </w:p>
                </w:tc>
              </w:tr>
              <w:tr w:rsidR="00E51A4E" w14:paraId="343E30CA" w14:textId="77777777" w:rsidTr="0003619C">
                <w:trPr>
                  <w:divId w:val="837228463"/>
                  <w:tblCellSpacing w:w="15" w:type="dxa"/>
                </w:trPr>
                <w:tc>
                  <w:tcPr>
                    <w:tcW w:w="249" w:type="pct"/>
                    <w:hideMark/>
                  </w:tcPr>
                  <w:p w14:paraId="4B075B1C" w14:textId="4F7EBD75" w:rsidR="00E51A4E" w:rsidRDefault="00272576">
                    <w:pPr>
                      <w:pStyle w:val="Bibliography"/>
                      <w:rPr>
                        <w:noProof/>
                      </w:rPr>
                    </w:pPr>
                    <w:ins w:id="1268" w:author="Ritika Arora" w:date="2025-07-01T15:25:00Z">
                      <w:r>
                        <w:rPr>
                          <w:noProof/>
                        </w:rPr>
                        <w:t xml:space="preserve">3. </w:t>
                      </w:r>
                    </w:ins>
                    <w:del w:id="1269" w:author="Ritika Arora" w:date="2025-07-01T15:25:00Z">
                      <w:r w:rsidR="00E51A4E" w:rsidDel="00272576">
                        <w:rPr>
                          <w:noProof/>
                        </w:rPr>
                        <w:delText>[3]</w:delText>
                      </w:r>
                    </w:del>
                    <w:r w:rsidR="00E51A4E">
                      <w:rPr>
                        <w:noProof/>
                      </w:rPr>
                      <w:t xml:space="preserve"> </w:t>
                    </w:r>
                  </w:p>
                </w:tc>
                <w:tc>
                  <w:tcPr>
                    <w:tcW w:w="0" w:type="auto"/>
                    <w:hideMark/>
                  </w:tcPr>
                  <w:p w14:paraId="743F1CBB" w14:textId="77777777" w:rsidR="00E51A4E" w:rsidRPr="00272576" w:rsidRDefault="00E51A4E" w:rsidP="00272576">
                    <w:pPr>
                      <w:pStyle w:val="NormalBPBHEB"/>
                      <w:rPr>
                        <w:rPrChange w:id="1270" w:author="Ritika Arora" w:date="2025-07-01T15:25:00Z">
                          <w:rPr>
                            <w:noProof/>
                          </w:rPr>
                        </w:rPrChange>
                      </w:rPr>
                      <w:pPrChange w:id="1271" w:author="Ritika Arora" w:date="2025-07-01T15:25:00Z">
                        <w:pPr>
                          <w:pStyle w:val="Bibliography"/>
                        </w:pPr>
                      </w:pPrChange>
                    </w:pPr>
                    <w:r w:rsidRPr="00272576">
                      <w:rPr>
                        <w:rPrChange w:id="1272" w:author="Ritika Arora" w:date="2025-07-01T15:25:00Z">
                          <w:rPr>
                            <w:noProof/>
                          </w:rPr>
                        </w:rPrChange>
                      </w:rPr>
                      <w:t xml:space="preserve">C. </w:t>
                    </w:r>
                    <w:proofErr w:type="spellStart"/>
                    <w:r w:rsidRPr="00272576">
                      <w:rPr>
                        <w:rPrChange w:id="1273" w:author="Ritika Arora" w:date="2025-07-01T15:25:00Z">
                          <w:rPr>
                            <w:noProof/>
                          </w:rPr>
                        </w:rPrChange>
                      </w:rPr>
                      <w:t>Raffel</w:t>
                    </w:r>
                    <w:proofErr w:type="spellEnd"/>
                    <w:r w:rsidRPr="00272576">
                      <w:rPr>
                        <w:rPrChange w:id="1274" w:author="Ritika Arora" w:date="2025-07-01T15:25:00Z">
                          <w:rPr>
                            <w:noProof/>
                          </w:rPr>
                        </w:rPrChange>
                      </w:rPr>
                      <w:t xml:space="preserve">, N. </w:t>
                    </w:r>
                    <w:proofErr w:type="spellStart"/>
                    <w:r w:rsidRPr="00272576">
                      <w:rPr>
                        <w:rPrChange w:id="1275" w:author="Ritika Arora" w:date="2025-07-01T15:25:00Z">
                          <w:rPr>
                            <w:noProof/>
                          </w:rPr>
                        </w:rPrChange>
                      </w:rPr>
                      <w:t>Shazeer</w:t>
                    </w:r>
                    <w:proofErr w:type="spellEnd"/>
                    <w:r w:rsidRPr="00272576">
                      <w:rPr>
                        <w:rPrChange w:id="1276" w:author="Ritika Arora" w:date="2025-07-01T15:25:00Z">
                          <w:rPr>
                            <w:noProof/>
                          </w:rPr>
                        </w:rPrChange>
                      </w:rPr>
                      <w:t xml:space="preserve">, A. Roberts, K. Lee, S. Narang, M. </w:t>
                    </w:r>
                    <w:proofErr w:type="spellStart"/>
                    <w:r w:rsidRPr="00272576">
                      <w:rPr>
                        <w:rPrChange w:id="1277" w:author="Ritika Arora" w:date="2025-07-01T15:25:00Z">
                          <w:rPr>
                            <w:noProof/>
                          </w:rPr>
                        </w:rPrChange>
                      </w:rPr>
                      <w:t>Matena</w:t>
                    </w:r>
                    <w:proofErr w:type="spellEnd"/>
                    <w:r w:rsidRPr="00272576">
                      <w:rPr>
                        <w:rPrChange w:id="1278" w:author="Ritika Arora" w:date="2025-07-01T15:25:00Z">
                          <w:rPr>
                            <w:noProof/>
                          </w:rPr>
                        </w:rPrChange>
                      </w:rPr>
                      <w:t xml:space="preserve">, Y. Zhou, W. Li and P. J. Liu, "Exploring the Limits of Transfer Learning with a Unified Text-to-Text Transformer.," </w:t>
                    </w:r>
                    <w:r w:rsidRPr="00272576">
                      <w:rPr>
                        <w:rPrChange w:id="1279" w:author="Ritika Arora" w:date="2025-07-01T15:25:00Z">
                          <w:rPr>
                            <w:i/>
                            <w:iCs/>
                            <w:noProof/>
                          </w:rPr>
                        </w:rPrChange>
                      </w:rPr>
                      <w:t xml:space="preserve">Journal of Machine Learning Research, </w:t>
                    </w:r>
                    <w:r w:rsidRPr="00272576">
                      <w:rPr>
                        <w:rPrChange w:id="1280" w:author="Ritika Arora" w:date="2025-07-01T15:25:00Z">
                          <w:rPr>
                            <w:noProof/>
                          </w:rPr>
                        </w:rPrChange>
                      </w:rPr>
                      <w:t xml:space="preserve">vol. 21, no. 140, pp. 1-67, 2020. </w:t>
                    </w:r>
                  </w:p>
                </w:tc>
              </w:tr>
              <w:tr w:rsidR="00E51A4E" w14:paraId="1C515487" w14:textId="77777777" w:rsidTr="0003619C">
                <w:trPr>
                  <w:divId w:val="837228463"/>
                  <w:tblCellSpacing w:w="15" w:type="dxa"/>
                </w:trPr>
                <w:tc>
                  <w:tcPr>
                    <w:tcW w:w="249" w:type="pct"/>
                    <w:hideMark/>
                  </w:tcPr>
                  <w:p w14:paraId="50E27CCA" w14:textId="037521DC" w:rsidR="00E51A4E" w:rsidRDefault="00272576">
                    <w:pPr>
                      <w:pStyle w:val="Bibliography"/>
                      <w:rPr>
                        <w:noProof/>
                      </w:rPr>
                    </w:pPr>
                    <w:ins w:id="1281" w:author="Ritika Arora" w:date="2025-07-01T15:25:00Z">
                      <w:r>
                        <w:rPr>
                          <w:noProof/>
                        </w:rPr>
                        <w:t xml:space="preserve">4. </w:t>
                      </w:r>
                    </w:ins>
                    <w:del w:id="1282" w:author="Ritika Arora" w:date="2025-07-01T15:25:00Z">
                      <w:r w:rsidR="00E51A4E" w:rsidDel="00272576">
                        <w:rPr>
                          <w:noProof/>
                        </w:rPr>
                        <w:delText xml:space="preserve">[4] </w:delText>
                      </w:r>
                    </w:del>
                  </w:p>
                </w:tc>
                <w:tc>
                  <w:tcPr>
                    <w:tcW w:w="0" w:type="auto"/>
                    <w:hideMark/>
                  </w:tcPr>
                  <w:p w14:paraId="1BDA2F32" w14:textId="77777777" w:rsidR="00E51A4E" w:rsidRPr="00272576" w:rsidRDefault="00E51A4E" w:rsidP="00272576">
                    <w:pPr>
                      <w:pStyle w:val="NormalBPBHEB"/>
                      <w:rPr>
                        <w:rPrChange w:id="1283" w:author="Ritika Arora" w:date="2025-07-01T15:25:00Z">
                          <w:rPr>
                            <w:noProof/>
                          </w:rPr>
                        </w:rPrChange>
                      </w:rPr>
                      <w:pPrChange w:id="1284" w:author="Ritika Arora" w:date="2025-07-01T15:25:00Z">
                        <w:pPr>
                          <w:pStyle w:val="Bibliography"/>
                        </w:pPr>
                      </w:pPrChange>
                    </w:pPr>
                    <w:r w:rsidRPr="00272576">
                      <w:rPr>
                        <w:rPrChange w:id="1285" w:author="Ritika Arora" w:date="2025-07-01T15:25:00Z">
                          <w:rPr>
                            <w:noProof/>
                          </w:rPr>
                        </w:rPrChange>
                      </w:rPr>
                      <w:t xml:space="preserve">J. Devlin, M. Chang, K. Lee and K. Toutanova, </w:t>
                    </w:r>
                    <w:r w:rsidRPr="00272576">
                      <w:rPr>
                        <w:rPrChange w:id="1286" w:author="Ritika Arora" w:date="2025-07-01T15:25:00Z">
                          <w:rPr>
                            <w:i/>
                            <w:iCs/>
                            <w:noProof/>
                          </w:rPr>
                        </w:rPrChange>
                      </w:rPr>
                      <w:t xml:space="preserve">BERT: Pre-training of Deep Bidirectional Transformers for Language Understanding, </w:t>
                    </w:r>
                    <w:r w:rsidRPr="00272576">
                      <w:rPr>
                        <w:rPrChange w:id="1287" w:author="Ritika Arora" w:date="2025-07-01T15:25:00Z">
                          <w:rPr>
                            <w:noProof/>
                          </w:rPr>
                        </w:rPrChange>
                      </w:rPr>
                      <w:t xml:space="preserve">2019. </w:t>
                    </w:r>
                  </w:p>
                </w:tc>
              </w:tr>
              <w:tr w:rsidR="00E51A4E" w14:paraId="5FC21DDD" w14:textId="77777777" w:rsidTr="0003619C">
                <w:trPr>
                  <w:divId w:val="837228463"/>
                  <w:tblCellSpacing w:w="15" w:type="dxa"/>
                </w:trPr>
                <w:tc>
                  <w:tcPr>
                    <w:tcW w:w="249" w:type="pct"/>
                    <w:hideMark/>
                  </w:tcPr>
                  <w:p w14:paraId="77247DD4" w14:textId="2366E9FA" w:rsidR="00E51A4E" w:rsidRDefault="00272576">
                    <w:pPr>
                      <w:pStyle w:val="Bibliography"/>
                      <w:rPr>
                        <w:noProof/>
                      </w:rPr>
                    </w:pPr>
                    <w:ins w:id="1288" w:author="Ritika Arora" w:date="2025-07-01T15:26:00Z">
                      <w:r>
                        <w:rPr>
                          <w:noProof/>
                        </w:rPr>
                        <w:t xml:space="preserve">5. </w:t>
                      </w:r>
                    </w:ins>
                    <w:del w:id="1289" w:author="Ritika Arora" w:date="2025-07-01T15:26:00Z">
                      <w:r w:rsidR="00E51A4E" w:rsidDel="00272576">
                        <w:rPr>
                          <w:noProof/>
                        </w:rPr>
                        <w:delText>[</w:delText>
                      </w:r>
                    </w:del>
                    <w:del w:id="1290" w:author="Ritika Arora" w:date="2025-07-01T15:25:00Z">
                      <w:r w:rsidR="00E51A4E" w:rsidDel="00272576">
                        <w:rPr>
                          <w:noProof/>
                        </w:rPr>
                        <w:delText xml:space="preserve">5] </w:delText>
                      </w:r>
                    </w:del>
                  </w:p>
                </w:tc>
                <w:tc>
                  <w:tcPr>
                    <w:tcW w:w="0" w:type="auto"/>
                    <w:hideMark/>
                  </w:tcPr>
                  <w:p w14:paraId="4DFC3676" w14:textId="77777777" w:rsidR="00E51A4E" w:rsidRPr="00272576" w:rsidRDefault="00E51A4E" w:rsidP="00272576">
                    <w:pPr>
                      <w:pStyle w:val="NormalBPBHEB"/>
                      <w:rPr>
                        <w:rPrChange w:id="1291" w:author="Ritika Arora" w:date="2025-07-01T15:25:00Z">
                          <w:rPr>
                            <w:noProof/>
                          </w:rPr>
                        </w:rPrChange>
                      </w:rPr>
                      <w:pPrChange w:id="1292" w:author="Ritika Arora" w:date="2025-07-01T15:25:00Z">
                        <w:pPr>
                          <w:pStyle w:val="Bibliography"/>
                        </w:pPr>
                      </w:pPrChange>
                    </w:pPr>
                    <w:r w:rsidRPr="00272576">
                      <w:rPr>
                        <w:rPrChange w:id="1293" w:author="Ritika Arora" w:date="2025-07-01T15:25:00Z">
                          <w:rPr>
                            <w:noProof/>
                          </w:rPr>
                        </w:rPrChange>
                      </w:rPr>
                      <w:t xml:space="preserve">A. Radford, J. Wu, R. Child, D. Luan, D. </w:t>
                    </w:r>
                    <w:proofErr w:type="spellStart"/>
                    <w:r w:rsidRPr="00272576">
                      <w:rPr>
                        <w:rPrChange w:id="1294" w:author="Ritika Arora" w:date="2025-07-01T15:25:00Z">
                          <w:rPr>
                            <w:noProof/>
                          </w:rPr>
                        </w:rPrChange>
                      </w:rPr>
                      <w:t>Amodei</w:t>
                    </w:r>
                    <w:proofErr w:type="spellEnd"/>
                    <w:r w:rsidRPr="00272576">
                      <w:rPr>
                        <w:rPrChange w:id="1295" w:author="Ritika Arora" w:date="2025-07-01T15:25:00Z">
                          <w:rPr>
                            <w:noProof/>
                          </w:rPr>
                        </w:rPrChange>
                      </w:rPr>
                      <w:t xml:space="preserve"> and I. </w:t>
                    </w:r>
                    <w:proofErr w:type="spellStart"/>
                    <w:r w:rsidRPr="00272576">
                      <w:rPr>
                        <w:rPrChange w:id="1296" w:author="Ritika Arora" w:date="2025-07-01T15:25:00Z">
                          <w:rPr>
                            <w:noProof/>
                          </w:rPr>
                        </w:rPrChange>
                      </w:rPr>
                      <w:t>Sutskever</w:t>
                    </w:r>
                    <w:proofErr w:type="spellEnd"/>
                    <w:r w:rsidRPr="00272576">
                      <w:rPr>
                        <w:rPrChange w:id="1297" w:author="Ritika Arora" w:date="2025-07-01T15:25:00Z">
                          <w:rPr>
                            <w:noProof/>
                          </w:rPr>
                        </w:rPrChange>
                      </w:rPr>
                      <w:t xml:space="preserve">, "Language Models are Unsupervised Multitask Learners," 2019. [Online]. </w:t>
                    </w:r>
                  </w:p>
                </w:tc>
              </w:tr>
              <w:tr w:rsidR="00E51A4E" w14:paraId="41376D36" w14:textId="77777777" w:rsidTr="0003619C">
                <w:trPr>
                  <w:divId w:val="837228463"/>
                  <w:tblCellSpacing w:w="15" w:type="dxa"/>
                </w:trPr>
                <w:tc>
                  <w:tcPr>
                    <w:tcW w:w="249" w:type="pct"/>
                    <w:hideMark/>
                  </w:tcPr>
                  <w:p w14:paraId="35008EB0" w14:textId="52A9FDA8" w:rsidR="00E51A4E" w:rsidRDefault="00272576">
                    <w:pPr>
                      <w:pStyle w:val="Bibliography"/>
                      <w:rPr>
                        <w:noProof/>
                      </w:rPr>
                    </w:pPr>
                    <w:ins w:id="1298" w:author="Ritika Arora" w:date="2025-07-01T15:26:00Z">
                      <w:r>
                        <w:rPr>
                          <w:noProof/>
                        </w:rPr>
                        <w:t xml:space="preserve">6. </w:t>
                      </w:r>
                    </w:ins>
                    <w:del w:id="1299" w:author="Ritika Arora" w:date="2025-07-01T15:26:00Z">
                      <w:r w:rsidR="00E51A4E" w:rsidDel="00272576">
                        <w:rPr>
                          <w:noProof/>
                        </w:rPr>
                        <w:delText>[6]</w:delText>
                      </w:r>
                    </w:del>
                    <w:r w:rsidR="00E51A4E">
                      <w:rPr>
                        <w:noProof/>
                      </w:rPr>
                      <w:t xml:space="preserve"> </w:t>
                    </w:r>
                  </w:p>
                </w:tc>
                <w:tc>
                  <w:tcPr>
                    <w:tcW w:w="0" w:type="auto"/>
                    <w:hideMark/>
                  </w:tcPr>
                  <w:p w14:paraId="716EC2E3" w14:textId="77777777" w:rsidR="00E51A4E" w:rsidRPr="00272576" w:rsidRDefault="00E51A4E" w:rsidP="00272576">
                    <w:pPr>
                      <w:pStyle w:val="NormalBPBHEB"/>
                      <w:rPr>
                        <w:rPrChange w:id="1300" w:author="Ritika Arora" w:date="2025-07-01T15:25:00Z">
                          <w:rPr>
                            <w:noProof/>
                          </w:rPr>
                        </w:rPrChange>
                      </w:rPr>
                      <w:pPrChange w:id="1301" w:author="Ritika Arora" w:date="2025-07-01T15:25:00Z">
                        <w:pPr>
                          <w:pStyle w:val="Bibliography"/>
                        </w:pPr>
                      </w:pPrChange>
                    </w:pPr>
                    <w:r w:rsidRPr="00272576">
                      <w:rPr>
                        <w:rPrChange w:id="1302" w:author="Ritika Arora" w:date="2025-07-01T15:25:00Z">
                          <w:rPr>
                            <w:noProof/>
                          </w:rPr>
                        </w:rPrChange>
                      </w:rPr>
                      <w:t xml:space="preserve">T. B. Brown, B. Mann, N. Ryder, M. Subbiah, J. Kaplan, P. </w:t>
                    </w:r>
                    <w:proofErr w:type="spellStart"/>
                    <w:r w:rsidRPr="00272576">
                      <w:rPr>
                        <w:rPrChange w:id="1303" w:author="Ritika Arora" w:date="2025-07-01T15:25:00Z">
                          <w:rPr>
                            <w:noProof/>
                          </w:rPr>
                        </w:rPrChange>
                      </w:rPr>
                      <w:t>Dhariwal</w:t>
                    </w:r>
                    <w:proofErr w:type="spellEnd"/>
                    <w:r w:rsidRPr="00272576">
                      <w:rPr>
                        <w:rPrChange w:id="1304" w:author="Ritika Arora" w:date="2025-07-01T15:25:00Z">
                          <w:rPr>
                            <w:noProof/>
                          </w:rPr>
                        </w:rPrChange>
                      </w:rPr>
                      <w:t xml:space="preserve"> and D. </w:t>
                    </w:r>
                    <w:proofErr w:type="spellStart"/>
                    <w:r w:rsidRPr="00272576">
                      <w:rPr>
                        <w:rPrChange w:id="1305" w:author="Ritika Arora" w:date="2025-07-01T15:25:00Z">
                          <w:rPr>
                            <w:noProof/>
                          </w:rPr>
                        </w:rPrChange>
                      </w:rPr>
                      <w:t>Amodei</w:t>
                    </w:r>
                    <w:proofErr w:type="spellEnd"/>
                    <w:r w:rsidRPr="00272576">
                      <w:rPr>
                        <w:rPrChange w:id="1306" w:author="Ritika Arora" w:date="2025-07-01T15:25:00Z">
                          <w:rPr>
                            <w:noProof/>
                          </w:rPr>
                        </w:rPrChange>
                      </w:rPr>
                      <w:t xml:space="preserve">, "Language Models are Few-Shot Learners," </w:t>
                    </w:r>
                    <w:proofErr w:type="spellStart"/>
                    <w:r w:rsidRPr="00272576">
                      <w:rPr>
                        <w:rPrChange w:id="1307" w:author="Ritika Arora" w:date="2025-07-01T15:25:00Z">
                          <w:rPr>
                            <w:i/>
                            <w:iCs/>
                            <w:noProof/>
                          </w:rPr>
                        </w:rPrChange>
                      </w:rPr>
                      <w:t>arXiv</w:t>
                    </w:r>
                    <w:proofErr w:type="spellEnd"/>
                    <w:r w:rsidRPr="00272576">
                      <w:rPr>
                        <w:rPrChange w:id="1308" w:author="Ritika Arora" w:date="2025-07-01T15:25:00Z">
                          <w:rPr>
                            <w:i/>
                            <w:iCs/>
                            <w:noProof/>
                          </w:rPr>
                        </w:rPrChange>
                      </w:rPr>
                      <w:t xml:space="preserve"> preprint, </w:t>
                    </w:r>
                    <w:r w:rsidRPr="00272576">
                      <w:rPr>
                        <w:rPrChange w:id="1309" w:author="Ritika Arora" w:date="2025-07-01T15:25:00Z">
                          <w:rPr>
                            <w:noProof/>
                          </w:rPr>
                        </w:rPrChange>
                      </w:rPr>
                      <w:t xml:space="preserve">2020. </w:t>
                    </w:r>
                  </w:p>
                </w:tc>
              </w:tr>
              <w:tr w:rsidR="00E51A4E" w14:paraId="3E41217A" w14:textId="77777777" w:rsidTr="0003619C">
                <w:trPr>
                  <w:divId w:val="837228463"/>
                  <w:tblCellSpacing w:w="15" w:type="dxa"/>
                </w:trPr>
                <w:tc>
                  <w:tcPr>
                    <w:tcW w:w="249" w:type="pct"/>
                    <w:hideMark/>
                  </w:tcPr>
                  <w:p w14:paraId="06657614" w14:textId="2A137E31" w:rsidR="00E51A4E" w:rsidRDefault="00272576">
                    <w:pPr>
                      <w:pStyle w:val="Bibliography"/>
                      <w:rPr>
                        <w:noProof/>
                      </w:rPr>
                    </w:pPr>
                    <w:ins w:id="1310" w:author="Ritika Arora" w:date="2025-07-01T15:26:00Z">
                      <w:r>
                        <w:rPr>
                          <w:noProof/>
                        </w:rPr>
                        <w:t xml:space="preserve">7. </w:t>
                      </w:r>
                    </w:ins>
                    <w:del w:id="1311" w:author="Ritika Arora" w:date="2025-07-01T15:26:00Z">
                      <w:r w:rsidR="00E51A4E" w:rsidDel="00272576">
                        <w:rPr>
                          <w:noProof/>
                        </w:rPr>
                        <w:delText>[7]</w:delText>
                      </w:r>
                    </w:del>
                    <w:r w:rsidR="00E51A4E">
                      <w:rPr>
                        <w:noProof/>
                      </w:rPr>
                      <w:t xml:space="preserve"> </w:t>
                    </w:r>
                  </w:p>
                </w:tc>
                <w:tc>
                  <w:tcPr>
                    <w:tcW w:w="0" w:type="auto"/>
                    <w:hideMark/>
                  </w:tcPr>
                  <w:p w14:paraId="7D6F9F59" w14:textId="77777777" w:rsidR="00E51A4E" w:rsidRPr="00272576" w:rsidRDefault="00E51A4E" w:rsidP="00272576">
                    <w:pPr>
                      <w:pStyle w:val="NormalBPBHEB"/>
                      <w:rPr>
                        <w:rPrChange w:id="1312" w:author="Ritika Arora" w:date="2025-07-01T15:25:00Z">
                          <w:rPr>
                            <w:noProof/>
                          </w:rPr>
                        </w:rPrChange>
                      </w:rPr>
                      <w:pPrChange w:id="1313" w:author="Ritika Arora" w:date="2025-07-01T15:25:00Z">
                        <w:pPr>
                          <w:pStyle w:val="Bibliography"/>
                        </w:pPr>
                      </w:pPrChange>
                    </w:pPr>
                    <w:r w:rsidRPr="00272576">
                      <w:rPr>
                        <w:rPrChange w:id="1314" w:author="Ritika Arora" w:date="2025-07-01T15:25:00Z">
                          <w:rPr>
                            <w:noProof/>
                          </w:rPr>
                        </w:rPrChange>
                      </w:rPr>
                      <w:t xml:space="preserve">D. Rao and B. McMahan, Natural Language Processing with </w:t>
                    </w:r>
                    <w:proofErr w:type="spellStart"/>
                    <w:r w:rsidRPr="00272576">
                      <w:rPr>
                        <w:rPrChange w:id="1315" w:author="Ritika Arora" w:date="2025-07-01T15:25:00Z">
                          <w:rPr>
                            <w:noProof/>
                          </w:rPr>
                        </w:rPrChange>
                      </w:rPr>
                      <w:t>PyTorch</w:t>
                    </w:r>
                    <w:proofErr w:type="spellEnd"/>
                    <w:r w:rsidRPr="00272576">
                      <w:rPr>
                        <w:rPrChange w:id="1316" w:author="Ritika Arora" w:date="2025-07-01T15:25:00Z">
                          <w:rPr>
                            <w:noProof/>
                          </w:rPr>
                        </w:rPrChange>
                      </w:rPr>
                      <w:t xml:space="preserve">: Build Intelligent Language Applications Using Deep Learning, O'Reilly Media, 2019. </w:t>
                    </w:r>
                  </w:p>
                </w:tc>
              </w:tr>
              <w:tr w:rsidR="00E51A4E" w14:paraId="2D3062A9" w14:textId="77777777" w:rsidTr="0003619C">
                <w:trPr>
                  <w:divId w:val="837228463"/>
                  <w:tblCellSpacing w:w="15" w:type="dxa"/>
                </w:trPr>
                <w:tc>
                  <w:tcPr>
                    <w:tcW w:w="249" w:type="pct"/>
                    <w:hideMark/>
                  </w:tcPr>
                  <w:p w14:paraId="63AE20CE" w14:textId="2D9B1553" w:rsidR="00E51A4E" w:rsidRDefault="00272576">
                    <w:pPr>
                      <w:pStyle w:val="Bibliography"/>
                      <w:rPr>
                        <w:noProof/>
                      </w:rPr>
                    </w:pPr>
                    <w:ins w:id="1317" w:author="Ritika Arora" w:date="2025-07-01T15:26:00Z">
                      <w:r>
                        <w:rPr>
                          <w:noProof/>
                        </w:rPr>
                        <w:t xml:space="preserve">8. </w:t>
                      </w:r>
                    </w:ins>
                    <w:del w:id="1318" w:author="Ritika Arora" w:date="2025-07-01T15:26:00Z">
                      <w:r w:rsidR="00E51A4E" w:rsidDel="00272576">
                        <w:rPr>
                          <w:noProof/>
                        </w:rPr>
                        <w:delText>[8]</w:delText>
                      </w:r>
                    </w:del>
                    <w:r w:rsidR="00E51A4E">
                      <w:rPr>
                        <w:noProof/>
                      </w:rPr>
                      <w:t xml:space="preserve"> </w:t>
                    </w:r>
                  </w:p>
                </w:tc>
                <w:tc>
                  <w:tcPr>
                    <w:tcW w:w="0" w:type="auto"/>
                    <w:hideMark/>
                  </w:tcPr>
                  <w:p w14:paraId="2A2D76B9" w14:textId="77777777" w:rsidR="00E51A4E" w:rsidRPr="00272576" w:rsidRDefault="00E51A4E" w:rsidP="00272576">
                    <w:pPr>
                      <w:pStyle w:val="NormalBPBHEB"/>
                      <w:rPr>
                        <w:rPrChange w:id="1319" w:author="Ritika Arora" w:date="2025-07-01T15:25:00Z">
                          <w:rPr>
                            <w:noProof/>
                          </w:rPr>
                        </w:rPrChange>
                      </w:rPr>
                      <w:pPrChange w:id="1320" w:author="Ritika Arora" w:date="2025-07-01T15:25:00Z">
                        <w:pPr>
                          <w:pStyle w:val="Bibliography"/>
                        </w:pPr>
                      </w:pPrChange>
                    </w:pPr>
                    <w:r w:rsidRPr="00272576">
                      <w:rPr>
                        <w:rPrChange w:id="1321" w:author="Ritika Arora" w:date="2025-07-01T15:25:00Z">
                          <w:rPr>
                            <w:noProof/>
                          </w:rPr>
                        </w:rPrChange>
                      </w:rPr>
                      <w:t xml:space="preserve">A. </w:t>
                    </w:r>
                    <w:proofErr w:type="spellStart"/>
                    <w:r w:rsidRPr="00272576">
                      <w:rPr>
                        <w:rPrChange w:id="1322" w:author="Ritika Arora" w:date="2025-07-01T15:25:00Z">
                          <w:rPr>
                            <w:noProof/>
                          </w:rPr>
                        </w:rPrChange>
                      </w:rPr>
                      <w:t>Paszke</w:t>
                    </w:r>
                    <w:proofErr w:type="spellEnd"/>
                    <w:r w:rsidRPr="00272576">
                      <w:rPr>
                        <w:rPrChange w:id="1323" w:author="Ritika Arora" w:date="2025-07-01T15:25:00Z">
                          <w:rPr>
                            <w:noProof/>
                          </w:rPr>
                        </w:rPrChange>
                      </w:rPr>
                      <w:t xml:space="preserve">, S. Gross, F. Massa, A. </w:t>
                    </w:r>
                    <w:proofErr w:type="spellStart"/>
                    <w:r w:rsidRPr="00272576">
                      <w:rPr>
                        <w:rPrChange w:id="1324" w:author="Ritika Arora" w:date="2025-07-01T15:25:00Z">
                          <w:rPr>
                            <w:noProof/>
                          </w:rPr>
                        </w:rPrChange>
                      </w:rPr>
                      <w:t>Lerer</w:t>
                    </w:r>
                    <w:proofErr w:type="spellEnd"/>
                    <w:r w:rsidRPr="00272576">
                      <w:rPr>
                        <w:rPrChange w:id="1325" w:author="Ritika Arora" w:date="2025-07-01T15:25:00Z">
                          <w:rPr>
                            <w:noProof/>
                          </w:rPr>
                        </w:rPrChange>
                      </w:rPr>
                      <w:t xml:space="preserve">, J. Bradbury, G. Chanan and S. </w:t>
                    </w:r>
                    <w:proofErr w:type="spellStart"/>
                    <w:r w:rsidRPr="00272576">
                      <w:rPr>
                        <w:rPrChange w:id="1326" w:author="Ritika Arora" w:date="2025-07-01T15:25:00Z">
                          <w:rPr>
                            <w:noProof/>
                          </w:rPr>
                        </w:rPrChange>
                      </w:rPr>
                      <w:t>Chintala</w:t>
                    </w:r>
                    <w:proofErr w:type="spellEnd"/>
                    <w:r w:rsidRPr="00272576">
                      <w:rPr>
                        <w:rPrChange w:id="1327" w:author="Ritika Arora" w:date="2025-07-01T15:25:00Z">
                          <w:rPr>
                            <w:noProof/>
                          </w:rPr>
                        </w:rPrChange>
                      </w:rPr>
                      <w:t>, "</w:t>
                    </w:r>
                    <w:proofErr w:type="spellStart"/>
                    <w:r w:rsidRPr="00272576">
                      <w:rPr>
                        <w:rPrChange w:id="1328" w:author="Ritika Arora" w:date="2025-07-01T15:25:00Z">
                          <w:rPr>
                            <w:noProof/>
                          </w:rPr>
                        </w:rPrChange>
                      </w:rPr>
                      <w:t>PyTorch</w:t>
                    </w:r>
                    <w:proofErr w:type="spellEnd"/>
                    <w:r w:rsidRPr="00272576">
                      <w:rPr>
                        <w:rPrChange w:id="1329" w:author="Ritika Arora" w:date="2025-07-01T15:25:00Z">
                          <w:rPr>
                            <w:noProof/>
                          </w:rPr>
                        </w:rPrChange>
                      </w:rPr>
                      <w:t xml:space="preserve">: An imperative style, high-performance deep learning library," </w:t>
                    </w:r>
                    <w:r w:rsidRPr="00272576">
                      <w:rPr>
                        <w:rPrChange w:id="1330" w:author="Ritika Arora" w:date="2025-07-01T15:25:00Z">
                          <w:rPr>
                            <w:i/>
                            <w:iCs/>
                            <w:noProof/>
                          </w:rPr>
                        </w:rPrChange>
                      </w:rPr>
                      <w:t xml:space="preserve">Information Processing Systems, </w:t>
                    </w:r>
                    <w:r w:rsidRPr="00272576">
                      <w:rPr>
                        <w:rPrChange w:id="1331" w:author="Ritika Arora" w:date="2025-07-01T15:25:00Z">
                          <w:rPr>
                            <w:noProof/>
                          </w:rPr>
                        </w:rPrChange>
                      </w:rPr>
                      <w:t xml:space="preserve">vol. 32, p. 8024–8035, 2019. </w:t>
                    </w:r>
                  </w:p>
                </w:tc>
              </w:tr>
              <w:tr w:rsidR="00E51A4E" w14:paraId="5418A9E7" w14:textId="77777777" w:rsidTr="0003619C">
                <w:trPr>
                  <w:divId w:val="837228463"/>
                  <w:tblCellSpacing w:w="15" w:type="dxa"/>
                </w:trPr>
                <w:tc>
                  <w:tcPr>
                    <w:tcW w:w="249" w:type="pct"/>
                    <w:hideMark/>
                  </w:tcPr>
                  <w:p w14:paraId="3445C3DD" w14:textId="77A341B4" w:rsidR="00E51A4E" w:rsidRDefault="00272576">
                    <w:pPr>
                      <w:pStyle w:val="Bibliography"/>
                      <w:rPr>
                        <w:noProof/>
                      </w:rPr>
                    </w:pPr>
                    <w:ins w:id="1332" w:author="Ritika Arora" w:date="2025-07-01T15:26:00Z">
                      <w:r>
                        <w:rPr>
                          <w:noProof/>
                        </w:rPr>
                        <w:t xml:space="preserve">9. </w:t>
                      </w:r>
                    </w:ins>
                    <w:del w:id="1333" w:author="Ritika Arora" w:date="2025-07-01T15:26:00Z">
                      <w:r w:rsidR="00E51A4E" w:rsidDel="00272576">
                        <w:rPr>
                          <w:noProof/>
                        </w:rPr>
                        <w:delText>[9]</w:delText>
                      </w:r>
                    </w:del>
                    <w:r w:rsidR="00E51A4E">
                      <w:rPr>
                        <w:noProof/>
                      </w:rPr>
                      <w:t xml:space="preserve"> </w:t>
                    </w:r>
                  </w:p>
                </w:tc>
                <w:tc>
                  <w:tcPr>
                    <w:tcW w:w="0" w:type="auto"/>
                    <w:hideMark/>
                  </w:tcPr>
                  <w:p w14:paraId="7377C049" w14:textId="77777777" w:rsidR="00E51A4E" w:rsidRPr="00272576" w:rsidRDefault="00E51A4E" w:rsidP="00272576">
                    <w:pPr>
                      <w:pStyle w:val="NormalBPBHEB"/>
                      <w:rPr>
                        <w:rPrChange w:id="1334" w:author="Ritika Arora" w:date="2025-07-01T15:25:00Z">
                          <w:rPr>
                            <w:noProof/>
                          </w:rPr>
                        </w:rPrChange>
                      </w:rPr>
                      <w:pPrChange w:id="1335" w:author="Ritika Arora" w:date="2025-07-01T15:25:00Z">
                        <w:pPr>
                          <w:pStyle w:val="Bibliography"/>
                        </w:pPr>
                      </w:pPrChange>
                    </w:pPr>
                    <w:r w:rsidRPr="00272576">
                      <w:rPr>
                        <w:rPrChange w:id="1336" w:author="Ritika Arora" w:date="2025-07-01T15:25:00Z">
                          <w:rPr>
                            <w:noProof/>
                          </w:rPr>
                        </w:rPrChange>
                      </w:rPr>
                      <w:t xml:space="preserve">M. Abadi, P. Barham, J. Chen, Z. Chen, A. Davis, J. Dean and M. </w:t>
                    </w:r>
                    <w:proofErr w:type="spellStart"/>
                    <w:r w:rsidRPr="00272576">
                      <w:rPr>
                        <w:rPrChange w:id="1337" w:author="Ritika Arora" w:date="2025-07-01T15:25:00Z">
                          <w:rPr>
                            <w:noProof/>
                          </w:rPr>
                        </w:rPrChange>
                      </w:rPr>
                      <w:t>Kudlur</w:t>
                    </w:r>
                    <w:proofErr w:type="spellEnd"/>
                    <w:r w:rsidRPr="00272576">
                      <w:rPr>
                        <w:rPrChange w:id="1338" w:author="Ritika Arora" w:date="2025-07-01T15:25:00Z">
                          <w:rPr>
                            <w:noProof/>
                          </w:rPr>
                        </w:rPrChange>
                      </w:rPr>
                      <w:t xml:space="preserve">, "TensorFlow: A system for large-scale machine learning," in </w:t>
                    </w:r>
                    <w:r w:rsidRPr="00272576">
                      <w:rPr>
                        <w:rPrChange w:id="1339" w:author="Ritika Arora" w:date="2025-07-01T15:25:00Z">
                          <w:rPr>
                            <w:i/>
                            <w:iCs/>
                            <w:noProof/>
                          </w:rPr>
                        </w:rPrChange>
                      </w:rPr>
                      <w:t>12th {USENIX} Symposium on Operating Systems Design and Implementation {OSDI}</w:t>
                    </w:r>
                    <w:r w:rsidRPr="00272576">
                      <w:rPr>
                        <w:rPrChange w:id="1340" w:author="Ritika Arora" w:date="2025-07-01T15:25:00Z">
                          <w:rPr>
                            <w:noProof/>
                          </w:rPr>
                        </w:rPrChange>
                      </w:rPr>
                      <w:t xml:space="preserve">, 2016. </w:t>
                    </w:r>
                  </w:p>
                </w:tc>
              </w:tr>
              <w:tr w:rsidR="00E51A4E" w14:paraId="6D13B4C2" w14:textId="77777777" w:rsidTr="0003619C">
                <w:trPr>
                  <w:divId w:val="837228463"/>
                  <w:tblCellSpacing w:w="15" w:type="dxa"/>
                </w:trPr>
                <w:tc>
                  <w:tcPr>
                    <w:tcW w:w="249" w:type="pct"/>
                    <w:hideMark/>
                  </w:tcPr>
                  <w:p w14:paraId="513AE6A6" w14:textId="3A687631" w:rsidR="00E51A4E" w:rsidRDefault="00272576">
                    <w:pPr>
                      <w:pStyle w:val="Bibliography"/>
                      <w:rPr>
                        <w:noProof/>
                      </w:rPr>
                    </w:pPr>
                    <w:ins w:id="1341" w:author="Ritika Arora" w:date="2025-07-01T15:26:00Z">
                      <w:r>
                        <w:rPr>
                          <w:noProof/>
                        </w:rPr>
                        <w:t>10.</w:t>
                      </w:r>
                    </w:ins>
                    <w:del w:id="1342" w:author="Ritika Arora" w:date="2025-07-01T15:26:00Z">
                      <w:r w:rsidR="00E51A4E" w:rsidDel="00272576">
                        <w:rPr>
                          <w:noProof/>
                        </w:rPr>
                        <w:delText>[10]</w:delText>
                      </w:r>
                    </w:del>
                    <w:r w:rsidR="00E51A4E">
                      <w:rPr>
                        <w:noProof/>
                      </w:rPr>
                      <w:t xml:space="preserve"> </w:t>
                    </w:r>
                  </w:p>
                </w:tc>
                <w:tc>
                  <w:tcPr>
                    <w:tcW w:w="0" w:type="auto"/>
                    <w:hideMark/>
                  </w:tcPr>
                  <w:p w14:paraId="5BAF3F13" w14:textId="77777777" w:rsidR="00E51A4E" w:rsidRPr="00272576" w:rsidRDefault="00E51A4E" w:rsidP="00272576">
                    <w:pPr>
                      <w:pStyle w:val="NormalBPBHEB"/>
                      <w:rPr>
                        <w:rPrChange w:id="1343" w:author="Ritika Arora" w:date="2025-07-01T15:25:00Z">
                          <w:rPr>
                            <w:noProof/>
                          </w:rPr>
                        </w:rPrChange>
                      </w:rPr>
                      <w:pPrChange w:id="1344" w:author="Ritika Arora" w:date="2025-07-01T15:25:00Z">
                        <w:pPr>
                          <w:pStyle w:val="Bibliography"/>
                        </w:pPr>
                      </w:pPrChange>
                    </w:pPr>
                    <w:r w:rsidRPr="00272576">
                      <w:rPr>
                        <w:rPrChange w:id="1345" w:author="Ritika Arora" w:date="2025-07-01T15:25:00Z">
                          <w:rPr>
                            <w:noProof/>
                          </w:rPr>
                        </w:rPrChange>
                      </w:rPr>
                      <w:t xml:space="preserve">J. Howard and S. Ruder, "Universal Language Model Fine-tuning for Text Classification," </w:t>
                    </w:r>
                    <w:proofErr w:type="spellStart"/>
                    <w:r w:rsidRPr="00272576">
                      <w:rPr>
                        <w:rPrChange w:id="1346" w:author="Ritika Arora" w:date="2025-07-01T15:25:00Z">
                          <w:rPr>
                            <w:i/>
                            <w:iCs/>
                            <w:noProof/>
                          </w:rPr>
                        </w:rPrChange>
                      </w:rPr>
                      <w:t>arXiv</w:t>
                    </w:r>
                    <w:proofErr w:type="spellEnd"/>
                    <w:r w:rsidRPr="00272576">
                      <w:rPr>
                        <w:rPrChange w:id="1347" w:author="Ritika Arora" w:date="2025-07-01T15:25:00Z">
                          <w:rPr>
                            <w:i/>
                            <w:iCs/>
                            <w:noProof/>
                          </w:rPr>
                        </w:rPrChange>
                      </w:rPr>
                      <w:t xml:space="preserve"> preprint, </w:t>
                    </w:r>
                    <w:r w:rsidRPr="00272576">
                      <w:rPr>
                        <w:rPrChange w:id="1348" w:author="Ritika Arora" w:date="2025-07-01T15:25:00Z">
                          <w:rPr>
                            <w:noProof/>
                          </w:rPr>
                        </w:rPrChange>
                      </w:rPr>
                      <w:t xml:space="preserve">2018. </w:t>
                    </w:r>
                  </w:p>
                </w:tc>
              </w:tr>
              <w:tr w:rsidR="00E51A4E" w14:paraId="6D8F4C41" w14:textId="77777777" w:rsidTr="0003619C">
                <w:trPr>
                  <w:divId w:val="837228463"/>
                  <w:tblCellSpacing w:w="15" w:type="dxa"/>
                </w:trPr>
                <w:tc>
                  <w:tcPr>
                    <w:tcW w:w="249" w:type="pct"/>
                    <w:hideMark/>
                  </w:tcPr>
                  <w:p w14:paraId="280A7628" w14:textId="38ABDC91" w:rsidR="00E51A4E" w:rsidRDefault="00272576">
                    <w:pPr>
                      <w:pStyle w:val="Bibliography"/>
                      <w:rPr>
                        <w:noProof/>
                      </w:rPr>
                    </w:pPr>
                    <w:ins w:id="1349" w:author="Ritika Arora" w:date="2025-07-01T15:26:00Z">
                      <w:r>
                        <w:rPr>
                          <w:noProof/>
                        </w:rPr>
                        <w:t>11.</w:t>
                      </w:r>
                    </w:ins>
                    <w:del w:id="1350" w:author="Ritika Arora" w:date="2025-07-01T15:26:00Z">
                      <w:r w:rsidR="00E51A4E" w:rsidDel="00272576">
                        <w:rPr>
                          <w:noProof/>
                        </w:rPr>
                        <w:delText>[11]</w:delText>
                      </w:r>
                    </w:del>
                    <w:r w:rsidR="00E51A4E">
                      <w:rPr>
                        <w:noProof/>
                      </w:rPr>
                      <w:t xml:space="preserve"> </w:t>
                    </w:r>
                  </w:p>
                </w:tc>
                <w:tc>
                  <w:tcPr>
                    <w:tcW w:w="0" w:type="auto"/>
                    <w:hideMark/>
                  </w:tcPr>
                  <w:p w14:paraId="3463A3CA" w14:textId="77777777" w:rsidR="00E51A4E" w:rsidRPr="00272576" w:rsidRDefault="00E51A4E" w:rsidP="00272576">
                    <w:pPr>
                      <w:pStyle w:val="NormalBPBHEB"/>
                      <w:rPr>
                        <w:rPrChange w:id="1351" w:author="Ritika Arora" w:date="2025-07-01T15:25:00Z">
                          <w:rPr>
                            <w:noProof/>
                          </w:rPr>
                        </w:rPrChange>
                      </w:rPr>
                      <w:pPrChange w:id="1352" w:author="Ritika Arora" w:date="2025-07-01T15:25:00Z">
                        <w:pPr>
                          <w:pStyle w:val="Bibliography"/>
                        </w:pPr>
                      </w:pPrChange>
                    </w:pPr>
                    <w:r w:rsidRPr="00272576">
                      <w:rPr>
                        <w:rPrChange w:id="1353" w:author="Ritika Arora" w:date="2025-07-01T15:25:00Z">
                          <w:rPr>
                            <w:noProof/>
                          </w:rPr>
                        </w:rPrChange>
                      </w:rPr>
                      <w:t xml:space="preserve">S. Ruder, "An overview of gradient descent optimization algorithms," </w:t>
                    </w:r>
                    <w:proofErr w:type="spellStart"/>
                    <w:r w:rsidRPr="00272576">
                      <w:rPr>
                        <w:rPrChange w:id="1354" w:author="Ritika Arora" w:date="2025-07-01T15:25:00Z">
                          <w:rPr>
                            <w:i/>
                            <w:iCs/>
                            <w:noProof/>
                          </w:rPr>
                        </w:rPrChange>
                      </w:rPr>
                      <w:t>arXiv</w:t>
                    </w:r>
                    <w:proofErr w:type="spellEnd"/>
                    <w:r w:rsidRPr="00272576">
                      <w:rPr>
                        <w:rPrChange w:id="1355" w:author="Ritika Arora" w:date="2025-07-01T15:25:00Z">
                          <w:rPr>
                            <w:i/>
                            <w:iCs/>
                            <w:noProof/>
                          </w:rPr>
                        </w:rPrChange>
                      </w:rPr>
                      <w:t xml:space="preserve"> preprint, </w:t>
                    </w:r>
                    <w:r w:rsidRPr="00272576">
                      <w:rPr>
                        <w:rPrChange w:id="1356" w:author="Ritika Arora" w:date="2025-07-01T15:25:00Z">
                          <w:rPr>
                            <w:noProof/>
                          </w:rPr>
                        </w:rPrChange>
                      </w:rPr>
                      <w:t xml:space="preserve">2016. </w:t>
                    </w:r>
                  </w:p>
                </w:tc>
              </w:tr>
              <w:tr w:rsidR="00E51A4E" w14:paraId="7BAEA79D" w14:textId="77777777" w:rsidTr="0003619C">
                <w:trPr>
                  <w:divId w:val="837228463"/>
                  <w:tblCellSpacing w:w="15" w:type="dxa"/>
                </w:trPr>
                <w:tc>
                  <w:tcPr>
                    <w:tcW w:w="249" w:type="pct"/>
                    <w:hideMark/>
                  </w:tcPr>
                  <w:p w14:paraId="2D6D4B95" w14:textId="67FAA34C" w:rsidR="00E51A4E" w:rsidRDefault="00272576">
                    <w:pPr>
                      <w:pStyle w:val="Bibliography"/>
                      <w:rPr>
                        <w:noProof/>
                      </w:rPr>
                    </w:pPr>
                    <w:ins w:id="1357" w:author="Ritika Arora" w:date="2025-07-01T15:26:00Z">
                      <w:r>
                        <w:rPr>
                          <w:noProof/>
                        </w:rPr>
                        <w:t>12.</w:t>
                      </w:r>
                    </w:ins>
                    <w:del w:id="1358" w:author="Ritika Arora" w:date="2025-07-01T15:26:00Z">
                      <w:r w:rsidR="00E51A4E" w:rsidDel="00272576">
                        <w:rPr>
                          <w:noProof/>
                        </w:rPr>
                        <w:delText>[12]</w:delText>
                      </w:r>
                    </w:del>
                    <w:r w:rsidR="00E51A4E">
                      <w:rPr>
                        <w:noProof/>
                      </w:rPr>
                      <w:t xml:space="preserve"> </w:t>
                    </w:r>
                  </w:p>
                </w:tc>
                <w:tc>
                  <w:tcPr>
                    <w:tcW w:w="0" w:type="auto"/>
                    <w:hideMark/>
                  </w:tcPr>
                  <w:p w14:paraId="54F9513E" w14:textId="77777777" w:rsidR="00E51A4E" w:rsidRPr="00272576" w:rsidRDefault="00E51A4E" w:rsidP="00272576">
                    <w:pPr>
                      <w:pStyle w:val="NormalBPBHEB"/>
                      <w:rPr>
                        <w:rPrChange w:id="1359" w:author="Ritika Arora" w:date="2025-07-01T15:25:00Z">
                          <w:rPr>
                            <w:noProof/>
                          </w:rPr>
                        </w:rPrChange>
                      </w:rPr>
                      <w:pPrChange w:id="1360" w:author="Ritika Arora" w:date="2025-07-01T15:25:00Z">
                        <w:pPr>
                          <w:pStyle w:val="Bibliography"/>
                        </w:pPr>
                      </w:pPrChange>
                    </w:pPr>
                    <w:r w:rsidRPr="00272576">
                      <w:rPr>
                        <w:rPrChange w:id="1361" w:author="Ritika Arora" w:date="2025-07-01T15:25:00Z">
                          <w:rPr>
                            <w:noProof/>
                          </w:rPr>
                        </w:rPrChange>
                      </w:rPr>
                      <w:t xml:space="preserve">A. Vaswani, N. </w:t>
                    </w:r>
                    <w:proofErr w:type="spellStart"/>
                    <w:r w:rsidRPr="00272576">
                      <w:rPr>
                        <w:rPrChange w:id="1362" w:author="Ritika Arora" w:date="2025-07-01T15:25:00Z">
                          <w:rPr>
                            <w:noProof/>
                          </w:rPr>
                        </w:rPrChange>
                      </w:rPr>
                      <w:t>Shazeer</w:t>
                    </w:r>
                    <w:proofErr w:type="spellEnd"/>
                    <w:r w:rsidRPr="00272576">
                      <w:rPr>
                        <w:rPrChange w:id="1363" w:author="Ritika Arora" w:date="2025-07-01T15:25:00Z">
                          <w:rPr>
                            <w:noProof/>
                          </w:rPr>
                        </w:rPrChange>
                      </w:rPr>
                      <w:t xml:space="preserve">, N. Parmar, J. </w:t>
                    </w:r>
                    <w:proofErr w:type="spellStart"/>
                    <w:r w:rsidRPr="00272576">
                      <w:rPr>
                        <w:rPrChange w:id="1364" w:author="Ritika Arora" w:date="2025-07-01T15:25:00Z">
                          <w:rPr>
                            <w:noProof/>
                          </w:rPr>
                        </w:rPrChange>
                      </w:rPr>
                      <w:t>Uszkoreit</w:t>
                    </w:r>
                    <w:proofErr w:type="spellEnd"/>
                    <w:r w:rsidRPr="00272576">
                      <w:rPr>
                        <w:rPrChange w:id="1365" w:author="Ritika Arora" w:date="2025-07-01T15:25:00Z">
                          <w:rPr>
                            <w:noProof/>
                          </w:rPr>
                        </w:rPrChange>
                      </w:rPr>
                      <w:t xml:space="preserve">, L. Jones, A. N. Gomez and I. </w:t>
                    </w:r>
                    <w:proofErr w:type="spellStart"/>
                    <w:r w:rsidRPr="00272576">
                      <w:rPr>
                        <w:rPrChange w:id="1366" w:author="Ritika Arora" w:date="2025-07-01T15:25:00Z">
                          <w:rPr>
                            <w:noProof/>
                          </w:rPr>
                        </w:rPrChange>
                      </w:rPr>
                      <w:t>Polosukhin</w:t>
                    </w:r>
                    <w:proofErr w:type="spellEnd"/>
                    <w:r w:rsidRPr="00272576">
                      <w:rPr>
                        <w:rPrChange w:id="1367" w:author="Ritika Arora" w:date="2025-07-01T15:25:00Z">
                          <w:rPr>
                            <w:noProof/>
                          </w:rPr>
                        </w:rPrChange>
                      </w:rPr>
                      <w:t xml:space="preserve">, "Attention is All You Need," in </w:t>
                    </w:r>
                    <w:r w:rsidRPr="00272576">
                      <w:rPr>
                        <w:rPrChange w:id="1368" w:author="Ritika Arora" w:date="2025-07-01T15:25:00Z">
                          <w:rPr>
                            <w:i/>
                            <w:iCs/>
                            <w:noProof/>
                          </w:rPr>
                        </w:rPrChange>
                      </w:rPr>
                      <w:t>Advances in Neural Information Processing Systems (NIPS</w:t>
                    </w:r>
                    <w:r w:rsidRPr="00272576">
                      <w:rPr>
                        <w:rPrChange w:id="1369" w:author="Ritika Arora" w:date="2025-07-01T15:25:00Z">
                          <w:rPr>
                            <w:noProof/>
                          </w:rPr>
                        </w:rPrChange>
                      </w:rPr>
                      <w:t>, 2017, p. 5998–6008.</w:t>
                    </w:r>
                  </w:p>
                </w:tc>
              </w:tr>
              <w:tr w:rsidR="00E51A4E" w14:paraId="2159A696" w14:textId="77777777" w:rsidTr="0003619C">
                <w:trPr>
                  <w:divId w:val="837228463"/>
                  <w:tblCellSpacing w:w="15" w:type="dxa"/>
                </w:trPr>
                <w:tc>
                  <w:tcPr>
                    <w:tcW w:w="249" w:type="pct"/>
                    <w:hideMark/>
                  </w:tcPr>
                  <w:p w14:paraId="7661280B" w14:textId="015C7A9D" w:rsidR="00E51A4E" w:rsidRDefault="00272576">
                    <w:pPr>
                      <w:pStyle w:val="Bibliography"/>
                      <w:rPr>
                        <w:noProof/>
                      </w:rPr>
                    </w:pPr>
                    <w:ins w:id="1370" w:author="Ritika Arora" w:date="2025-07-01T15:26:00Z">
                      <w:r>
                        <w:rPr>
                          <w:noProof/>
                        </w:rPr>
                        <w:t>13.</w:t>
                      </w:r>
                    </w:ins>
                    <w:del w:id="1371" w:author="Ritika Arora" w:date="2025-07-01T15:26:00Z">
                      <w:r w:rsidR="00E51A4E" w:rsidDel="00272576">
                        <w:rPr>
                          <w:noProof/>
                        </w:rPr>
                        <w:delText xml:space="preserve">[13] </w:delText>
                      </w:r>
                    </w:del>
                  </w:p>
                </w:tc>
                <w:tc>
                  <w:tcPr>
                    <w:tcW w:w="0" w:type="auto"/>
                    <w:hideMark/>
                  </w:tcPr>
                  <w:p w14:paraId="084A3180" w14:textId="77777777" w:rsidR="00E51A4E" w:rsidRPr="00272576" w:rsidRDefault="00E51A4E" w:rsidP="00272576">
                    <w:pPr>
                      <w:pStyle w:val="NormalBPBHEB"/>
                      <w:rPr>
                        <w:rPrChange w:id="1372" w:author="Ritika Arora" w:date="2025-07-01T15:25:00Z">
                          <w:rPr>
                            <w:noProof/>
                          </w:rPr>
                        </w:rPrChange>
                      </w:rPr>
                      <w:pPrChange w:id="1373" w:author="Ritika Arora" w:date="2025-07-01T15:25:00Z">
                        <w:pPr>
                          <w:pStyle w:val="Bibliography"/>
                        </w:pPr>
                      </w:pPrChange>
                    </w:pPr>
                    <w:r w:rsidRPr="00272576">
                      <w:rPr>
                        <w:rPrChange w:id="1374" w:author="Ritika Arora" w:date="2025-07-01T15:25:00Z">
                          <w:rPr>
                            <w:noProof/>
                          </w:rPr>
                        </w:rPrChange>
                      </w:rPr>
                      <w:t xml:space="preserve">K. </w:t>
                    </w:r>
                    <w:proofErr w:type="spellStart"/>
                    <w:r w:rsidRPr="00272576">
                      <w:rPr>
                        <w:rPrChange w:id="1375" w:author="Ritika Arora" w:date="2025-07-01T15:25:00Z">
                          <w:rPr>
                            <w:noProof/>
                          </w:rPr>
                        </w:rPrChange>
                      </w:rPr>
                      <w:t>Pykes</w:t>
                    </w:r>
                    <w:proofErr w:type="spellEnd"/>
                    <w:r w:rsidRPr="00272576">
                      <w:rPr>
                        <w:rPrChange w:id="1376" w:author="Ritika Arora" w:date="2025-07-01T15:25:00Z">
                          <w:rPr>
                            <w:noProof/>
                          </w:rPr>
                        </w:rPrChange>
                      </w:rPr>
                      <w:t>, "Understanding TPUs vs GPUs in AI: A Comprehensive Guide," 30 May 2024. [Online]. Available: https://www.datacamp.com/blog/tpu-vs-gpu-ai. [Accessed 02 October 2024].</w:t>
                    </w:r>
                  </w:p>
                </w:tc>
              </w:tr>
              <w:tr w:rsidR="00E51A4E" w14:paraId="0C4BDFC7" w14:textId="77777777" w:rsidTr="0003619C">
                <w:trPr>
                  <w:divId w:val="837228463"/>
                  <w:tblCellSpacing w:w="15" w:type="dxa"/>
                </w:trPr>
                <w:tc>
                  <w:tcPr>
                    <w:tcW w:w="249" w:type="pct"/>
                    <w:hideMark/>
                  </w:tcPr>
                  <w:p w14:paraId="07588CFB" w14:textId="48E589F3" w:rsidR="00E51A4E" w:rsidRDefault="00272576">
                    <w:pPr>
                      <w:pStyle w:val="Bibliography"/>
                      <w:rPr>
                        <w:noProof/>
                      </w:rPr>
                    </w:pPr>
                    <w:ins w:id="1377" w:author="Ritika Arora" w:date="2025-07-01T15:26:00Z">
                      <w:r>
                        <w:rPr>
                          <w:noProof/>
                        </w:rPr>
                        <w:t>14.</w:t>
                      </w:r>
                    </w:ins>
                    <w:del w:id="1378" w:author="Ritika Arora" w:date="2025-07-01T15:26:00Z">
                      <w:r w:rsidR="00E51A4E" w:rsidDel="00272576">
                        <w:rPr>
                          <w:noProof/>
                        </w:rPr>
                        <w:delText>[14]</w:delText>
                      </w:r>
                    </w:del>
                    <w:r w:rsidR="00E51A4E">
                      <w:rPr>
                        <w:noProof/>
                      </w:rPr>
                      <w:t xml:space="preserve"> </w:t>
                    </w:r>
                  </w:p>
                </w:tc>
                <w:tc>
                  <w:tcPr>
                    <w:tcW w:w="0" w:type="auto"/>
                    <w:hideMark/>
                  </w:tcPr>
                  <w:p w14:paraId="6B252D68" w14:textId="77777777" w:rsidR="00E51A4E" w:rsidRPr="00272576" w:rsidRDefault="00E51A4E" w:rsidP="00272576">
                    <w:pPr>
                      <w:pStyle w:val="NormalBPBHEB"/>
                      <w:rPr>
                        <w:rPrChange w:id="1379" w:author="Ritika Arora" w:date="2025-07-01T15:25:00Z">
                          <w:rPr>
                            <w:noProof/>
                          </w:rPr>
                        </w:rPrChange>
                      </w:rPr>
                      <w:pPrChange w:id="1380" w:author="Ritika Arora" w:date="2025-07-01T15:25:00Z">
                        <w:pPr>
                          <w:pStyle w:val="Bibliography"/>
                        </w:pPr>
                      </w:pPrChange>
                    </w:pPr>
                    <w:r w:rsidRPr="00272576">
                      <w:rPr>
                        <w:rPrChange w:id="1381" w:author="Ritika Arora" w:date="2025-07-01T15:25:00Z">
                          <w:rPr>
                            <w:noProof/>
                          </w:rPr>
                        </w:rPrChange>
                      </w:rPr>
                      <w:t xml:space="preserve">N. P. </w:t>
                    </w:r>
                    <w:proofErr w:type="spellStart"/>
                    <w:r w:rsidRPr="00272576">
                      <w:rPr>
                        <w:rPrChange w:id="1382" w:author="Ritika Arora" w:date="2025-07-01T15:25:00Z">
                          <w:rPr>
                            <w:noProof/>
                          </w:rPr>
                        </w:rPrChange>
                      </w:rPr>
                      <w:t>Jouppi</w:t>
                    </w:r>
                    <w:proofErr w:type="spellEnd"/>
                    <w:r w:rsidRPr="00272576">
                      <w:rPr>
                        <w:rPrChange w:id="1383" w:author="Ritika Arora" w:date="2025-07-01T15:25:00Z">
                          <w:rPr>
                            <w:noProof/>
                          </w:rPr>
                        </w:rPrChange>
                      </w:rPr>
                      <w:t xml:space="preserve">, C. Young, N. Patil, D. Patterson, G. Agrawal, R. Bajwa and J. Hennessy, "In-datacenter performance analysis of a tensor processing unit," in </w:t>
                    </w:r>
                    <w:proofErr w:type="spellStart"/>
                    <w:r w:rsidRPr="00272576">
                      <w:rPr>
                        <w:rPrChange w:id="1384" w:author="Ritika Arora" w:date="2025-07-01T15:25:00Z">
                          <w:rPr>
                            <w:i/>
                            <w:iCs/>
                            <w:noProof/>
                          </w:rPr>
                        </w:rPrChange>
                      </w:rPr>
                      <w:t>roceedings</w:t>
                    </w:r>
                    <w:proofErr w:type="spellEnd"/>
                    <w:r w:rsidRPr="00272576">
                      <w:rPr>
                        <w:rPrChange w:id="1385" w:author="Ritika Arora" w:date="2025-07-01T15:25:00Z">
                          <w:rPr>
                            <w:i/>
                            <w:iCs/>
                            <w:noProof/>
                          </w:rPr>
                        </w:rPrChange>
                      </w:rPr>
                      <w:t xml:space="preserve"> of the 44th Annual International Symposium on Computer Architecture (ISCA)</w:t>
                    </w:r>
                    <w:r w:rsidRPr="00272576">
                      <w:rPr>
                        <w:rPrChange w:id="1386" w:author="Ritika Arora" w:date="2025-07-01T15:25:00Z">
                          <w:rPr>
                            <w:noProof/>
                          </w:rPr>
                        </w:rPrChange>
                      </w:rPr>
                      <w:t xml:space="preserve">, 2017. </w:t>
                    </w:r>
                  </w:p>
                </w:tc>
              </w:tr>
              <w:tr w:rsidR="00E51A4E" w14:paraId="128E2D5D" w14:textId="77777777" w:rsidTr="0003619C">
                <w:trPr>
                  <w:divId w:val="837228463"/>
                  <w:tblCellSpacing w:w="15" w:type="dxa"/>
                </w:trPr>
                <w:tc>
                  <w:tcPr>
                    <w:tcW w:w="249" w:type="pct"/>
                    <w:hideMark/>
                  </w:tcPr>
                  <w:p w14:paraId="55D48579" w14:textId="1D689EE0" w:rsidR="00E51A4E" w:rsidRDefault="00272576">
                    <w:pPr>
                      <w:pStyle w:val="Bibliography"/>
                      <w:rPr>
                        <w:noProof/>
                      </w:rPr>
                    </w:pPr>
                    <w:ins w:id="1387" w:author="Ritika Arora" w:date="2025-07-01T15:26:00Z">
                      <w:r>
                        <w:rPr>
                          <w:noProof/>
                        </w:rPr>
                        <w:lastRenderedPageBreak/>
                        <w:t>15.</w:t>
                      </w:r>
                    </w:ins>
                    <w:del w:id="1388" w:author="Ritika Arora" w:date="2025-07-01T15:26:00Z">
                      <w:r w:rsidR="00E51A4E" w:rsidDel="00272576">
                        <w:rPr>
                          <w:noProof/>
                        </w:rPr>
                        <w:delText>[15]</w:delText>
                      </w:r>
                    </w:del>
                    <w:r w:rsidR="00E51A4E">
                      <w:rPr>
                        <w:noProof/>
                      </w:rPr>
                      <w:t xml:space="preserve"> </w:t>
                    </w:r>
                  </w:p>
                </w:tc>
                <w:tc>
                  <w:tcPr>
                    <w:tcW w:w="0" w:type="auto"/>
                    <w:hideMark/>
                  </w:tcPr>
                  <w:p w14:paraId="551144ED" w14:textId="77777777" w:rsidR="00E51A4E" w:rsidRPr="00272576" w:rsidRDefault="00E51A4E" w:rsidP="00272576">
                    <w:pPr>
                      <w:pStyle w:val="NormalBPBHEB"/>
                      <w:rPr>
                        <w:rPrChange w:id="1389" w:author="Ritika Arora" w:date="2025-07-01T15:25:00Z">
                          <w:rPr>
                            <w:noProof/>
                          </w:rPr>
                        </w:rPrChange>
                      </w:rPr>
                      <w:pPrChange w:id="1390" w:author="Ritika Arora" w:date="2025-07-01T15:25:00Z">
                        <w:pPr>
                          <w:pStyle w:val="Bibliography"/>
                        </w:pPr>
                      </w:pPrChange>
                    </w:pPr>
                    <w:r w:rsidRPr="00272576">
                      <w:rPr>
                        <w:rPrChange w:id="1391" w:author="Ritika Arora" w:date="2025-07-01T15:25:00Z">
                          <w:rPr>
                            <w:noProof/>
                          </w:rPr>
                        </w:rPrChange>
                      </w:rPr>
                      <w:t xml:space="preserve">F. </w:t>
                    </w:r>
                    <w:proofErr w:type="spellStart"/>
                    <w:r w:rsidRPr="00272576">
                      <w:rPr>
                        <w:rPrChange w:id="1392" w:author="Ritika Arora" w:date="2025-07-01T15:25:00Z">
                          <w:rPr>
                            <w:noProof/>
                          </w:rPr>
                        </w:rPrChange>
                      </w:rPr>
                      <w:t>Pedregosa</w:t>
                    </w:r>
                    <w:proofErr w:type="spellEnd"/>
                    <w:r w:rsidRPr="00272576">
                      <w:rPr>
                        <w:rPrChange w:id="1393" w:author="Ritika Arora" w:date="2025-07-01T15:25:00Z">
                          <w:rPr>
                            <w:noProof/>
                          </w:rPr>
                        </w:rPrChange>
                      </w:rPr>
                      <w:t xml:space="preserve">, G. </w:t>
                    </w:r>
                    <w:proofErr w:type="spellStart"/>
                    <w:r w:rsidRPr="00272576">
                      <w:rPr>
                        <w:rPrChange w:id="1394" w:author="Ritika Arora" w:date="2025-07-01T15:25:00Z">
                          <w:rPr>
                            <w:noProof/>
                          </w:rPr>
                        </w:rPrChange>
                      </w:rPr>
                      <w:t>Varoquaux</w:t>
                    </w:r>
                    <w:proofErr w:type="spellEnd"/>
                    <w:r w:rsidRPr="00272576">
                      <w:rPr>
                        <w:rPrChange w:id="1395" w:author="Ritika Arora" w:date="2025-07-01T15:25:00Z">
                          <w:rPr>
                            <w:noProof/>
                          </w:rPr>
                        </w:rPrChange>
                      </w:rPr>
                      <w:t xml:space="preserve">, A. </w:t>
                    </w:r>
                    <w:proofErr w:type="spellStart"/>
                    <w:r w:rsidRPr="00272576">
                      <w:rPr>
                        <w:rPrChange w:id="1396" w:author="Ritika Arora" w:date="2025-07-01T15:25:00Z">
                          <w:rPr>
                            <w:noProof/>
                          </w:rPr>
                        </w:rPrChange>
                      </w:rPr>
                      <w:t>Gramfort</w:t>
                    </w:r>
                    <w:proofErr w:type="spellEnd"/>
                    <w:r w:rsidRPr="00272576">
                      <w:rPr>
                        <w:rPrChange w:id="1397" w:author="Ritika Arora" w:date="2025-07-01T15:25:00Z">
                          <w:rPr>
                            <w:noProof/>
                          </w:rPr>
                        </w:rPrChange>
                      </w:rPr>
                      <w:t xml:space="preserve">, B. Michel, B. </w:t>
                    </w:r>
                    <w:proofErr w:type="spellStart"/>
                    <w:r w:rsidRPr="00272576">
                      <w:rPr>
                        <w:rPrChange w:id="1398" w:author="Ritika Arora" w:date="2025-07-01T15:25:00Z">
                          <w:rPr>
                            <w:noProof/>
                          </w:rPr>
                        </w:rPrChange>
                      </w:rPr>
                      <w:t>Thirion</w:t>
                    </w:r>
                    <w:proofErr w:type="spellEnd"/>
                    <w:r w:rsidRPr="00272576">
                      <w:rPr>
                        <w:rPrChange w:id="1399" w:author="Ritika Arora" w:date="2025-07-01T15:25:00Z">
                          <w:rPr>
                            <w:noProof/>
                          </w:rPr>
                        </w:rPrChange>
                      </w:rPr>
                      <w:t xml:space="preserve">, G. O. and E. </w:t>
                    </w:r>
                    <w:proofErr w:type="spellStart"/>
                    <w:r w:rsidRPr="00272576">
                      <w:rPr>
                        <w:rPrChange w:id="1400" w:author="Ritika Arora" w:date="2025-07-01T15:25:00Z">
                          <w:rPr>
                            <w:noProof/>
                          </w:rPr>
                        </w:rPrChange>
                      </w:rPr>
                      <w:t>Duchesnay</w:t>
                    </w:r>
                    <w:proofErr w:type="spellEnd"/>
                    <w:r w:rsidRPr="00272576">
                      <w:rPr>
                        <w:rPrChange w:id="1401" w:author="Ritika Arora" w:date="2025-07-01T15:25:00Z">
                          <w:rPr>
                            <w:noProof/>
                          </w:rPr>
                        </w:rPrChange>
                      </w:rPr>
                      <w:t xml:space="preserve">, "Scikit-learn: Machine learning in Python," </w:t>
                    </w:r>
                    <w:r w:rsidRPr="00272576">
                      <w:rPr>
                        <w:rPrChange w:id="1402" w:author="Ritika Arora" w:date="2025-07-01T15:25:00Z">
                          <w:rPr>
                            <w:i/>
                            <w:iCs/>
                            <w:noProof/>
                          </w:rPr>
                        </w:rPrChange>
                      </w:rPr>
                      <w:t xml:space="preserve">Journal of Machine Learning Research, </w:t>
                    </w:r>
                    <w:r w:rsidRPr="00272576">
                      <w:rPr>
                        <w:rPrChange w:id="1403" w:author="Ritika Arora" w:date="2025-07-01T15:25:00Z">
                          <w:rPr>
                            <w:noProof/>
                          </w:rPr>
                        </w:rPrChange>
                      </w:rPr>
                      <w:t xml:space="preserve">vol. 12, p. 2825–2830, 2011. </w:t>
                    </w:r>
                  </w:p>
                </w:tc>
              </w:tr>
              <w:tr w:rsidR="00E51A4E" w14:paraId="70E1BF93" w14:textId="77777777" w:rsidTr="0003619C">
                <w:trPr>
                  <w:divId w:val="837228463"/>
                  <w:tblCellSpacing w:w="15" w:type="dxa"/>
                </w:trPr>
                <w:tc>
                  <w:tcPr>
                    <w:tcW w:w="249" w:type="pct"/>
                    <w:hideMark/>
                  </w:tcPr>
                  <w:p w14:paraId="736F0686" w14:textId="7E62231B" w:rsidR="00E51A4E" w:rsidRDefault="00272576">
                    <w:pPr>
                      <w:pStyle w:val="Bibliography"/>
                      <w:rPr>
                        <w:noProof/>
                      </w:rPr>
                    </w:pPr>
                    <w:ins w:id="1404" w:author="Ritika Arora" w:date="2025-07-01T15:26:00Z">
                      <w:r>
                        <w:rPr>
                          <w:noProof/>
                        </w:rPr>
                        <w:t xml:space="preserve">16. </w:t>
                      </w:r>
                    </w:ins>
                    <w:del w:id="1405" w:author="Ritika Arora" w:date="2025-07-01T15:26:00Z">
                      <w:r w:rsidR="00E51A4E" w:rsidDel="00272576">
                        <w:rPr>
                          <w:noProof/>
                        </w:rPr>
                        <w:delText xml:space="preserve">[16] </w:delText>
                      </w:r>
                    </w:del>
                  </w:p>
                </w:tc>
                <w:tc>
                  <w:tcPr>
                    <w:tcW w:w="0" w:type="auto"/>
                    <w:hideMark/>
                  </w:tcPr>
                  <w:p w14:paraId="055A364C" w14:textId="77777777" w:rsidR="00E51A4E" w:rsidRPr="00272576" w:rsidRDefault="00E51A4E" w:rsidP="00272576">
                    <w:pPr>
                      <w:pStyle w:val="NormalBPBHEB"/>
                      <w:rPr>
                        <w:rPrChange w:id="1406" w:author="Ritika Arora" w:date="2025-07-01T15:25:00Z">
                          <w:rPr>
                            <w:noProof/>
                          </w:rPr>
                        </w:rPrChange>
                      </w:rPr>
                      <w:pPrChange w:id="1407" w:author="Ritika Arora" w:date="2025-07-01T15:25:00Z">
                        <w:pPr>
                          <w:pStyle w:val="Bibliography"/>
                        </w:pPr>
                      </w:pPrChange>
                    </w:pPr>
                    <w:r w:rsidRPr="00272576">
                      <w:rPr>
                        <w:rPrChange w:id="1408" w:author="Ritika Arora" w:date="2025-07-01T15:25:00Z">
                          <w:rPr>
                            <w:noProof/>
                          </w:rPr>
                        </w:rPrChange>
                      </w:rPr>
                      <w:t xml:space="preserve">Y. Liu, M. Ott, N. Goyal, J. Du, M. Joshi, D. Chen, O. Levy, M. Lewis, L. </w:t>
                    </w:r>
                    <w:proofErr w:type="spellStart"/>
                    <w:r w:rsidRPr="00272576">
                      <w:rPr>
                        <w:rPrChange w:id="1409" w:author="Ritika Arora" w:date="2025-07-01T15:25:00Z">
                          <w:rPr>
                            <w:noProof/>
                          </w:rPr>
                        </w:rPrChange>
                      </w:rPr>
                      <w:t>Zettlemoyer</w:t>
                    </w:r>
                    <w:proofErr w:type="spellEnd"/>
                    <w:r w:rsidRPr="00272576">
                      <w:rPr>
                        <w:rPrChange w:id="1410" w:author="Ritika Arora" w:date="2025-07-01T15:25:00Z">
                          <w:rPr>
                            <w:noProof/>
                          </w:rPr>
                        </w:rPrChange>
                      </w:rPr>
                      <w:t xml:space="preserve"> and V. </w:t>
                    </w:r>
                    <w:proofErr w:type="spellStart"/>
                    <w:r w:rsidRPr="00272576">
                      <w:rPr>
                        <w:rPrChange w:id="1411" w:author="Ritika Arora" w:date="2025-07-01T15:25:00Z">
                          <w:rPr>
                            <w:noProof/>
                          </w:rPr>
                        </w:rPrChange>
                      </w:rPr>
                      <w:t>Stoyanov</w:t>
                    </w:r>
                    <w:proofErr w:type="spellEnd"/>
                    <w:r w:rsidRPr="00272576">
                      <w:rPr>
                        <w:rPrChange w:id="1412" w:author="Ritika Arora" w:date="2025-07-01T15:25:00Z">
                          <w:rPr>
                            <w:noProof/>
                          </w:rPr>
                        </w:rPrChange>
                      </w:rPr>
                      <w:t>, "</w:t>
                    </w:r>
                    <w:proofErr w:type="spellStart"/>
                    <w:r w:rsidRPr="00272576">
                      <w:rPr>
                        <w:rPrChange w:id="1413" w:author="Ritika Arora" w:date="2025-07-01T15:25:00Z">
                          <w:rPr>
                            <w:noProof/>
                          </w:rPr>
                        </w:rPrChange>
                      </w:rPr>
                      <w:t>RoBERTa</w:t>
                    </w:r>
                    <w:proofErr w:type="spellEnd"/>
                    <w:r w:rsidRPr="00272576">
                      <w:rPr>
                        <w:rPrChange w:id="1414" w:author="Ritika Arora" w:date="2025-07-01T15:25:00Z">
                          <w:rPr>
                            <w:noProof/>
                          </w:rPr>
                        </w:rPrChange>
                      </w:rPr>
                      <w:t xml:space="preserve">: A Robustly Optimized BERT Pretraining Approach," </w:t>
                    </w:r>
                    <w:proofErr w:type="spellStart"/>
                    <w:r w:rsidRPr="00272576">
                      <w:rPr>
                        <w:rPrChange w:id="1415" w:author="Ritika Arora" w:date="2025-07-01T15:25:00Z">
                          <w:rPr>
                            <w:i/>
                            <w:iCs/>
                            <w:noProof/>
                          </w:rPr>
                        </w:rPrChange>
                      </w:rPr>
                      <w:t>arXiv</w:t>
                    </w:r>
                    <w:proofErr w:type="spellEnd"/>
                    <w:r w:rsidRPr="00272576">
                      <w:rPr>
                        <w:rPrChange w:id="1416" w:author="Ritika Arora" w:date="2025-07-01T15:25:00Z">
                          <w:rPr>
                            <w:i/>
                            <w:iCs/>
                            <w:noProof/>
                          </w:rPr>
                        </w:rPrChange>
                      </w:rPr>
                      <w:t xml:space="preserve"> preprint, </w:t>
                    </w:r>
                    <w:r w:rsidRPr="00272576">
                      <w:rPr>
                        <w:rPrChange w:id="1417" w:author="Ritika Arora" w:date="2025-07-01T15:25:00Z">
                          <w:rPr>
                            <w:noProof/>
                          </w:rPr>
                        </w:rPrChange>
                      </w:rPr>
                      <w:t xml:space="preserve">26 July 2019. </w:t>
                    </w:r>
                  </w:p>
                </w:tc>
              </w:tr>
              <w:tr w:rsidR="00E51A4E" w14:paraId="76F29128" w14:textId="77777777" w:rsidTr="0003619C">
                <w:trPr>
                  <w:divId w:val="837228463"/>
                  <w:tblCellSpacing w:w="15" w:type="dxa"/>
                </w:trPr>
                <w:tc>
                  <w:tcPr>
                    <w:tcW w:w="249" w:type="pct"/>
                    <w:hideMark/>
                  </w:tcPr>
                  <w:p w14:paraId="1F7F4C90" w14:textId="3C551B74" w:rsidR="00E51A4E" w:rsidRDefault="00272576">
                    <w:pPr>
                      <w:pStyle w:val="Bibliography"/>
                      <w:rPr>
                        <w:noProof/>
                      </w:rPr>
                    </w:pPr>
                    <w:ins w:id="1418" w:author="Ritika Arora" w:date="2025-07-01T15:27:00Z">
                      <w:r>
                        <w:rPr>
                          <w:noProof/>
                        </w:rPr>
                        <w:t>17.</w:t>
                      </w:r>
                    </w:ins>
                    <w:del w:id="1419" w:author="Ritika Arora" w:date="2025-07-01T15:27:00Z">
                      <w:r w:rsidR="00E51A4E" w:rsidDel="00272576">
                        <w:rPr>
                          <w:noProof/>
                        </w:rPr>
                        <w:delText>[17]</w:delText>
                      </w:r>
                    </w:del>
                    <w:r w:rsidR="00E51A4E">
                      <w:rPr>
                        <w:noProof/>
                      </w:rPr>
                      <w:t xml:space="preserve"> </w:t>
                    </w:r>
                  </w:p>
                </w:tc>
                <w:tc>
                  <w:tcPr>
                    <w:tcW w:w="0" w:type="auto"/>
                    <w:hideMark/>
                  </w:tcPr>
                  <w:p w14:paraId="71A8E1FD" w14:textId="77777777" w:rsidR="00E51A4E" w:rsidRPr="00272576" w:rsidRDefault="00E51A4E" w:rsidP="00272576">
                    <w:pPr>
                      <w:pStyle w:val="NormalBPBHEB"/>
                      <w:rPr>
                        <w:rPrChange w:id="1420" w:author="Ritika Arora" w:date="2025-07-01T15:25:00Z">
                          <w:rPr>
                            <w:noProof/>
                          </w:rPr>
                        </w:rPrChange>
                      </w:rPr>
                      <w:pPrChange w:id="1421" w:author="Ritika Arora" w:date="2025-07-01T15:25:00Z">
                        <w:pPr>
                          <w:pStyle w:val="Bibliography"/>
                        </w:pPr>
                      </w:pPrChange>
                    </w:pPr>
                    <w:r w:rsidRPr="00272576">
                      <w:rPr>
                        <w:rPrChange w:id="1422" w:author="Ritika Arora" w:date="2025-07-01T15:25:00Z">
                          <w:rPr>
                            <w:noProof/>
                          </w:rPr>
                        </w:rPrChange>
                      </w:rPr>
                      <w:t>J. Lu, D. Batra, D. Parikh and S. Lee, "</w:t>
                    </w:r>
                    <w:proofErr w:type="spellStart"/>
                    <w:r w:rsidRPr="00272576">
                      <w:rPr>
                        <w:rPrChange w:id="1423" w:author="Ritika Arora" w:date="2025-07-01T15:25:00Z">
                          <w:rPr>
                            <w:noProof/>
                          </w:rPr>
                        </w:rPrChange>
                      </w:rPr>
                      <w:t>VilBERT</w:t>
                    </w:r>
                    <w:proofErr w:type="spellEnd"/>
                    <w:r w:rsidRPr="00272576">
                      <w:rPr>
                        <w:rPrChange w:id="1424" w:author="Ritika Arora" w:date="2025-07-01T15:25:00Z">
                          <w:rPr>
                            <w:noProof/>
                          </w:rPr>
                        </w:rPrChange>
                      </w:rPr>
                      <w:t xml:space="preserve">: Pretraining Task-Agnostic </w:t>
                    </w:r>
                    <w:proofErr w:type="spellStart"/>
                    <w:r w:rsidRPr="00272576">
                      <w:rPr>
                        <w:rPrChange w:id="1425" w:author="Ritika Arora" w:date="2025-07-01T15:25:00Z">
                          <w:rPr>
                            <w:noProof/>
                          </w:rPr>
                        </w:rPrChange>
                      </w:rPr>
                      <w:t>Visiolinguistic</w:t>
                    </w:r>
                    <w:proofErr w:type="spellEnd"/>
                    <w:r w:rsidRPr="00272576">
                      <w:rPr>
                        <w:rPrChange w:id="1426" w:author="Ritika Arora" w:date="2025-07-01T15:25:00Z">
                          <w:rPr>
                            <w:noProof/>
                          </w:rPr>
                        </w:rPrChange>
                      </w:rPr>
                      <w:t xml:space="preserve"> Representations for Vision-and-Language Tasks," </w:t>
                    </w:r>
                    <w:r w:rsidRPr="00272576">
                      <w:rPr>
                        <w:rPrChange w:id="1427" w:author="Ritika Arora" w:date="2025-07-01T15:25:00Z">
                          <w:rPr>
                            <w:i/>
                            <w:iCs/>
                            <w:noProof/>
                          </w:rPr>
                        </w:rPrChange>
                      </w:rPr>
                      <w:t xml:space="preserve">Advances in Neural Information Processing Systems, </w:t>
                    </w:r>
                    <w:r w:rsidRPr="00272576">
                      <w:rPr>
                        <w:rPrChange w:id="1428" w:author="Ritika Arora" w:date="2025-07-01T15:25:00Z">
                          <w:rPr>
                            <w:noProof/>
                          </w:rPr>
                        </w:rPrChange>
                      </w:rPr>
                      <w:t xml:space="preserve">2019. </w:t>
                    </w:r>
                  </w:p>
                </w:tc>
              </w:tr>
              <w:tr w:rsidR="00E51A4E" w14:paraId="6A980F68" w14:textId="77777777" w:rsidTr="0003619C">
                <w:trPr>
                  <w:divId w:val="837228463"/>
                  <w:tblCellSpacing w:w="15" w:type="dxa"/>
                </w:trPr>
                <w:tc>
                  <w:tcPr>
                    <w:tcW w:w="249" w:type="pct"/>
                    <w:hideMark/>
                  </w:tcPr>
                  <w:p w14:paraId="52B79B40" w14:textId="15047C8C" w:rsidR="00E51A4E" w:rsidRDefault="00272576">
                    <w:pPr>
                      <w:pStyle w:val="Bibliography"/>
                      <w:rPr>
                        <w:noProof/>
                      </w:rPr>
                    </w:pPr>
                    <w:ins w:id="1429" w:author="Ritika Arora" w:date="2025-07-01T15:27:00Z">
                      <w:r>
                        <w:rPr>
                          <w:noProof/>
                        </w:rPr>
                        <w:t>18.</w:t>
                      </w:r>
                    </w:ins>
                    <w:del w:id="1430" w:author="Ritika Arora" w:date="2025-07-01T15:27:00Z">
                      <w:r w:rsidR="00E51A4E" w:rsidDel="00272576">
                        <w:rPr>
                          <w:noProof/>
                        </w:rPr>
                        <w:delText>[18]</w:delText>
                      </w:r>
                    </w:del>
                    <w:r w:rsidR="00E51A4E">
                      <w:rPr>
                        <w:noProof/>
                      </w:rPr>
                      <w:t xml:space="preserve"> </w:t>
                    </w:r>
                  </w:p>
                </w:tc>
                <w:tc>
                  <w:tcPr>
                    <w:tcW w:w="0" w:type="auto"/>
                    <w:hideMark/>
                  </w:tcPr>
                  <w:p w14:paraId="68CBB97E" w14:textId="77777777" w:rsidR="00E51A4E" w:rsidRPr="00272576" w:rsidRDefault="00E51A4E" w:rsidP="00272576">
                    <w:pPr>
                      <w:pStyle w:val="NormalBPBHEB"/>
                      <w:rPr>
                        <w:rPrChange w:id="1431" w:author="Ritika Arora" w:date="2025-07-01T15:25:00Z">
                          <w:rPr>
                            <w:noProof/>
                          </w:rPr>
                        </w:rPrChange>
                      </w:rPr>
                      <w:pPrChange w:id="1432" w:author="Ritika Arora" w:date="2025-07-01T15:25:00Z">
                        <w:pPr>
                          <w:pStyle w:val="Bibliography"/>
                        </w:pPr>
                      </w:pPrChange>
                    </w:pPr>
                    <w:r w:rsidRPr="00272576">
                      <w:rPr>
                        <w:rPrChange w:id="1433" w:author="Ritika Arora" w:date="2025-07-01T15:25:00Z">
                          <w:rPr>
                            <w:noProof/>
                          </w:rPr>
                        </w:rPrChange>
                      </w:rPr>
                      <w:t xml:space="preserve">L. Huang, A. Vaswani, J. S. N. </w:t>
                    </w:r>
                    <w:proofErr w:type="spellStart"/>
                    <w:r w:rsidRPr="00272576">
                      <w:rPr>
                        <w:rPrChange w:id="1434" w:author="Ritika Arora" w:date="2025-07-01T15:25:00Z">
                          <w:rPr>
                            <w:noProof/>
                          </w:rPr>
                        </w:rPrChange>
                      </w:rPr>
                      <w:t>Uszkoreit</w:t>
                    </w:r>
                    <w:proofErr w:type="spellEnd"/>
                    <w:r w:rsidRPr="00272576">
                      <w:rPr>
                        <w:rPrChange w:id="1435" w:author="Ritika Arora" w:date="2025-07-01T15:25:00Z">
                          <w:rPr>
                            <w:noProof/>
                          </w:rPr>
                        </w:rPrChange>
                      </w:rPr>
                      <w:t xml:space="preserve">, I. Simon, C. Hawthorne and A. M. Dai, "Music transformer: Generating music with long-term structure," </w:t>
                    </w:r>
                    <w:proofErr w:type="spellStart"/>
                    <w:r w:rsidRPr="00272576">
                      <w:rPr>
                        <w:rPrChange w:id="1436" w:author="Ritika Arora" w:date="2025-07-01T15:25:00Z">
                          <w:rPr>
                            <w:i/>
                            <w:iCs/>
                            <w:noProof/>
                          </w:rPr>
                        </w:rPrChange>
                      </w:rPr>
                      <w:t>arXiv</w:t>
                    </w:r>
                    <w:proofErr w:type="spellEnd"/>
                    <w:r w:rsidRPr="00272576">
                      <w:rPr>
                        <w:rPrChange w:id="1437" w:author="Ritika Arora" w:date="2025-07-01T15:25:00Z">
                          <w:rPr>
                            <w:i/>
                            <w:iCs/>
                            <w:noProof/>
                          </w:rPr>
                        </w:rPrChange>
                      </w:rPr>
                      <w:t xml:space="preserve"> preprint, </w:t>
                    </w:r>
                    <w:r w:rsidRPr="00272576">
                      <w:rPr>
                        <w:rPrChange w:id="1438" w:author="Ritika Arora" w:date="2025-07-01T15:25:00Z">
                          <w:rPr>
                            <w:noProof/>
                          </w:rPr>
                        </w:rPrChange>
                      </w:rPr>
                      <w:t xml:space="preserve">2019. </w:t>
                    </w:r>
                  </w:p>
                </w:tc>
              </w:tr>
              <w:tr w:rsidR="00E51A4E" w14:paraId="180B5A02" w14:textId="77777777" w:rsidTr="0003619C">
                <w:trPr>
                  <w:divId w:val="837228463"/>
                  <w:tblCellSpacing w:w="15" w:type="dxa"/>
                </w:trPr>
                <w:tc>
                  <w:tcPr>
                    <w:tcW w:w="249" w:type="pct"/>
                    <w:hideMark/>
                  </w:tcPr>
                  <w:p w14:paraId="6693F38D" w14:textId="2C682CE8" w:rsidR="00E51A4E" w:rsidRDefault="00272576">
                    <w:pPr>
                      <w:pStyle w:val="Bibliography"/>
                      <w:rPr>
                        <w:noProof/>
                      </w:rPr>
                    </w:pPr>
                    <w:ins w:id="1439" w:author="Ritika Arora" w:date="2025-07-01T15:27:00Z">
                      <w:r>
                        <w:rPr>
                          <w:noProof/>
                        </w:rPr>
                        <w:t>19.</w:t>
                      </w:r>
                    </w:ins>
                    <w:del w:id="1440" w:author="Ritika Arora" w:date="2025-07-01T15:27:00Z">
                      <w:r w:rsidR="00E51A4E" w:rsidDel="00272576">
                        <w:rPr>
                          <w:noProof/>
                        </w:rPr>
                        <w:delText>[19]</w:delText>
                      </w:r>
                    </w:del>
                    <w:r w:rsidR="00E51A4E">
                      <w:rPr>
                        <w:noProof/>
                      </w:rPr>
                      <w:t xml:space="preserve"> </w:t>
                    </w:r>
                  </w:p>
                </w:tc>
                <w:tc>
                  <w:tcPr>
                    <w:tcW w:w="0" w:type="auto"/>
                    <w:hideMark/>
                  </w:tcPr>
                  <w:p w14:paraId="54F36234" w14:textId="77777777" w:rsidR="00E51A4E" w:rsidRPr="00272576" w:rsidRDefault="00E51A4E" w:rsidP="00272576">
                    <w:pPr>
                      <w:pStyle w:val="NormalBPBHEB"/>
                      <w:rPr>
                        <w:rPrChange w:id="1441" w:author="Ritika Arora" w:date="2025-07-01T15:25:00Z">
                          <w:rPr>
                            <w:noProof/>
                          </w:rPr>
                        </w:rPrChange>
                      </w:rPr>
                      <w:pPrChange w:id="1442" w:author="Ritika Arora" w:date="2025-07-01T15:25:00Z">
                        <w:pPr>
                          <w:pStyle w:val="Bibliography"/>
                        </w:pPr>
                      </w:pPrChange>
                    </w:pPr>
                    <w:r w:rsidRPr="00272576">
                      <w:rPr>
                        <w:rPrChange w:id="1443" w:author="Ritika Arora" w:date="2025-07-01T15:25:00Z">
                          <w:rPr>
                            <w:noProof/>
                          </w:rPr>
                        </w:rPrChange>
                      </w:rPr>
                      <w:t xml:space="preserve">R. Jurado and R. </w:t>
                    </w:r>
                    <w:proofErr w:type="spellStart"/>
                    <w:r w:rsidRPr="00272576">
                      <w:rPr>
                        <w:rPrChange w:id="1444" w:author="Ritika Arora" w:date="2025-07-01T15:25:00Z">
                          <w:rPr>
                            <w:noProof/>
                          </w:rPr>
                        </w:rPrChange>
                      </w:rPr>
                      <w:t>Roselló</w:t>
                    </w:r>
                    <w:proofErr w:type="spellEnd"/>
                    <w:r w:rsidRPr="00272576">
                      <w:rPr>
                        <w:rPrChange w:id="1445" w:author="Ritika Arora" w:date="2025-07-01T15:25:00Z">
                          <w:rPr>
                            <w:noProof/>
                          </w:rPr>
                        </w:rPrChange>
                      </w:rPr>
                      <w:t xml:space="preserve">, "A Survey of Deep Learning in Medicine: Analyzing the Impact of Deep Learning in Disease Diagnosis," </w:t>
                    </w:r>
                    <w:r w:rsidRPr="00272576">
                      <w:rPr>
                        <w:rPrChange w:id="1446" w:author="Ritika Arora" w:date="2025-07-01T15:25:00Z">
                          <w:rPr>
                            <w:i/>
                            <w:iCs/>
                            <w:noProof/>
                          </w:rPr>
                        </w:rPrChange>
                      </w:rPr>
                      <w:t xml:space="preserve">Computational Intelligence, </w:t>
                    </w:r>
                    <w:r w:rsidRPr="00272576">
                      <w:rPr>
                        <w:rPrChange w:id="1447" w:author="Ritika Arora" w:date="2025-07-01T15:25:00Z">
                          <w:rPr>
                            <w:noProof/>
                          </w:rPr>
                        </w:rPrChange>
                      </w:rPr>
                      <w:t xml:space="preserve">vol. 37, p. 321–344, 2021. </w:t>
                    </w:r>
                  </w:p>
                </w:tc>
              </w:tr>
            </w:tbl>
            <w:p w14:paraId="24A4E620" w14:textId="38902E8D" w:rsidR="00074EBC" w:rsidRPr="00687AB4" w:rsidRDefault="006E5F6B" w:rsidP="00E51A4E">
              <w:r>
                <w:rPr>
                  <w:b/>
                  <w:bCs/>
                  <w:noProof/>
                </w:rPr>
                <w:fldChar w:fldCharType="end"/>
              </w:r>
            </w:p>
          </w:sdtContent>
        </w:sdt>
      </w:sdtContent>
    </w:sdt>
    <w:sectPr w:rsidR="00074EBC" w:rsidRPr="00687AB4" w:rsidSect="006073F6">
      <w:footerReference w:type="first" r:id="rId15"/>
      <w:pgSz w:w="11906" w:h="16838" w:code="9"/>
      <w:pgMar w:top="1440" w:right="1440" w:bottom="1440" w:left="1440" w:header="1973" w:footer="2347" w:gutter="0"/>
      <w:cols w:space="708"/>
      <w:titlePg/>
      <w:docGrid w:linePitch="360"/>
      <w:sectPrChange w:id="1448" w:author="Ritika Arora" w:date="2025-07-01T13:11:00Z">
        <w:sectPr w:rsidR="00074EBC" w:rsidRPr="00687AB4" w:rsidSect="006073F6">
          <w:pgSz w:w="12240" w:h="15840" w:code="0"/>
          <w:pgMar w:top="2347" w:right="2160" w:bottom="2707" w:left="2160" w:header="1973" w:footer="2347"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zeen Shaikh" w:date="2024-10-23T14:11:00Z" w:initials="TS">
    <w:p w14:paraId="1436CB4C" w14:textId="77777777" w:rsidR="00687AB4" w:rsidRDefault="00687AB4" w:rsidP="00687AB4">
      <w:pPr>
        <w:pStyle w:val="CommentText"/>
      </w:pPr>
      <w:r>
        <w:rPr>
          <w:rStyle w:val="CommentReference"/>
        </w:rPr>
        <w:annotationRef/>
      </w:r>
      <w:r>
        <w:t>*Introducing Hugging Face Diffusers Library</w:t>
      </w:r>
    </w:p>
  </w:comment>
  <w:comment w:id="43" w:author="Ritika Arora" w:date="2025-07-01T13:15:00Z" w:initials="RA">
    <w:p w14:paraId="4FD7C064" w14:textId="159B2415" w:rsidR="00D94571" w:rsidRDefault="00D94571">
      <w:pPr>
        <w:pStyle w:val="CommentText"/>
      </w:pPr>
      <w:r>
        <w:rPr>
          <w:rStyle w:val="CommentReference"/>
        </w:rPr>
        <w:annotationRef/>
      </w:r>
      <w:r>
        <w:t>Please refrain from using colon in the heading. Kindly rephrase</w:t>
      </w:r>
    </w:p>
  </w:comment>
  <w:comment w:id="91" w:author="Tazeen Shaikh" w:date="2024-10-28T20:40:00Z" w:initials="TS">
    <w:p w14:paraId="28FC8728" w14:textId="77777777" w:rsidR="00655A60" w:rsidRDefault="00655A60" w:rsidP="00655A60">
      <w:pPr>
        <w:pStyle w:val="CommentText"/>
      </w:pPr>
      <w:r>
        <w:rPr>
          <w:rStyle w:val="CommentReference"/>
        </w:rPr>
        <w:annotationRef/>
      </w:r>
      <w:r>
        <w:t xml:space="preserve">This section combines content from the </w:t>
      </w:r>
      <w:proofErr w:type="spellStart"/>
      <w:r>
        <w:t>The</w:t>
      </w:r>
      <w:proofErr w:type="spellEnd"/>
      <w:r>
        <w:t xml:space="preserve"> Need for Transformer-Based Solutions and Hugging Face and Democratizing NLP sections.</w:t>
      </w:r>
    </w:p>
  </w:comment>
  <w:comment w:id="92" w:author="Paulo H. Leocadio" w:date="2025-06-18T15:25:00Z" w:initials="PHL">
    <w:p w14:paraId="1287FFE2" w14:textId="77777777" w:rsidR="000D6A6B" w:rsidRDefault="000D6A6B" w:rsidP="000D6A6B">
      <w:pPr>
        <w:pStyle w:val="CommentText"/>
      </w:pPr>
      <w:r>
        <w:rPr>
          <w:rStyle w:val="CommentReference"/>
        </w:rPr>
        <w:annotationRef/>
      </w:r>
      <w:r>
        <w:t>The referenced sections were cut off final text</w:t>
      </w:r>
    </w:p>
  </w:comment>
  <w:comment w:id="186" w:author="Tazeen Shaikh" w:date="2024-10-28T19:33:00Z" w:initials="TS">
    <w:p w14:paraId="4BD88D6C" w14:textId="6BA4FE78" w:rsidR="00655A60" w:rsidRDefault="00655A60" w:rsidP="00655A60">
      <w:pPr>
        <w:pStyle w:val="CommentText"/>
      </w:pPr>
      <w:r>
        <w:rPr>
          <w:rStyle w:val="CommentReference"/>
        </w:rPr>
        <w:annotationRef/>
      </w:r>
      <w:r>
        <w:t>Can add this two points to Comparative advantages section.</w:t>
      </w:r>
    </w:p>
  </w:comment>
  <w:comment w:id="187" w:author="Paulo H. Leocadio" w:date="2025-06-18T15:23:00Z" w:initials="PHL">
    <w:p w14:paraId="348FF29C" w14:textId="77777777" w:rsidR="0023222E" w:rsidRDefault="0023222E" w:rsidP="0023222E">
      <w:pPr>
        <w:pStyle w:val="CommentText"/>
      </w:pPr>
      <w:r>
        <w:rPr>
          <w:rStyle w:val="CommentReference"/>
        </w:rPr>
        <w:annotationRef/>
      </w:r>
      <w:r>
        <w:t>Done</w:t>
      </w:r>
    </w:p>
  </w:comment>
  <w:comment w:id="258" w:author="Ritika Arora" w:date="2025-07-01T13:26:00Z" w:initials="RA">
    <w:p w14:paraId="7E87A0A2" w14:textId="015875BA" w:rsidR="001A1E18" w:rsidRDefault="001A1E18">
      <w:pPr>
        <w:pStyle w:val="CommentText"/>
      </w:pPr>
      <w:r>
        <w:rPr>
          <w:rStyle w:val="CommentReference"/>
        </w:rPr>
        <w:annotationRef/>
      </w:r>
      <w:r>
        <w:t>Please provide full form</w:t>
      </w:r>
    </w:p>
  </w:comment>
  <w:comment w:id="264" w:author="Tazeen Shaikh" w:date="2024-10-28T23:48:00Z" w:initials="TS">
    <w:p w14:paraId="1C60DF8B" w14:textId="70A164B5" w:rsidR="00480C00" w:rsidRDefault="00480C00" w:rsidP="00480C00">
      <w:pPr>
        <w:pStyle w:val="CommentText"/>
      </w:pPr>
      <w:r>
        <w:rPr>
          <w:rStyle w:val="CommentReference"/>
        </w:rPr>
        <w:annotationRef/>
      </w:r>
      <w:r>
        <w:t>Please write these as complete sentences aka lead-ins to inform the readers what we doing in the following list.</w:t>
      </w:r>
    </w:p>
  </w:comment>
  <w:comment w:id="265" w:author="Paulo H. Leocadio" w:date="2025-06-18T15:57:00Z" w:initials="PHL">
    <w:p w14:paraId="5387D652" w14:textId="77777777" w:rsidR="008C0127" w:rsidRDefault="008C0127" w:rsidP="008C0127">
      <w:pPr>
        <w:pStyle w:val="CommentText"/>
      </w:pPr>
      <w:r>
        <w:rPr>
          <w:rStyle w:val="CommentReference"/>
        </w:rPr>
        <w:annotationRef/>
      </w:r>
      <w:r>
        <w:t>done</w:t>
      </w:r>
    </w:p>
  </w:comment>
  <w:comment w:id="277" w:author="Tazeen Shaikh" w:date="2024-10-28T23:48:00Z" w:initials="TS">
    <w:p w14:paraId="5A6C3327" w14:textId="333BB5FC" w:rsidR="00480C00" w:rsidRDefault="00480C00" w:rsidP="00480C00">
      <w:pPr>
        <w:pStyle w:val="CommentText"/>
      </w:pPr>
      <w:r>
        <w:rPr>
          <w:rStyle w:val="CommentReference"/>
        </w:rPr>
        <w:annotationRef/>
      </w:r>
      <w:r>
        <w:t>Write as a complete sentence, please.</w:t>
      </w:r>
    </w:p>
  </w:comment>
  <w:comment w:id="278" w:author="Paulo H. Leocadio" w:date="2025-06-18T15:57:00Z" w:initials="PHL">
    <w:p w14:paraId="14C15266" w14:textId="77777777" w:rsidR="008C0127" w:rsidRDefault="008C0127" w:rsidP="008C0127">
      <w:pPr>
        <w:pStyle w:val="CommentText"/>
      </w:pPr>
      <w:r>
        <w:rPr>
          <w:rStyle w:val="CommentReference"/>
        </w:rPr>
        <w:annotationRef/>
      </w:r>
      <w:r>
        <w:t>done</w:t>
      </w:r>
    </w:p>
  </w:comment>
  <w:comment w:id="301" w:author="Ritika Arora" w:date="2025-07-01T13:28:00Z" w:initials="RA">
    <w:p w14:paraId="37D4E36A" w14:textId="2427B302" w:rsidR="001A1E18" w:rsidRDefault="001A1E18">
      <w:pPr>
        <w:pStyle w:val="CommentText"/>
      </w:pPr>
      <w:r>
        <w:rPr>
          <w:rStyle w:val="CommentReference"/>
        </w:rPr>
        <w:annotationRef/>
      </w:r>
      <w:r>
        <w:t>please confirm if this should be a heading</w:t>
      </w:r>
    </w:p>
  </w:comment>
  <w:comment w:id="922" w:author="Ritika Arora" w:date="2025-07-01T15:13:00Z" w:initials="RA">
    <w:p w14:paraId="24D63F80" w14:textId="670E08BA" w:rsidR="00630A23" w:rsidRDefault="00630A23">
      <w:pPr>
        <w:pStyle w:val="CommentText"/>
      </w:pPr>
      <w:r>
        <w:rPr>
          <w:rStyle w:val="CommentReference"/>
        </w:rPr>
        <w:annotationRef/>
      </w:r>
      <w:r>
        <w:t>please provide a 2-3 lines intro for the step as provided for other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6CB4C" w15:done="1"/>
  <w15:commentEx w15:paraId="4FD7C064" w15:done="0"/>
  <w15:commentEx w15:paraId="28FC8728" w15:done="1"/>
  <w15:commentEx w15:paraId="1287FFE2" w15:paraIdParent="28FC8728" w15:done="1"/>
  <w15:commentEx w15:paraId="4BD88D6C" w15:done="1"/>
  <w15:commentEx w15:paraId="348FF29C" w15:paraIdParent="4BD88D6C" w15:done="1"/>
  <w15:commentEx w15:paraId="7E87A0A2" w15:done="0"/>
  <w15:commentEx w15:paraId="1C60DF8B" w15:done="1"/>
  <w15:commentEx w15:paraId="5387D652" w15:paraIdParent="1C60DF8B" w15:done="1"/>
  <w15:commentEx w15:paraId="5A6C3327" w15:done="1"/>
  <w15:commentEx w15:paraId="14C15266" w15:paraIdParent="5A6C3327" w15:done="1"/>
  <w15:commentEx w15:paraId="37D4E36A" w15:done="0"/>
  <w15:commentEx w15:paraId="24D63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D0CF4B" w16cex:dateUtc="2024-10-23T08:41:00Z"/>
  <w16cex:commentExtensible w16cex:durableId="5267AF34" w16cex:dateUtc="2025-07-01T07:45:00Z"/>
  <w16cex:commentExtensible w16cex:durableId="0DA805A3" w16cex:dateUtc="2024-10-28T15:10:00Z"/>
  <w16cex:commentExtensible w16cex:durableId="344144DF" w16cex:dateUtc="2025-06-18T19:25:00Z"/>
  <w16cex:commentExtensible w16cex:durableId="5E7A059E" w16cex:dateUtc="2024-10-28T14:03:00Z"/>
  <w16cex:commentExtensible w16cex:durableId="405C9C6D" w16cex:dateUtc="2025-06-18T19:23:00Z"/>
  <w16cex:commentExtensible w16cex:durableId="67EA56E2" w16cex:dateUtc="2025-07-01T07:56:00Z"/>
  <w16cex:commentExtensible w16cex:durableId="68A6DC88" w16cex:dateUtc="2024-10-28T18:18:00Z"/>
  <w16cex:commentExtensible w16cex:durableId="272D671E" w16cex:dateUtc="2025-06-18T19:57:00Z"/>
  <w16cex:commentExtensible w16cex:durableId="4C94770F" w16cex:dateUtc="2024-10-28T18:18:00Z"/>
  <w16cex:commentExtensible w16cex:durableId="63FBCC4D" w16cex:dateUtc="2025-06-18T19:57:00Z"/>
  <w16cex:commentExtensible w16cex:durableId="7A48502A" w16cex:dateUtc="2025-07-01T07:58:00Z"/>
  <w16cex:commentExtensible w16cex:durableId="54B51BFD" w16cex:dateUtc="2025-07-01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6CB4C" w16cid:durableId="54D0CF4B"/>
  <w16cid:commentId w16cid:paraId="4FD7C064" w16cid:durableId="5267AF34"/>
  <w16cid:commentId w16cid:paraId="28FC8728" w16cid:durableId="0DA805A3"/>
  <w16cid:commentId w16cid:paraId="1287FFE2" w16cid:durableId="344144DF"/>
  <w16cid:commentId w16cid:paraId="4BD88D6C" w16cid:durableId="5E7A059E"/>
  <w16cid:commentId w16cid:paraId="348FF29C" w16cid:durableId="405C9C6D"/>
  <w16cid:commentId w16cid:paraId="7E87A0A2" w16cid:durableId="67EA56E2"/>
  <w16cid:commentId w16cid:paraId="1C60DF8B" w16cid:durableId="68A6DC88"/>
  <w16cid:commentId w16cid:paraId="5387D652" w16cid:durableId="272D671E"/>
  <w16cid:commentId w16cid:paraId="5A6C3327" w16cid:durableId="4C94770F"/>
  <w16cid:commentId w16cid:paraId="14C15266" w16cid:durableId="63FBCC4D"/>
  <w16cid:commentId w16cid:paraId="37D4E36A" w16cid:durableId="7A48502A"/>
  <w16cid:commentId w16cid:paraId="24D63F80" w16cid:durableId="54B51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B87C" w14:textId="77777777" w:rsidR="00640B90" w:rsidRDefault="00640B90" w:rsidP="00672E31">
      <w:pPr>
        <w:spacing w:line="240" w:lineRule="auto"/>
      </w:pPr>
      <w:r>
        <w:separator/>
      </w:r>
    </w:p>
  </w:endnote>
  <w:endnote w:type="continuationSeparator" w:id="0">
    <w:p w14:paraId="2E844847" w14:textId="77777777" w:rsidR="00640B90" w:rsidRDefault="00640B90" w:rsidP="00672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D2DF" w14:textId="116B8F5B" w:rsidR="00672E31" w:rsidRDefault="00672E31">
    <w:pPr>
      <w:pStyle w:val="Footer"/>
    </w:pPr>
    <w:r>
      <w:rPr>
        <w:noProof/>
      </w:rPr>
      <mc:AlternateContent>
        <mc:Choice Requires="wpg">
          <w:drawing>
            <wp:anchor distT="0" distB="0" distL="114300" distR="114300" simplePos="0" relativeHeight="251659264" behindDoc="0" locked="0" layoutInCell="1" allowOverlap="1" wp14:anchorId="666742B7" wp14:editId="4AD9FBF5">
              <wp:simplePos x="0" y="0"/>
              <wp:positionH relativeFrom="page">
                <wp:align>left</wp:align>
              </wp:positionH>
              <wp:positionV relativeFrom="bottomMargin">
                <wp:align>center</wp:align>
              </wp:positionV>
              <wp:extent cx="6753225" cy="407670"/>
              <wp:effectExtent l="0" t="0" r="0" b="0"/>
              <wp:wrapNone/>
              <wp:docPr id="155" name="Group 166"/>
              <wp:cNvGraphicFramePr/>
              <a:graphic xmlns:a="http://schemas.openxmlformats.org/drawingml/2006/main">
                <a:graphicData uri="http://schemas.microsoft.com/office/word/2010/wordprocessingGroup">
                  <wpg:wgp>
                    <wpg:cNvGrpSpPr/>
                    <wpg:grpSpPr>
                      <a:xfrm>
                        <a:off x="0" y="0"/>
                        <a:ext cx="6753225" cy="407670"/>
                        <a:chOff x="0" y="0"/>
                        <a:chExt cx="5943600" cy="4076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0013A" w14:textId="6A8B75D5" w:rsidR="00672E31" w:rsidRPr="006073F6" w:rsidRDefault="00000000">
                            <w:pPr>
                              <w:pStyle w:val="Footer"/>
                              <w:rPr>
                                <w:caps/>
                                <w:color w:val="808080" w:themeColor="background1" w:themeShade="80"/>
                                <w:sz w:val="20"/>
                                <w:szCs w:val="20"/>
                                <w:lang w:val="pt-BR"/>
                              </w:rPr>
                            </w:pPr>
                            <w:sdt>
                              <w:sdtPr>
                                <w:rPr>
                                  <w:color w:val="808080" w:themeColor="background1" w:themeShade="80"/>
                                  <w:sz w:val="20"/>
                                  <w:szCs w:val="20"/>
                                  <w:lang w:val="pt-BR"/>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672E31" w:rsidRPr="006073F6">
                                  <w:rPr>
                                    <w:color w:val="808080" w:themeColor="background1" w:themeShade="80"/>
                                    <w:sz w:val="20"/>
                                    <w:szCs w:val="20"/>
                                    <w:lang w:val="pt-BR"/>
                                  </w:rPr>
                                  <w:t>Paulo H. Leocadio | https://orcid.org/0000-0002-4992-4541</w:t>
                                </w:r>
                              </w:sdtContent>
                            </w:sdt>
                            <w:r w:rsidR="00672E31" w:rsidRPr="006073F6">
                              <w:rPr>
                                <w:caps/>
                                <w:color w:val="808080" w:themeColor="background1" w:themeShade="80"/>
                                <w:sz w:val="20"/>
                                <w:szCs w:val="20"/>
                                <w:lang w:val="pt-BR"/>
                              </w:rPr>
                              <w:t> | </w:t>
                            </w:r>
                            <w:sdt>
                              <w:sdtPr>
                                <w:rPr>
                                  <w:caps/>
                                  <w:color w:val="808080" w:themeColor="background1" w:themeShade="80"/>
                                  <w:sz w:val="20"/>
                                  <w:szCs w:val="20"/>
                                  <w:lang w:val="pt-BR"/>
                                </w:rPr>
                                <w:alias w:val="School"/>
                                <w:tag w:val="School"/>
                                <w:id w:val="1660265181"/>
                                <w:dataBinding w:prefixMappings="xmlns:ns0='http://schemas.openxmlformats.org/officeDocument/2006/extended-properties' " w:xpath="/ns0:Properties[1]/ns0:Company[1]" w:storeItemID="{6668398D-A668-4E3E-A5EB-62B293D839F1}"/>
                                <w:text/>
                              </w:sdtPr>
                              <w:sdtContent>
                                <w:r w:rsidR="00672E31" w:rsidRPr="006073F6">
                                  <w:rPr>
                                    <w:caps/>
                                    <w:color w:val="808080" w:themeColor="background1" w:themeShade="80"/>
                                    <w:sz w:val="20"/>
                                    <w:szCs w:val="20"/>
                                    <w:lang w:val="pt-BR"/>
                                  </w:rPr>
                                  <w:t>DOI: 10.22541/au.173627631.17676163/v1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66742B7" id="Group 166" o:spid="_x0000_s1026" style="position:absolute;margin-left:0;margin-top:0;width:531.75pt;height:32.1pt;z-index:251659264;mso-position-horizontal:left;mso-position-horizontal-relative:page;mso-position-vertical:center;mso-position-vertical-relative:bottom-margin-area;mso-width-relative:margin"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0FF0013A" w14:textId="6A8B75D5" w:rsidR="00672E31" w:rsidRPr="006073F6" w:rsidRDefault="00000000">
                      <w:pPr>
                        <w:pStyle w:val="Footer"/>
                        <w:rPr>
                          <w:caps/>
                          <w:color w:val="808080" w:themeColor="background1" w:themeShade="80"/>
                          <w:sz w:val="20"/>
                          <w:szCs w:val="20"/>
                          <w:lang w:val="pt-BR"/>
                        </w:rPr>
                      </w:pPr>
                      <w:sdt>
                        <w:sdtPr>
                          <w:rPr>
                            <w:color w:val="808080" w:themeColor="background1" w:themeShade="80"/>
                            <w:sz w:val="20"/>
                            <w:szCs w:val="20"/>
                            <w:lang w:val="pt-BR"/>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672E31" w:rsidRPr="006073F6">
                            <w:rPr>
                              <w:color w:val="808080" w:themeColor="background1" w:themeShade="80"/>
                              <w:sz w:val="20"/>
                              <w:szCs w:val="20"/>
                              <w:lang w:val="pt-BR"/>
                            </w:rPr>
                            <w:t>Paulo H. Leocadio | https://orcid.org/0000-0002-4992-4541</w:t>
                          </w:r>
                        </w:sdtContent>
                      </w:sdt>
                      <w:r w:rsidR="00672E31" w:rsidRPr="006073F6">
                        <w:rPr>
                          <w:caps/>
                          <w:color w:val="808080" w:themeColor="background1" w:themeShade="80"/>
                          <w:sz w:val="20"/>
                          <w:szCs w:val="20"/>
                          <w:lang w:val="pt-BR"/>
                        </w:rPr>
                        <w:t> | </w:t>
                      </w:r>
                      <w:sdt>
                        <w:sdtPr>
                          <w:rPr>
                            <w:caps/>
                            <w:color w:val="808080" w:themeColor="background1" w:themeShade="80"/>
                            <w:sz w:val="20"/>
                            <w:szCs w:val="20"/>
                            <w:lang w:val="pt-BR"/>
                          </w:rPr>
                          <w:alias w:val="School"/>
                          <w:tag w:val="School"/>
                          <w:id w:val="1660265181"/>
                          <w:dataBinding w:prefixMappings="xmlns:ns0='http://schemas.openxmlformats.org/officeDocument/2006/extended-properties' " w:xpath="/ns0:Properties[1]/ns0:Company[1]" w:storeItemID="{6668398D-A668-4E3E-A5EB-62B293D839F1}"/>
                          <w:text/>
                        </w:sdtPr>
                        <w:sdtContent>
                          <w:r w:rsidR="00672E31" w:rsidRPr="006073F6">
                            <w:rPr>
                              <w:caps/>
                              <w:color w:val="808080" w:themeColor="background1" w:themeShade="80"/>
                              <w:sz w:val="20"/>
                              <w:szCs w:val="20"/>
                              <w:lang w:val="pt-BR"/>
                            </w:rPr>
                            <w:t>DOI: 10.22541/au.173627631.17676163/v1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D493" w14:textId="77777777" w:rsidR="00640B90" w:rsidRDefault="00640B90" w:rsidP="00672E31">
      <w:pPr>
        <w:spacing w:line="240" w:lineRule="auto"/>
      </w:pPr>
      <w:r>
        <w:separator/>
      </w:r>
    </w:p>
  </w:footnote>
  <w:footnote w:type="continuationSeparator" w:id="0">
    <w:p w14:paraId="1AC7D715" w14:textId="77777777" w:rsidR="00640B90" w:rsidRDefault="00640B90" w:rsidP="00672E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EAE2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15:restartNumberingAfterBreak="0">
    <w:nsid w:val="0CAB368D"/>
    <w:multiLevelType w:val="hybridMultilevel"/>
    <w:tmpl w:val="106445A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F2419"/>
    <w:multiLevelType w:val="hybridMultilevel"/>
    <w:tmpl w:val="C4A0B5F2"/>
    <w:lvl w:ilvl="0" w:tplc="1444E8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D6D1D"/>
    <w:multiLevelType w:val="hybridMultilevel"/>
    <w:tmpl w:val="8458B0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C7768"/>
    <w:multiLevelType w:val="hybridMultilevel"/>
    <w:tmpl w:val="55089F2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F6360"/>
    <w:multiLevelType w:val="hybridMultilevel"/>
    <w:tmpl w:val="5F140B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531C3B"/>
    <w:multiLevelType w:val="hybridMultilevel"/>
    <w:tmpl w:val="5618299C"/>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62D22"/>
    <w:multiLevelType w:val="multilevel"/>
    <w:tmpl w:val="477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E06C04"/>
    <w:multiLevelType w:val="hybridMultilevel"/>
    <w:tmpl w:val="3B8483A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5B655DC"/>
    <w:multiLevelType w:val="hybridMultilevel"/>
    <w:tmpl w:val="636A4F3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53590C"/>
    <w:multiLevelType w:val="multilevel"/>
    <w:tmpl w:val="F984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26E00"/>
    <w:multiLevelType w:val="hybridMultilevel"/>
    <w:tmpl w:val="8D5C832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F76CB"/>
    <w:multiLevelType w:val="hybridMultilevel"/>
    <w:tmpl w:val="13CE3AD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E014B"/>
    <w:multiLevelType w:val="hybridMultilevel"/>
    <w:tmpl w:val="8E642C5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AC00CB"/>
    <w:multiLevelType w:val="hybridMultilevel"/>
    <w:tmpl w:val="6918456A"/>
    <w:lvl w:ilvl="0" w:tplc="4BBCC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C860EC"/>
    <w:multiLevelType w:val="hybridMultilevel"/>
    <w:tmpl w:val="E660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F4422A"/>
    <w:multiLevelType w:val="hybridMultilevel"/>
    <w:tmpl w:val="28906FBC"/>
    <w:lvl w:ilvl="0" w:tplc="12441FDA">
      <w:start w:val="1"/>
      <w:numFmt w:val="decimal"/>
      <w:lvlText w:val="%1."/>
      <w:lvlJc w:val="left"/>
      <w:pPr>
        <w:ind w:left="1020" w:hanging="360"/>
      </w:pPr>
    </w:lvl>
    <w:lvl w:ilvl="1" w:tplc="72C8046C">
      <w:start w:val="1"/>
      <w:numFmt w:val="decimal"/>
      <w:lvlText w:val="%2."/>
      <w:lvlJc w:val="left"/>
      <w:pPr>
        <w:ind w:left="1020" w:hanging="360"/>
      </w:pPr>
    </w:lvl>
    <w:lvl w:ilvl="2" w:tplc="2384C86E">
      <w:start w:val="1"/>
      <w:numFmt w:val="decimal"/>
      <w:lvlText w:val="%3."/>
      <w:lvlJc w:val="left"/>
      <w:pPr>
        <w:ind w:left="1020" w:hanging="360"/>
      </w:pPr>
    </w:lvl>
    <w:lvl w:ilvl="3" w:tplc="DE806AE2">
      <w:start w:val="1"/>
      <w:numFmt w:val="decimal"/>
      <w:lvlText w:val="%4."/>
      <w:lvlJc w:val="left"/>
      <w:pPr>
        <w:ind w:left="1020" w:hanging="360"/>
      </w:pPr>
    </w:lvl>
    <w:lvl w:ilvl="4" w:tplc="C6181C46">
      <w:start w:val="1"/>
      <w:numFmt w:val="decimal"/>
      <w:lvlText w:val="%5."/>
      <w:lvlJc w:val="left"/>
      <w:pPr>
        <w:ind w:left="1020" w:hanging="360"/>
      </w:pPr>
    </w:lvl>
    <w:lvl w:ilvl="5" w:tplc="E84A2160">
      <w:start w:val="1"/>
      <w:numFmt w:val="decimal"/>
      <w:lvlText w:val="%6."/>
      <w:lvlJc w:val="left"/>
      <w:pPr>
        <w:ind w:left="1020" w:hanging="360"/>
      </w:pPr>
    </w:lvl>
    <w:lvl w:ilvl="6" w:tplc="B1E40BD4">
      <w:start w:val="1"/>
      <w:numFmt w:val="decimal"/>
      <w:lvlText w:val="%7."/>
      <w:lvlJc w:val="left"/>
      <w:pPr>
        <w:ind w:left="1020" w:hanging="360"/>
      </w:pPr>
    </w:lvl>
    <w:lvl w:ilvl="7" w:tplc="484E6DA8">
      <w:start w:val="1"/>
      <w:numFmt w:val="decimal"/>
      <w:lvlText w:val="%8."/>
      <w:lvlJc w:val="left"/>
      <w:pPr>
        <w:ind w:left="1020" w:hanging="360"/>
      </w:pPr>
    </w:lvl>
    <w:lvl w:ilvl="8" w:tplc="45C27850">
      <w:start w:val="1"/>
      <w:numFmt w:val="decimal"/>
      <w:lvlText w:val="%9."/>
      <w:lvlJc w:val="left"/>
      <w:pPr>
        <w:ind w:left="1020" w:hanging="360"/>
      </w:pPr>
    </w:lvl>
  </w:abstractNum>
  <w:abstractNum w:abstractNumId="26"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E647E"/>
    <w:multiLevelType w:val="hybridMultilevel"/>
    <w:tmpl w:val="B1DE38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2E712F"/>
    <w:multiLevelType w:val="multilevel"/>
    <w:tmpl w:val="AA1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B6F73"/>
    <w:multiLevelType w:val="hybridMultilevel"/>
    <w:tmpl w:val="CF5EE22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621B64"/>
    <w:multiLevelType w:val="multilevel"/>
    <w:tmpl w:val="F40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616DF"/>
    <w:multiLevelType w:val="hybridMultilevel"/>
    <w:tmpl w:val="5A1690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62F2E"/>
    <w:multiLevelType w:val="hybridMultilevel"/>
    <w:tmpl w:val="44667F9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6B5A3B3A"/>
    <w:multiLevelType w:val="hybridMultilevel"/>
    <w:tmpl w:val="C530782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47E90"/>
    <w:multiLevelType w:val="multilevel"/>
    <w:tmpl w:val="29727B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1995BA7"/>
    <w:multiLevelType w:val="multilevel"/>
    <w:tmpl w:val="A52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56B8B"/>
    <w:multiLevelType w:val="multilevel"/>
    <w:tmpl w:val="03D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609D5"/>
    <w:multiLevelType w:val="multilevel"/>
    <w:tmpl w:val="A734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816E0"/>
    <w:multiLevelType w:val="multilevel"/>
    <w:tmpl w:val="68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45" w15:restartNumberingAfterBreak="0">
    <w:nsid w:val="7EAF543B"/>
    <w:multiLevelType w:val="multilevel"/>
    <w:tmpl w:val="3CE0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113309">
    <w:abstractNumId w:val="15"/>
  </w:num>
  <w:num w:numId="2" w16cid:durableId="690760395">
    <w:abstractNumId w:val="28"/>
    <w:lvlOverride w:ilvl="0">
      <w:startOverride w:val="1"/>
    </w:lvlOverride>
  </w:num>
  <w:num w:numId="3" w16cid:durableId="19327385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970580">
    <w:abstractNumId w:val="35"/>
  </w:num>
  <w:num w:numId="5" w16cid:durableId="971714932">
    <w:abstractNumId w:val="1"/>
  </w:num>
  <w:num w:numId="6" w16cid:durableId="1160578658">
    <w:abstractNumId w:val="13"/>
  </w:num>
  <w:num w:numId="7" w16cid:durableId="1242063909">
    <w:abstractNumId w:val="35"/>
    <w:lvlOverride w:ilvl="0">
      <w:startOverride w:val="1"/>
    </w:lvlOverride>
  </w:num>
  <w:num w:numId="8" w16cid:durableId="769080292">
    <w:abstractNumId w:val="38"/>
  </w:num>
  <w:num w:numId="9" w16cid:durableId="1752506432">
    <w:abstractNumId w:val="44"/>
  </w:num>
  <w:num w:numId="10" w16cid:durableId="699670173">
    <w:abstractNumId w:val="37"/>
  </w:num>
  <w:num w:numId="11" w16cid:durableId="1628467727">
    <w:abstractNumId w:val="42"/>
  </w:num>
  <w:num w:numId="12" w16cid:durableId="471681725">
    <w:abstractNumId w:val="10"/>
  </w:num>
  <w:num w:numId="13" w16cid:durableId="1957564039">
    <w:abstractNumId w:val="32"/>
  </w:num>
  <w:num w:numId="14" w16cid:durableId="981275921">
    <w:abstractNumId w:val="43"/>
  </w:num>
  <w:num w:numId="15" w16cid:durableId="790901411">
    <w:abstractNumId w:val="39"/>
  </w:num>
  <w:num w:numId="16" w16cid:durableId="1447697304">
    <w:abstractNumId w:val="30"/>
  </w:num>
  <w:num w:numId="17" w16cid:durableId="1249466238">
    <w:abstractNumId w:val="11"/>
  </w:num>
  <w:num w:numId="18" w16cid:durableId="1541818738">
    <w:abstractNumId w:val="19"/>
  </w:num>
  <w:num w:numId="19" w16cid:durableId="645938424">
    <w:abstractNumId w:val="29"/>
    <w:lvlOverride w:ilvl="0">
      <w:startOverride w:val="1"/>
    </w:lvlOverride>
  </w:num>
  <w:num w:numId="20" w16cid:durableId="1671444557">
    <w:abstractNumId w:val="24"/>
  </w:num>
  <w:num w:numId="21" w16cid:durableId="468666156">
    <w:abstractNumId w:val="5"/>
    <w:lvlOverride w:ilvl="0">
      <w:startOverride w:val="1"/>
    </w:lvlOverride>
  </w:num>
  <w:num w:numId="22" w16cid:durableId="903568221">
    <w:abstractNumId w:val="7"/>
  </w:num>
  <w:num w:numId="23" w16cid:durableId="1765958134">
    <w:abstractNumId w:val="22"/>
  </w:num>
  <w:num w:numId="24" w16cid:durableId="1903054055">
    <w:abstractNumId w:val="26"/>
  </w:num>
  <w:num w:numId="25" w16cid:durableId="1820535735">
    <w:abstractNumId w:val="41"/>
  </w:num>
  <w:num w:numId="26" w16cid:durableId="1788937005">
    <w:abstractNumId w:val="40"/>
  </w:num>
  <w:num w:numId="27" w16cid:durableId="291441745">
    <w:abstractNumId w:val="25"/>
  </w:num>
  <w:num w:numId="28" w16cid:durableId="729621290">
    <w:abstractNumId w:val="45"/>
    <w:lvlOverride w:ilvl="0">
      <w:startOverride w:val="1"/>
    </w:lvlOverride>
  </w:num>
  <w:num w:numId="29" w16cid:durableId="1211964633">
    <w:abstractNumId w:val="16"/>
  </w:num>
  <w:num w:numId="30" w16cid:durableId="1497650895">
    <w:abstractNumId w:val="0"/>
  </w:num>
  <w:num w:numId="31" w16cid:durableId="80882098">
    <w:abstractNumId w:val="0"/>
  </w:num>
  <w:num w:numId="32" w16cid:durableId="1307509465">
    <w:abstractNumId w:val="33"/>
  </w:num>
  <w:num w:numId="33" w16cid:durableId="277372759">
    <w:abstractNumId w:val="20"/>
  </w:num>
  <w:num w:numId="34" w16cid:durableId="920522939">
    <w:abstractNumId w:val="2"/>
  </w:num>
  <w:num w:numId="35" w16cid:durableId="196281018">
    <w:abstractNumId w:val="14"/>
  </w:num>
  <w:num w:numId="36" w16cid:durableId="1101606554">
    <w:abstractNumId w:val="23"/>
  </w:num>
  <w:num w:numId="37" w16cid:durableId="1327438437">
    <w:abstractNumId w:val="18"/>
  </w:num>
  <w:num w:numId="38" w16cid:durableId="1745909066">
    <w:abstractNumId w:val="34"/>
  </w:num>
  <w:num w:numId="39" w16cid:durableId="1042244018">
    <w:abstractNumId w:val="21"/>
  </w:num>
  <w:num w:numId="40" w16cid:durableId="1337658824">
    <w:abstractNumId w:val="9"/>
  </w:num>
  <w:num w:numId="41" w16cid:durableId="1555581710">
    <w:abstractNumId w:val="3"/>
  </w:num>
  <w:num w:numId="42" w16cid:durableId="1086850226">
    <w:abstractNumId w:val="27"/>
  </w:num>
  <w:num w:numId="43" w16cid:durableId="1832065349">
    <w:abstractNumId w:val="8"/>
  </w:num>
  <w:num w:numId="44" w16cid:durableId="1890074047">
    <w:abstractNumId w:val="6"/>
  </w:num>
  <w:num w:numId="45" w16cid:durableId="271472010">
    <w:abstractNumId w:val="17"/>
  </w:num>
  <w:num w:numId="46" w16cid:durableId="983853489">
    <w:abstractNumId w:val="36"/>
  </w:num>
  <w:num w:numId="47" w16cid:durableId="938103353">
    <w:abstractNumId w:val="12"/>
  </w:num>
  <w:num w:numId="48" w16cid:durableId="2069374296">
    <w:abstractNumId w:val="31"/>
  </w:num>
  <w:num w:numId="49" w16cid:durableId="11791253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zeen Shaikh">
    <w15:presenceInfo w15:providerId="AD" w15:userId="S::tazeens@packt.com::91ddc82f-792c-4645-8c56-8f22d0f89a3b"/>
  </w15:person>
  <w15:person w15:author="Ritika Arora">
    <w15:presenceInfo w15:providerId="None" w15:userId="Ritika Aror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B4"/>
    <w:rsid w:val="0000176E"/>
    <w:rsid w:val="00022A09"/>
    <w:rsid w:val="0002315F"/>
    <w:rsid w:val="0003619C"/>
    <w:rsid w:val="00046F9D"/>
    <w:rsid w:val="00063C7E"/>
    <w:rsid w:val="00074EBC"/>
    <w:rsid w:val="00084A0D"/>
    <w:rsid w:val="0009602D"/>
    <w:rsid w:val="000B0EAF"/>
    <w:rsid w:val="000B3B2F"/>
    <w:rsid w:val="000D6A6B"/>
    <w:rsid w:val="000E1AEC"/>
    <w:rsid w:val="00163F0E"/>
    <w:rsid w:val="00166A62"/>
    <w:rsid w:val="00166B4E"/>
    <w:rsid w:val="00173623"/>
    <w:rsid w:val="00174708"/>
    <w:rsid w:val="001817AC"/>
    <w:rsid w:val="001859DB"/>
    <w:rsid w:val="001A1E18"/>
    <w:rsid w:val="001D01A9"/>
    <w:rsid w:val="001D5FA9"/>
    <w:rsid w:val="001F17DD"/>
    <w:rsid w:val="0023222E"/>
    <w:rsid w:val="002456B7"/>
    <w:rsid w:val="002609BF"/>
    <w:rsid w:val="00272576"/>
    <w:rsid w:val="00276C77"/>
    <w:rsid w:val="00282351"/>
    <w:rsid w:val="002D4E5D"/>
    <w:rsid w:val="002E31B1"/>
    <w:rsid w:val="002F3B4F"/>
    <w:rsid w:val="003077BD"/>
    <w:rsid w:val="003379D1"/>
    <w:rsid w:val="00364129"/>
    <w:rsid w:val="003A65C9"/>
    <w:rsid w:val="003D60B1"/>
    <w:rsid w:val="00410217"/>
    <w:rsid w:val="00416809"/>
    <w:rsid w:val="004262B1"/>
    <w:rsid w:val="00447691"/>
    <w:rsid w:val="00474266"/>
    <w:rsid w:val="00480688"/>
    <w:rsid w:val="00480C00"/>
    <w:rsid w:val="004869BA"/>
    <w:rsid w:val="00495D7D"/>
    <w:rsid w:val="00496A0F"/>
    <w:rsid w:val="004C27DF"/>
    <w:rsid w:val="004E024B"/>
    <w:rsid w:val="004E60D4"/>
    <w:rsid w:val="004F0A93"/>
    <w:rsid w:val="004F1386"/>
    <w:rsid w:val="00500F48"/>
    <w:rsid w:val="00514FE1"/>
    <w:rsid w:val="00517ADE"/>
    <w:rsid w:val="005334AD"/>
    <w:rsid w:val="005612F4"/>
    <w:rsid w:val="0057157F"/>
    <w:rsid w:val="0057210C"/>
    <w:rsid w:val="00575175"/>
    <w:rsid w:val="00580637"/>
    <w:rsid w:val="00581AC9"/>
    <w:rsid w:val="0058285F"/>
    <w:rsid w:val="0058795A"/>
    <w:rsid w:val="005D1334"/>
    <w:rsid w:val="005F0D37"/>
    <w:rsid w:val="00603748"/>
    <w:rsid w:val="00604F3A"/>
    <w:rsid w:val="006073F6"/>
    <w:rsid w:val="006201E0"/>
    <w:rsid w:val="00630A23"/>
    <w:rsid w:val="00640B90"/>
    <w:rsid w:val="00655A60"/>
    <w:rsid w:val="00664923"/>
    <w:rsid w:val="00672E31"/>
    <w:rsid w:val="006766CC"/>
    <w:rsid w:val="00687AB4"/>
    <w:rsid w:val="006A2D2F"/>
    <w:rsid w:val="006C52F2"/>
    <w:rsid w:val="006E5F6B"/>
    <w:rsid w:val="006F150B"/>
    <w:rsid w:val="006F18A7"/>
    <w:rsid w:val="0070714D"/>
    <w:rsid w:val="00726C61"/>
    <w:rsid w:val="00734CB3"/>
    <w:rsid w:val="00750192"/>
    <w:rsid w:val="00753792"/>
    <w:rsid w:val="00777747"/>
    <w:rsid w:val="007858AF"/>
    <w:rsid w:val="00793053"/>
    <w:rsid w:val="007973F0"/>
    <w:rsid w:val="007A1269"/>
    <w:rsid w:val="007A5E1C"/>
    <w:rsid w:val="007B208D"/>
    <w:rsid w:val="007B4336"/>
    <w:rsid w:val="007B605D"/>
    <w:rsid w:val="007D4975"/>
    <w:rsid w:val="007E792B"/>
    <w:rsid w:val="00800F7A"/>
    <w:rsid w:val="00817076"/>
    <w:rsid w:val="00827379"/>
    <w:rsid w:val="008320AE"/>
    <w:rsid w:val="0084690B"/>
    <w:rsid w:val="0085716D"/>
    <w:rsid w:val="00860643"/>
    <w:rsid w:val="00866672"/>
    <w:rsid w:val="008750ED"/>
    <w:rsid w:val="00896C19"/>
    <w:rsid w:val="008C0127"/>
    <w:rsid w:val="00900F3C"/>
    <w:rsid w:val="00910265"/>
    <w:rsid w:val="009108D9"/>
    <w:rsid w:val="00913E1D"/>
    <w:rsid w:val="0094362A"/>
    <w:rsid w:val="00954AD3"/>
    <w:rsid w:val="00974853"/>
    <w:rsid w:val="00984B63"/>
    <w:rsid w:val="009E10BF"/>
    <w:rsid w:val="009F09C1"/>
    <w:rsid w:val="009F18A5"/>
    <w:rsid w:val="009F2CF4"/>
    <w:rsid w:val="00A1536C"/>
    <w:rsid w:val="00A2193B"/>
    <w:rsid w:val="00A32263"/>
    <w:rsid w:val="00A95A55"/>
    <w:rsid w:val="00AD263E"/>
    <w:rsid w:val="00AD6F6B"/>
    <w:rsid w:val="00AE1C95"/>
    <w:rsid w:val="00B0339B"/>
    <w:rsid w:val="00B13C0E"/>
    <w:rsid w:val="00B212BA"/>
    <w:rsid w:val="00B44C1F"/>
    <w:rsid w:val="00B5279C"/>
    <w:rsid w:val="00B6528D"/>
    <w:rsid w:val="00B702C0"/>
    <w:rsid w:val="00B74741"/>
    <w:rsid w:val="00B8031F"/>
    <w:rsid w:val="00B80B11"/>
    <w:rsid w:val="00B95E56"/>
    <w:rsid w:val="00B96C9C"/>
    <w:rsid w:val="00BA7C65"/>
    <w:rsid w:val="00BD332D"/>
    <w:rsid w:val="00BD548E"/>
    <w:rsid w:val="00BE6BAE"/>
    <w:rsid w:val="00C05E48"/>
    <w:rsid w:val="00C109AF"/>
    <w:rsid w:val="00C1655B"/>
    <w:rsid w:val="00C36C99"/>
    <w:rsid w:val="00C43985"/>
    <w:rsid w:val="00C5019D"/>
    <w:rsid w:val="00C60E42"/>
    <w:rsid w:val="00C65236"/>
    <w:rsid w:val="00C719F3"/>
    <w:rsid w:val="00C93E5D"/>
    <w:rsid w:val="00CB71E9"/>
    <w:rsid w:val="00CC03E6"/>
    <w:rsid w:val="00D10030"/>
    <w:rsid w:val="00D217FC"/>
    <w:rsid w:val="00D57383"/>
    <w:rsid w:val="00D84C8E"/>
    <w:rsid w:val="00D94571"/>
    <w:rsid w:val="00DB4541"/>
    <w:rsid w:val="00DC02E9"/>
    <w:rsid w:val="00DC3211"/>
    <w:rsid w:val="00DE784A"/>
    <w:rsid w:val="00DE7ED9"/>
    <w:rsid w:val="00DF2243"/>
    <w:rsid w:val="00E07BE1"/>
    <w:rsid w:val="00E216E3"/>
    <w:rsid w:val="00E34F8C"/>
    <w:rsid w:val="00E51A4E"/>
    <w:rsid w:val="00E77DF0"/>
    <w:rsid w:val="00E81475"/>
    <w:rsid w:val="00E85FF2"/>
    <w:rsid w:val="00E93C6C"/>
    <w:rsid w:val="00ED05A3"/>
    <w:rsid w:val="00ED3E26"/>
    <w:rsid w:val="00EE1813"/>
    <w:rsid w:val="00EE538D"/>
    <w:rsid w:val="00F30C5D"/>
    <w:rsid w:val="00F771DC"/>
    <w:rsid w:val="00F92EF2"/>
    <w:rsid w:val="00FB75B9"/>
    <w:rsid w:val="00FC25A9"/>
    <w:rsid w:val="00FF2B16"/>
    <w:rsid w:val="00FF4C22"/>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709CD"/>
  <w15:chartTrackingRefBased/>
  <w15:docId w15:val="{2D084581-8365-4E42-8B9D-54A672FD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073F6"/>
    <w:pPr>
      <w:spacing w:after="0"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rsid w:val="006073F6"/>
    <w:pPr>
      <w:keepNext/>
      <w:keepLines/>
      <w:spacing w:before="400" w:after="120"/>
      <w:outlineLvl w:val="0"/>
    </w:pPr>
    <w:rPr>
      <w:sz w:val="40"/>
      <w:szCs w:val="40"/>
    </w:rPr>
  </w:style>
  <w:style w:type="paragraph" w:styleId="Heading2">
    <w:name w:val="heading 2"/>
    <w:basedOn w:val="Normal"/>
    <w:next w:val="Normal"/>
    <w:link w:val="Heading2Char"/>
    <w:rsid w:val="006073F6"/>
    <w:pPr>
      <w:keepNext/>
      <w:keepLines/>
      <w:spacing w:before="360" w:after="120"/>
      <w:outlineLvl w:val="1"/>
    </w:pPr>
    <w:rPr>
      <w:sz w:val="32"/>
      <w:szCs w:val="32"/>
    </w:rPr>
  </w:style>
  <w:style w:type="paragraph" w:styleId="Heading3">
    <w:name w:val="heading 3"/>
    <w:basedOn w:val="Normal"/>
    <w:next w:val="Normal"/>
    <w:link w:val="Heading3Char"/>
    <w:rsid w:val="006073F6"/>
    <w:pPr>
      <w:keepNext/>
      <w:keepLines/>
      <w:spacing w:before="320" w:after="80"/>
      <w:outlineLvl w:val="2"/>
    </w:pPr>
    <w:rPr>
      <w:color w:val="434343"/>
      <w:sz w:val="28"/>
      <w:szCs w:val="28"/>
    </w:rPr>
  </w:style>
  <w:style w:type="paragraph" w:styleId="Heading4">
    <w:name w:val="heading 4"/>
    <w:basedOn w:val="Normal"/>
    <w:next w:val="Normal"/>
    <w:link w:val="Heading4Char"/>
    <w:rsid w:val="006073F6"/>
    <w:pPr>
      <w:keepNext/>
      <w:keepLines/>
      <w:spacing w:before="280" w:after="80"/>
      <w:outlineLvl w:val="3"/>
    </w:pPr>
    <w:rPr>
      <w:color w:val="666666"/>
      <w:sz w:val="24"/>
      <w:szCs w:val="24"/>
    </w:rPr>
  </w:style>
  <w:style w:type="paragraph" w:styleId="Heading5">
    <w:name w:val="heading 5"/>
    <w:basedOn w:val="Normal"/>
    <w:next w:val="Normal"/>
    <w:link w:val="Heading5Char"/>
    <w:rsid w:val="006073F6"/>
    <w:pPr>
      <w:keepNext/>
      <w:keepLines/>
      <w:spacing w:before="240" w:after="80"/>
      <w:outlineLvl w:val="4"/>
    </w:pPr>
    <w:rPr>
      <w:color w:val="666666"/>
    </w:rPr>
  </w:style>
  <w:style w:type="paragraph" w:styleId="Heading6">
    <w:name w:val="heading 6"/>
    <w:basedOn w:val="Normal"/>
    <w:next w:val="Normal"/>
    <w:link w:val="Heading6Char"/>
    <w:rsid w:val="006073F6"/>
    <w:pPr>
      <w:keepNext/>
      <w:keepLines/>
      <w:spacing w:before="240" w:after="80"/>
      <w:outlineLvl w:val="5"/>
    </w:pPr>
    <w:rPr>
      <w:i/>
      <w:color w:val="666666"/>
    </w:rPr>
  </w:style>
  <w:style w:type="paragraph" w:styleId="Heading7">
    <w:name w:val="heading 7"/>
    <w:basedOn w:val="Normal"/>
    <w:next w:val="Normal"/>
    <w:link w:val="Heading7Char"/>
    <w:uiPriority w:val="9"/>
    <w:unhideWhenUsed/>
    <w:rsid w:val="00687AB4"/>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87AB4"/>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87AB4"/>
    <w:pPr>
      <w:keepNext/>
      <w:keepLines/>
      <w:spacing w:before="4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6073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73F6"/>
  </w:style>
  <w:style w:type="character" w:customStyle="1" w:styleId="Heading1Char">
    <w:name w:val="Heading 1 Char"/>
    <w:basedOn w:val="DefaultParagraphFont"/>
    <w:link w:val="Heading1"/>
    <w:rsid w:val="006073F6"/>
    <w:rPr>
      <w:rFonts w:ascii="Arial" w:eastAsia="Arial" w:hAnsi="Arial" w:cs="Arial"/>
      <w:kern w:val="0"/>
      <w:sz w:val="40"/>
      <w:szCs w:val="40"/>
      <w14:ligatures w14:val="none"/>
    </w:rPr>
  </w:style>
  <w:style w:type="character" w:customStyle="1" w:styleId="Heading2Char">
    <w:name w:val="Heading 2 Char"/>
    <w:basedOn w:val="DefaultParagraphFont"/>
    <w:link w:val="Heading2"/>
    <w:rsid w:val="00687AB4"/>
    <w:rPr>
      <w:rFonts w:ascii="Arial" w:eastAsia="Arial" w:hAnsi="Arial" w:cs="Arial"/>
      <w:kern w:val="0"/>
      <w:sz w:val="32"/>
      <w:szCs w:val="32"/>
      <w14:ligatures w14:val="none"/>
    </w:rPr>
  </w:style>
  <w:style w:type="character" w:customStyle="1" w:styleId="Heading3Char">
    <w:name w:val="Heading 3 Char"/>
    <w:basedOn w:val="DefaultParagraphFont"/>
    <w:link w:val="Heading3"/>
    <w:rsid w:val="00687AB4"/>
    <w:rPr>
      <w:rFonts w:ascii="Arial" w:eastAsia="Arial" w:hAnsi="Arial" w:cs="Arial"/>
      <w:color w:val="434343"/>
      <w:kern w:val="0"/>
      <w:sz w:val="28"/>
      <w:szCs w:val="28"/>
      <w14:ligatures w14:val="none"/>
    </w:rPr>
  </w:style>
  <w:style w:type="character" w:customStyle="1" w:styleId="Heading4Char">
    <w:name w:val="Heading 4 Char"/>
    <w:basedOn w:val="DefaultParagraphFont"/>
    <w:link w:val="Heading4"/>
    <w:rsid w:val="00687AB4"/>
    <w:rPr>
      <w:rFonts w:ascii="Arial" w:eastAsia="Arial" w:hAnsi="Arial" w:cs="Arial"/>
      <w:color w:val="666666"/>
      <w:kern w:val="0"/>
      <w14:ligatures w14:val="none"/>
    </w:rPr>
  </w:style>
  <w:style w:type="character" w:customStyle="1" w:styleId="Heading5Char">
    <w:name w:val="Heading 5 Char"/>
    <w:basedOn w:val="DefaultParagraphFont"/>
    <w:link w:val="Heading5"/>
    <w:rsid w:val="00687AB4"/>
    <w:rPr>
      <w:rFonts w:ascii="Arial" w:eastAsia="Arial" w:hAnsi="Arial" w:cs="Arial"/>
      <w:color w:val="666666"/>
      <w:kern w:val="0"/>
      <w:sz w:val="22"/>
      <w:szCs w:val="22"/>
      <w14:ligatures w14:val="none"/>
    </w:rPr>
  </w:style>
  <w:style w:type="character" w:customStyle="1" w:styleId="Heading6Char">
    <w:name w:val="Heading 6 Char"/>
    <w:basedOn w:val="DefaultParagraphFont"/>
    <w:link w:val="Heading6"/>
    <w:rsid w:val="00687AB4"/>
    <w:rPr>
      <w:rFonts w:ascii="Arial" w:eastAsia="Arial" w:hAnsi="Arial" w:cs="Arial"/>
      <w:i/>
      <w:color w:val="666666"/>
      <w:kern w:val="0"/>
      <w:sz w:val="22"/>
      <w:szCs w:val="22"/>
      <w14:ligatures w14:val="none"/>
    </w:rPr>
  </w:style>
  <w:style w:type="character" w:customStyle="1" w:styleId="Heading7Char">
    <w:name w:val="Heading 7 Char"/>
    <w:basedOn w:val="DefaultParagraphFont"/>
    <w:link w:val="Heading7"/>
    <w:uiPriority w:val="9"/>
    <w:rsid w:val="00687AB4"/>
    <w:rPr>
      <w:rFonts w:eastAsiaTheme="majorEastAsia" w:cstheme="majorBidi"/>
      <w:iCs/>
      <w:kern w:val="0"/>
      <w:szCs w:val="22"/>
      <w14:ligatures w14:val="none"/>
    </w:rPr>
  </w:style>
  <w:style w:type="character" w:customStyle="1" w:styleId="Heading8Char">
    <w:name w:val="Heading 8 Char"/>
    <w:basedOn w:val="DefaultParagraphFont"/>
    <w:link w:val="Heading8"/>
    <w:uiPriority w:val="9"/>
    <w:rsid w:val="00687AB4"/>
    <w:rPr>
      <w:rFonts w:eastAsiaTheme="majorEastAsia" w:cstheme="majorBidi"/>
      <w:kern w:val="0"/>
      <w:sz w:val="22"/>
      <w:szCs w:val="21"/>
      <w14:ligatures w14:val="none"/>
    </w:rPr>
  </w:style>
  <w:style w:type="character" w:customStyle="1" w:styleId="Heading9Char">
    <w:name w:val="Heading 9 Char"/>
    <w:basedOn w:val="DefaultParagraphFont"/>
    <w:link w:val="Heading9"/>
    <w:uiPriority w:val="9"/>
    <w:semiHidden/>
    <w:rsid w:val="00687AB4"/>
    <w:rPr>
      <w:rFonts w:asciiTheme="majorHAnsi" w:eastAsiaTheme="majorEastAsia" w:hAnsiTheme="majorHAnsi" w:cstheme="majorBidi"/>
      <w:i/>
      <w:iCs/>
      <w:kern w:val="0"/>
      <w:sz w:val="21"/>
      <w:szCs w:val="21"/>
      <w14:ligatures w14:val="none"/>
    </w:rPr>
  </w:style>
  <w:style w:type="paragraph" w:styleId="Title">
    <w:name w:val="Title"/>
    <w:basedOn w:val="Normal"/>
    <w:next w:val="Normal"/>
    <w:link w:val="TitleChar"/>
    <w:rsid w:val="006073F6"/>
    <w:pPr>
      <w:keepNext/>
      <w:keepLines/>
      <w:spacing w:after="60"/>
    </w:pPr>
    <w:rPr>
      <w:sz w:val="52"/>
      <w:szCs w:val="52"/>
    </w:rPr>
  </w:style>
  <w:style w:type="character" w:customStyle="1" w:styleId="TitleChar">
    <w:name w:val="Title Char"/>
    <w:basedOn w:val="DefaultParagraphFont"/>
    <w:link w:val="Title"/>
    <w:rsid w:val="00687AB4"/>
    <w:rPr>
      <w:rFonts w:ascii="Arial" w:eastAsia="Arial" w:hAnsi="Arial" w:cs="Arial"/>
      <w:kern w:val="0"/>
      <w:sz w:val="52"/>
      <w:szCs w:val="52"/>
      <w14:ligatures w14:val="none"/>
    </w:rPr>
  </w:style>
  <w:style w:type="paragraph" w:styleId="Subtitle">
    <w:name w:val="Subtitle"/>
    <w:basedOn w:val="Normal"/>
    <w:next w:val="Normal"/>
    <w:link w:val="SubtitleChar"/>
    <w:rsid w:val="006073F6"/>
    <w:pPr>
      <w:keepNext/>
      <w:keepLines/>
      <w:spacing w:after="320"/>
    </w:pPr>
    <w:rPr>
      <w:color w:val="666666"/>
      <w:sz w:val="30"/>
      <w:szCs w:val="30"/>
    </w:rPr>
  </w:style>
  <w:style w:type="character" w:customStyle="1" w:styleId="SubtitleChar">
    <w:name w:val="Subtitle Char"/>
    <w:basedOn w:val="DefaultParagraphFont"/>
    <w:link w:val="Subtitle"/>
    <w:rsid w:val="00687AB4"/>
    <w:rPr>
      <w:rFonts w:ascii="Arial" w:eastAsia="Arial" w:hAnsi="Arial" w:cs="Arial"/>
      <w:color w:val="666666"/>
      <w:kern w:val="0"/>
      <w:sz w:val="30"/>
      <w:szCs w:val="30"/>
      <w14:ligatures w14:val="none"/>
    </w:rPr>
  </w:style>
  <w:style w:type="paragraph" w:styleId="Quote">
    <w:name w:val="Quote"/>
    <w:basedOn w:val="Normal"/>
    <w:next w:val="Normal"/>
    <w:link w:val="QuoteChar"/>
    <w:uiPriority w:val="29"/>
    <w:qFormat/>
    <w:rsid w:val="00687AB4"/>
    <w:pPr>
      <w:spacing w:before="160"/>
      <w:jc w:val="center"/>
    </w:pPr>
    <w:rPr>
      <w:i/>
      <w:iCs/>
      <w:color w:val="404040" w:themeColor="text1" w:themeTint="BF"/>
    </w:rPr>
  </w:style>
  <w:style w:type="character" w:customStyle="1" w:styleId="QuoteChar">
    <w:name w:val="Quote Char"/>
    <w:basedOn w:val="DefaultParagraphFont"/>
    <w:link w:val="Quote"/>
    <w:uiPriority w:val="29"/>
    <w:rsid w:val="00687AB4"/>
    <w:rPr>
      <w:i/>
      <w:iCs/>
      <w:color w:val="404040" w:themeColor="text1" w:themeTint="BF"/>
    </w:rPr>
  </w:style>
  <w:style w:type="paragraph" w:styleId="ListParagraph">
    <w:name w:val="List Paragraph"/>
    <w:basedOn w:val="Normal"/>
    <w:uiPriority w:val="34"/>
    <w:qFormat/>
    <w:rsid w:val="006073F6"/>
    <w:pPr>
      <w:ind w:left="720"/>
      <w:contextualSpacing/>
    </w:pPr>
  </w:style>
  <w:style w:type="character" w:styleId="IntenseEmphasis">
    <w:name w:val="Intense Emphasis"/>
    <w:basedOn w:val="DefaultParagraphFont"/>
    <w:uiPriority w:val="21"/>
    <w:qFormat/>
    <w:rsid w:val="00687AB4"/>
    <w:rPr>
      <w:i/>
      <w:iCs/>
      <w:color w:val="0F4761" w:themeColor="accent1" w:themeShade="BF"/>
    </w:rPr>
  </w:style>
  <w:style w:type="paragraph" w:styleId="IntenseQuote">
    <w:name w:val="Intense Quote"/>
    <w:basedOn w:val="Normal"/>
    <w:next w:val="Normal"/>
    <w:link w:val="IntenseQuoteChar"/>
    <w:uiPriority w:val="30"/>
    <w:qFormat/>
    <w:rsid w:val="00687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AB4"/>
    <w:rPr>
      <w:i/>
      <w:iCs/>
      <w:color w:val="0F4761" w:themeColor="accent1" w:themeShade="BF"/>
    </w:rPr>
  </w:style>
  <w:style w:type="character" w:styleId="IntenseReference">
    <w:name w:val="Intense Reference"/>
    <w:basedOn w:val="DefaultParagraphFont"/>
    <w:uiPriority w:val="32"/>
    <w:qFormat/>
    <w:rsid w:val="00687AB4"/>
    <w:rPr>
      <w:b/>
      <w:bCs/>
      <w:smallCaps/>
      <w:color w:val="0F4761" w:themeColor="accent1" w:themeShade="BF"/>
      <w:spacing w:val="5"/>
    </w:rPr>
  </w:style>
  <w:style w:type="character" w:styleId="CommentReference">
    <w:name w:val="annotation reference"/>
    <w:basedOn w:val="DefaultParagraphFont"/>
    <w:uiPriority w:val="99"/>
    <w:semiHidden/>
    <w:unhideWhenUsed/>
    <w:rsid w:val="006073F6"/>
    <w:rPr>
      <w:sz w:val="16"/>
      <w:szCs w:val="16"/>
    </w:rPr>
  </w:style>
  <w:style w:type="paragraph" w:styleId="CommentText">
    <w:name w:val="annotation text"/>
    <w:basedOn w:val="Normal"/>
    <w:link w:val="CommentTextChar"/>
    <w:uiPriority w:val="99"/>
    <w:unhideWhenUsed/>
    <w:rsid w:val="006073F6"/>
    <w:pPr>
      <w:spacing w:line="240" w:lineRule="auto"/>
    </w:pPr>
    <w:rPr>
      <w:sz w:val="20"/>
      <w:szCs w:val="20"/>
    </w:rPr>
  </w:style>
  <w:style w:type="character" w:customStyle="1" w:styleId="CommentTextChar">
    <w:name w:val="Comment Text Char"/>
    <w:basedOn w:val="DefaultParagraphFont"/>
    <w:link w:val="CommentText"/>
    <w:uiPriority w:val="99"/>
    <w:rsid w:val="006073F6"/>
    <w:rPr>
      <w:rFonts w:ascii="Arial" w:eastAsia="Arial" w:hAnsi="Arial" w:cs="Arial"/>
      <w:kern w:val="0"/>
      <w:sz w:val="20"/>
      <w:szCs w:val="20"/>
      <w14:ligatures w14:val="none"/>
    </w:rPr>
  </w:style>
  <w:style w:type="character" w:customStyle="1" w:styleId="P-Bold">
    <w:name w:val="P - Bold"/>
    <w:uiPriority w:val="1"/>
    <w:qFormat/>
    <w:rsid w:val="00687AB4"/>
    <w:rPr>
      <w:rFonts w:ascii="Arial" w:hAnsi="Arial"/>
      <w:b/>
      <w:sz w:val="22"/>
      <w:bdr w:val="none" w:sz="0" w:space="0" w:color="auto"/>
      <w:shd w:val="clear" w:color="auto" w:fill="73FDD6"/>
    </w:rPr>
  </w:style>
  <w:style w:type="paragraph" w:customStyle="1" w:styleId="P-Callout">
    <w:name w:val="P - Callout"/>
    <w:basedOn w:val="Normal"/>
    <w:next w:val="Normal"/>
    <w:qFormat/>
    <w:rsid w:val="00687AB4"/>
    <w:pPr>
      <w:shd w:val="clear" w:color="auto" w:fill="D9F2D0" w:themeFill="accent6" w:themeFillTint="33"/>
      <w:spacing w:before="120" w:after="360" w:line="259" w:lineRule="auto"/>
      <w:mirrorIndents/>
    </w:pPr>
    <w:rPr>
      <w:lang w:val="en"/>
    </w:rPr>
  </w:style>
  <w:style w:type="character" w:customStyle="1" w:styleId="P-Keyword">
    <w:name w:val="P - Keyword"/>
    <w:uiPriority w:val="1"/>
    <w:qFormat/>
    <w:rsid w:val="00687AB4"/>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87AB4"/>
    <w:pPr>
      <w:numPr>
        <w:numId w:val="3"/>
      </w:numPr>
      <w:spacing w:before="160" w:line="300" w:lineRule="auto"/>
    </w:pPr>
    <w:rPr>
      <w:lang w:val="en"/>
    </w:rPr>
  </w:style>
  <w:style w:type="paragraph" w:customStyle="1" w:styleId="L-Bullets">
    <w:name w:val="L - Bullets"/>
    <w:basedOn w:val="Normal"/>
    <w:qFormat/>
    <w:rsid w:val="00687AB4"/>
    <w:pPr>
      <w:numPr>
        <w:numId w:val="1"/>
      </w:numPr>
      <w:spacing w:before="120" w:after="120" w:line="300" w:lineRule="auto"/>
    </w:pPr>
    <w:rPr>
      <w:lang w:val="en"/>
    </w:rPr>
  </w:style>
  <w:style w:type="character" w:customStyle="1" w:styleId="P-URL">
    <w:name w:val="P - URL"/>
    <w:basedOn w:val="DefaultParagraphFont"/>
    <w:uiPriority w:val="1"/>
    <w:qFormat/>
    <w:rsid w:val="00687AB4"/>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87AB4"/>
    <w:rPr>
      <w:rFonts w:ascii="Arial" w:hAnsi="Arial"/>
      <w:i/>
      <w:color w:val="auto"/>
      <w:sz w:val="22"/>
      <w:bdr w:val="none" w:sz="0" w:space="0" w:color="auto"/>
      <w:shd w:val="clear" w:color="auto" w:fill="FFFC00"/>
    </w:rPr>
  </w:style>
  <w:style w:type="character" w:customStyle="1" w:styleId="P-Code">
    <w:name w:val="P - Code"/>
    <w:uiPriority w:val="1"/>
    <w:qFormat/>
    <w:rsid w:val="00687AB4"/>
    <w:rPr>
      <w:rFonts w:ascii="Courier" w:hAnsi="Courier"/>
      <w:sz w:val="22"/>
      <w:bdr w:val="none" w:sz="0" w:space="0" w:color="auto"/>
      <w:shd w:val="clear" w:color="auto" w:fill="D5FC79"/>
    </w:rPr>
  </w:style>
  <w:style w:type="paragraph" w:customStyle="1" w:styleId="H1-Section">
    <w:name w:val="H1 - Section"/>
    <w:basedOn w:val="Heading1"/>
    <w:next w:val="Normal"/>
    <w:qFormat/>
    <w:rsid w:val="00687AB4"/>
    <w:pPr>
      <w:spacing w:after="160"/>
    </w:pPr>
    <w:rPr>
      <w:rFonts w:asciiTheme="minorHAnsi" w:eastAsiaTheme="minorHAnsi" w:hAnsiTheme="minorHAnsi" w:cstheme="minorBidi"/>
      <w:b/>
      <w:sz w:val="36"/>
    </w:rPr>
  </w:style>
  <w:style w:type="paragraph" w:customStyle="1" w:styleId="H2-Heading">
    <w:name w:val="H2 - Heading"/>
    <w:basedOn w:val="Heading2"/>
    <w:next w:val="Normal"/>
    <w:qFormat/>
    <w:rsid w:val="00687AB4"/>
    <w:pPr>
      <w:spacing w:before="280" w:after="160"/>
    </w:pPr>
    <w:rPr>
      <w:rFonts w:asciiTheme="minorHAnsi" w:eastAsiaTheme="minorHAnsi" w:hAnsiTheme="minorHAnsi" w:cstheme="minorBidi"/>
      <w:b/>
      <w:sz w:val="28"/>
    </w:rPr>
  </w:style>
  <w:style w:type="paragraph" w:customStyle="1" w:styleId="P-CalloutHeading">
    <w:name w:val="P - Callout Heading"/>
    <w:next w:val="Normal"/>
    <w:qFormat/>
    <w:rsid w:val="00687AB4"/>
    <w:pPr>
      <w:shd w:val="clear" w:color="auto" w:fill="B3E5A1" w:themeFill="accent6" w:themeFillTint="66"/>
      <w:spacing w:before="360" w:line="259" w:lineRule="auto"/>
      <w:mirrorIndents/>
    </w:pPr>
    <w:rPr>
      <w:rFonts w:eastAsia="Arial"/>
      <w:b/>
      <w:color w:val="434343"/>
      <w:kern w:val="0"/>
      <w:szCs w:val="28"/>
      <w:lang w:val="en"/>
      <w14:ligatures w14:val="none"/>
    </w:rPr>
  </w:style>
  <w:style w:type="paragraph" w:customStyle="1" w:styleId="P-Regular">
    <w:name w:val="P - Regular"/>
    <w:basedOn w:val="Normal"/>
    <w:qFormat/>
    <w:rsid w:val="00687AB4"/>
    <w:pPr>
      <w:spacing w:before="120" w:after="120" w:line="259" w:lineRule="auto"/>
    </w:pPr>
    <w:rPr>
      <w:lang w:val="en"/>
    </w:rPr>
  </w:style>
  <w:style w:type="paragraph" w:customStyle="1" w:styleId="H3-Subheading">
    <w:name w:val="H3 - Subheading"/>
    <w:basedOn w:val="Heading3"/>
    <w:next w:val="Normal"/>
    <w:qFormat/>
    <w:rsid w:val="00687AB4"/>
    <w:pPr>
      <w:keepNext w:val="0"/>
      <w:keepLines w:val="0"/>
      <w:mirrorIndents/>
    </w:pPr>
    <w:rPr>
      <w:rFonts w:asciiTheme="minorHAnsi" w:eastAsiaTheme="minorHAnsi" w:hAnsiTheme="minorHAnsi" w:cstheme="minorBidi"/>
      <w:b/>
      <w:color w:val="auto"/>
    </w:rPr>
  </w:style>
  <w:style w:type="paragraph" w:customStyle="1" w:styleId="IMG-Caption">
    <w:name w:val="IMG - Caption"/>
    <w:next w:val="Normal"/>
    <w:qFormat/>
    <w:rsid w:val="00687AB4"/>
    <w:pPr>
      <w:spacing w:before="120" w:after="240" w:line="259" w:lineRule="auto"/>
      <w:jc w:val="center"/>
    </w:pPr>
    <w:rPr>
      <w:rFonts w:eastAsia="Arial"/>
      <w:b/>
      <w:color w:val="FF0000"/>
      <w:kern w:val="0"/>
      <w:sz w:val="20"/>
      <w:szCs w:val="22"/>
      <w:lang w:val="en"/>
      <w14:ligatures w14:val="none"/>
    </w:rPr>
  </w:style>
  <w:style w:type="paragraph" w:customStyle="1" w:styleId="SC-Heading">
    <w:name w:val="SC - Heading"/>
    <w:next w:val="H1-Section"/>
    <w:qFormat/>
    <w:rsid w:val="00687AB4"/>
    <w:pPr>
      <w:spacing w:before="240" w:after="240" w:line="259" w:lineRule="auto"/>
    </w:pPr>
    <w:rPr>
      <w:rFonts w:eastAsiaTheme="majorEastAsia" w:cstheme="majorBidi"/>
      <w:b/>
      <w:iCs/>
      <w:color w:val="FF0000"/>
      <w:kern w:val="0"/>
      <w:szCs w:val="22"/>
      <w:lang w:val="en"/>
      <w14:ligatures w14:val="none"/>
    </w:rPr>
  </w:style>
  <w:style w:type="paragraph" w:customStyle="1" w:styleId="SC-Link">
    <w:name w:val="SC - Link"/>
    <w:qFormat/>
    <w:rsid w:val="00687AB4"/>
    <w:pPr>
      <w:spacing w:before="200" w:after="240" w:line="259" w:lineRule="auto"/>
    </w:pPr>
    <w:rPr>
      <w:rFonts w:eastAsiaTheme="majorEastAsia" w:cstheme="majorBidi"/>
      <w:b/>
      <w:color w:val="00B050"/>
      <w:kern w:val="0"/>
      <w:sz w:val="22"/>
      <w:szCs w:val="21"/>
      <w:lang w:val="en"/>
      <w14:ligatures w14:val="none"/>
    </w:rPr>
  </w:style>
  <w:style w:type="paragraph" w:customStyle="1" w:styleId="P-Source">
    <w:name w:val="P - Source"/>
    <w:qFormat/>
    <w:rsid w:val="00687AB4"/>
    <w:pPr>
      <w:shd w:val="solid" w:color="auto" w:fill="auto"/>
      <w:spacing w:line="259" w:lineRule="auto"/>
    </w:pPr>
    <w:rPr>
      <w:rFonts w:ascii="Courier" w:eastAsia="Arial" w:hAnsi="Courier" w:cs="Consolas"/>
      <w:kern w:val="0"/>
      <w:sz w:val="22"/>
      <w:szCs w:val="21"/>
      <w:lang w:val="en"/>
      <w14:ligatures w14:val="none"/>
    </w:rPr>
  </w:style>
  <w:style w:type="paragraph" w:customStyle="1" w:styleId="L-Regular">
    <w:name w:val="L - Regular"/>
    <w:basedOn w:val="L-Numbers"/>
    <w:qFormat/>
    <w:rsid w:val="00687AB4"/>
    <w:pPr>
      <w:numPr>
        <w:numId w:val="0"/>
      </w:numPr>
      <w:ind w:left="720"/>
    </w:pPr>
  </w:style>
  <w:style w:type="paragraph" w:customStyle="1" w:styleId="L-Source">
    <w:name w:val="L - Source"/>
    <w:basedOn w:val="P-Source"/>
    <w:rsid w:val="00687AB4"/>
    <w:pPr>
      <w:shd w:val="pct50" w:color="C1E4F5" w:themeColor="accent1" w:themeTint="33" w:fill="auto"/>
      <w:ind w:left="720"/>
    </w:pPr>
  </w:style>
  <w:style w:type="table" w:styleId="TableGrid">
    <w:name w:val="Table Grid"/>
    <w:basedOn w:val="TableNormal"/>
    <w:uiPriority w:val="59"/>
    <w:rsid w:val="006073F6"/>
    <w:pPr>
      <w:spacing w:after="0" w:line="240" w:lineRule="auto"/>
    </w:pPr>
    <w:rPr>
      <w:rFonts w:ascii="Arial" w:eastAsia="Arial" w:hAnsi="Arial" w:cs="Arial"/>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87AB4"/>
    <w:rPr>
      <w:rFonts w:ascii="Courier" w:hAnsi="Courier"/>
      <w:b/>
      <w:bdr w:val="none" w:sz="0" w:space="0" w:color="auto"/>
      <w:shd w:val="clear" w:color="auto" w:fill="F4D3D2"/>
    </w:rPr>
  </w:style>
  <w:style w:type="paragraph" w:customStyle="1" w:styleId="SC-Source">
    <w:name w:val="SC - Source"/>
    <w:basedOn w:val="P-Source"/>
    <w:qFormat/>
    <w:rsid w:val="00687AB4"/>
    <w:pPr>
      <w:shd w:val="pct50" w:color="C1E4F5" w:themeColor="accent1" w:themeTint="33" w:fill="auto"/>
    </w:pPr>
  </w:style>
  <w:style w:type="paragraph" w:customStyle="1" w:styleId="SP-Editorial">
    <w:name w:val="SP - Editorial"/>
    <w:next w:val="P-Regular"/>
    <w:qFormat/>
    <w:rsid w:val="00687AB4"/>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line="259" w:lineRule="auto"/>
    </w:pPr>
    <w:rPr>
      <w:rFonts w:eastAsia="Arial"/>
      <w:b/>
      <w:kern w:val="0"/>
      <w:sz w:val="22"/>
      <w:szCs w:val="22"/>
      <w:lang w:val="en"/>
      <w14:ligatures w14:val="none"/>
    </w:rPr>
  </w:style>
  <w:style w:type="paragraph" w:customStyle="1" w:styleId="H4-Subheading">
    <w:name w:val="H4 - Subheading"/>
    <w:basedOn w:val="Heading4"/>
    <w:next w:val="Normal"/>
    <w:qFormat/>
    <w:rsid w:val="00687AB4"/>
    <w:pPr>
      <w:spacing w:after="280"/>
    </w:pPr>
    <w:rPr>
      <w:rFonts w:asciiTheme="minorHAnsi" w:eastAsiaTheme="minorHAnsi" w:hAnsiTheme="minorHAnsi" w:cstheme="minorBidi"/>
      <w:b/>
      <w:i/>
      <w:iCs/>
      <w:color w:val="auto"/>
    </w:rPr>
  </w:style>
  <w:style w:type="paragraph" w:customStyle="1" w:styleId="P-Quote">
    <w:name w:val="P - Quote"/>
    <w:rsid w:val="00687AB4"/>
    <w:pPr>
      <w:spacing w:after="0" w:line="276" w:lineRule="auto"/>
    </w:pPr>
    <w:rPr>
      <w:rFonts w:ascii="Arial" w:eastAsia="Arial" w:hAnsi="Arial" w:cs="Arial"/>
      <w:i/>
      <w:iCs/>
      <w:kern w:val="0"/>
      <w:sz w:val="22"/>
      <w:szCs w:val="22"/>
      <w:lang w:val="en"/>
      <w14:ligatures w14:val="none"/>
    </w:rPr>
  </w:style>
  <w:style w:type="paragraph" w:customStyle="1" w:styleId="H1-Chapter">
    <w:name w:val="H1 - Chapter"/>
    <w:basedOn w:val="Normal"/>
    <w:next w:val="P-Regular"/>
    <w:qFormat/>
    <w:rsid w:val="00687AB4"/>
    <w:pPr>
      <w:spacing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073F6"/>
    <w:rPr>
      <w:color w:val="467886" w:themeColor="hyperlink"/>
      <w:u w:val="single"/>
    </w:rPr>
  </w:style>
  <w:style w:type="paragraph" w:customStyle="1" w:styleId="L2-Bullets">
    <w:name w:val="L2 - Bullets"/>
    <w:basedOn w:val="L-Bullets"/>
    <w:qFormat/>
    <w:rsid w:val="00687AB4"/>
    <w:pPr>
      <w:numPr>
        <w:numId w:val="8"/>
      </w:numPr>
      <w:ind w:left="1080"/>
    </w:pPr>
  </w:style>
  <w:style w:type="paragraph" w:customStyle="1" w:styleId="L3-Bullets">
    <w:name w:val="L3 - Bullets"/>
    <w:basedOn w:val="L2-Bullets"/>
    <w:qFormat/>
    <w:rsid w:val="00687AB4"/>
    <w:pPr>
      <w:numPr>
        <w:numId w:val="9"/>
      </w:numPr>
      <w:ind w:left="1434" w:hanging="357"/>
    </w:pPr>
  </w:style>
  <w:style w:type="paragraph" w:customStyle="1" w:styleId="L2-Numbers">
    <w:name w:val="L2 - Numbers"/>
    <w:basedOn w:val="L-Numbers"/>
    <w:qFormat/>
    <w:rsid w:val="00687AB4"/>
    <w:pPr>
      <w:numPr>
        <w:numId w:val="7"/>
      </w:numPr>
    </w:pPr>
  </w:style>
  <w:style w:type="paragraph" w:customStyle="1" w:styleId="L2-Alphabets">
    <w:name w:val="L2 - Alphabets"/>
    <w:basedOn w:val="L-Numbers"/>
    <w:qFormat/>
    <w:rsid w:val="00687AB4"/>
    <w:pPr>
      <w:numPr>
        <w:numId w:val="6"/>
      </w:numPr>
    </w:pPr>
  </w:style>
  <w:style w:type="paragraph" w:customStyle="1" w:styleId="L3-Numbers">
    <w:name w:val="L3 - Numbers"/>
    <w:basedOn w:val="L2-Numbers"/>
    <w:qFormat/>
    <w:rsid w:val="00687AB4"/>
    <w:pPr>
      <w:numPr>
        <w:numId w:val="5"/>
      </w:numPr>
      <w:tabs>
        <w:tab w:val="num" w:pos="360"/>
      </w:tabs>
      <w:ind w:left="1435" w:hanging="244"/>
    </w:pPr>
  </w:style>
  <w:style w:type="paragraph" w:customStyle="1" w:styleId="IMG-Figure">
    <w:name w:val="IMG - Figure"/>
    <w:basedOn w:val="P-Regular"/>
    <w:qFormat/>
    <w:rsid w:val="00687AB4"/>
    <w:pPr>
      <w:jc w:val="center"/>
    </w:pPr>
    <w:rPr>
      <w:rFonts w:eastAsia="Times New Roman" w:cs="Times New Roman"/>
      <w:szCs w:val="20"/>
    </w:rPr>
  </w:style>
  <w:style w:type="paragraph" w:styleId="Revision">
    <w:name w:val="Revision"/>
    <w:hidden/>
    <w:uiPriority w:val="99"/>
    <w:semiHidden/>
    <w:rsid w:val="00687AB4"/>
    <w:pPr>
      <w:spacing w:after="0" w:line="240" w:lineRule="auto"/>
    </w:pPr>
    <w:rPr>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6073F6"/>
    <w:rPr>
      <w:b/>
      <w:bCs/>
    </w:rPr>
  </w:style>
  <w:style w:type="character" w:customStyle="1" w:styleId="CommentSubjectChar">
    <w:name w:val="Comment Subject Char"/>
    <w:basedOn w:val="CommentTextChar"/>
    <w:link w:val="CommentSubject"/>
    <w:uiPriority w:val="99"/>
    <w:semiHidden/>
    <w:rsid w:val="006073F6"/>
    <w:rPr>
      <w:rFonts w:ascii="Arial" w:eastAsia="Arial" w:hAnsi="Arial" w:cs="Arial"/>
      <w:b/>
      <w:bCs/>
      <w:kern w:val="0"/>
      <w:sz w:val="20"/>
      <w:szCs w:val="20"/>
      <w14:ligatures w14:val="none"/>
    </w:rPr>
  </w:style>
  <w:style w:type="character" w:styleId="UnresolvedMention">
    <w:name w:val="Unresolved Mention"/>
    <w:basedOn w:val="DefaultParagraphFont"/>
    <w:uiPriority w:val="99"/>
    <w:semiHidden/>
    <w:unhideWhenUsed/>
    <w:rsid w:val="006073F6"/>
    <w:rPr>
      <w:color w:val="605E5C"/>
      <w:shd w:val="clear" w:color="auto" w:fill="E1DFDD"/>
    </w:rPr>
  </w:style>
  <w:style w:type="paragraph" w:styleId="Header">
    <w:name w:val="header"/>
    <w:basedOn w:val="Normal"/>
    <w:link w:val="HeaderChar"/>
    <w:uiPriority w:val="99"/>
    <w:unhideWhenUsed/>
    <w:rsid w:val="006073F6"/>
    <w:pPr>
      <w:tabs>
        <w:tab w:val="center" w:pos="4513"/>
        <w:tab w:val="right" w:pos="9026"/>
      </w:tabs>
      <w:spacing w:line="240" w:lineRule="auto"/>
    </w:pPr>
  </w:style>
  <w:style w:type="character" w:customStyle="1" w:styleId="HeaderChar">
    <w:name w:val="Header Char"/>
    <w:basedOn w:val="DefaultParagraphFont"/>
    <w:link w:val="Header"/>
    <w:uiPriority w:val="99"/>
    <w:rsid w:val="006073F6"/>
    <w:rPr>
      <w:rFonts w:ascii="Arial" w:eastAsia="Arial" w:hAnsi="Arial" w:cs="Arial"/>
      <w:kern w:val="0"/>
      <w:sz w:val="22"/>
      <w:szCs w:val="22"/>
      <w14:ligatures w14:val="none"/>
    </w:rPr>
  </w:style>
  <w:style w:type="paragraph" w:styleId="Footer">
    <w:name w:val="footer"/>
    <w:basedOn w:val="Normal"/>
    <w:link w:val="FooterChar"/>
    <w:uiPriority w:val="99"/>
    <w:unhideWhenUsed/>
    <w:rsid w:val="006073F6"/>
    <w:pPr>
      <w:tabs>
        <w:tab w:val="center" w:pos="4513"/>
        <w:tab w:val="right" w:pos="9026"/>
      </w:tabs>
      <w:spacing w:line="240" w:lineRule="auto"/>
    </w:pPr>
  </w:style>
  <w:style w:type="character" w:customStyle="1" w:styleId="FooterChar">
    <w:name w:val="Footer Char"/>
    <w:basedOn w:val="DefaultParagraphFont"/>
    <w:link w:val="Footer"/>
    <w:uiPriority w:val="99"/>
    <w:rsid w:val="006073F6"/>
    <w:rPr>
      <w:rFonts w:ascii="Arial" w:eastAsia="Arial" w:hAnsi="Arial" w:cs="Arial"/>
      <w:kern w:val="0"/>
      <w:sz w:val="22"/>
      <w:szCs w:val="22"/>
      <w14:ligatures w14:val="none"/>
    </w:rPr>
  </w:style>
  <w:style w:type="paragraph" w:styleId="Bibliography">
    <w:name w:val="Bibliography"/>
    <w:basedOn w:val="Normal"/>
    <w:next w:val="Normal"/>
    <w:uiPriority w:val="37"/>
    <w:unhideWhenUsed/>
    <w:rsid w:val="00866672"/>
  </w:style>
  <w:style w:type="paragraph" w:customStyle="1" w:styleId="alt">
    <w:name w:val="alt"/>
    <w:basedOn w:val="Normal"/>
    <w:rsid w:val="006073F6"/>
    <w:pPr>
      <w:spacing w:before="100" w:beforeAutospacing="1" w:after="100" w:afterAutospacing="1" w:line="259" w:lineRule="auto"/>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6073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3F6"/>
    <w:rPr>
      <w:rFonts w:ascii="Tahoma" w:eastAsia="Arial" w:hAnsi="Tahoma" w:cs="Tahoma"/>
      <w:kern w:val="0"/>
      <w:sz w:val="16"/>
      <w:szCs w:val="16"/>
      <w14:ligatures w14:val="none"/>
    </w:rPr>
  </w:style>
  <w:style w:type="paragraph" w:styleId="PlainText">
    <w:name w:val="Plain Text"/>
    <w:basedOn w:val="Normal"/>
    <w:link w:val="PlainTextChar"/>
    <w:uiPriority w:val="99"/>
    <w:semiHidden/>
    <w:unhideWhenUsed/>
    <w:rsid w:val="006073F6"/>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073F6"/>
    <w:rPr>
      <w:rFonts w:ascii="Consolas" w:eastAsia="Arial" w:hAnsi="Consolas" w:cs="Arial"/>
      <w:kern w:val="0"/>
      <w:sz w:val="21"/>
      <w:szCs w:val="21"/>
      <w14:ligatures w14:val="none"/>
    </w:rPr>
  </w:style>
  <w:style w:type="paragraph" w:customStyle="1" w:styleId="bpbbodyEng">
    <w:name w:val="bpb_body_Eng"/>
    <w:basedOn w:val="PlainText"/>
    <w:link w:val="bpbbodyEngChar"/>
    <w:qFormat/>
    <w:rsid w:val="006073F6"/>
    <w:pPr>
      <w:spacing w:after="60"/>
      <w:jc w:val="both"/>
    </w:pPr>
    <w:rPr>
      <w:rFonts w:ascii="Arial" w:hAnsi="Arial"/>
      <w:sz w:val="22"/>
      <w:szCs w:val="22"/>
    </w:rPr>
  </w:style>
  <w:style w:type="character" w:customStyle="1" w:styleId="bpbbodyEngChar">
    <w:name w:val="bpb_body_Eng Char"/>
    <w:basedOn w:val="DefaultParagraphFont"/>
    <w:link w:val="bpbbodyEng"/>
    <w:locked/>
    <w:rsid w:val="006073F6"/>
    <w:rPr>
      <w:rFonts w:ascii="Arial" w:eastAsia="Arial" w:hAnsi="Arial" w:cs="Arial"/>
      <w:kern w:val="0"/>
      <w:sz w:val="22"/>
      <w:szCs w:val="22"/>
      <w14:ligatures w14:val="none"/>
    </w:rPr>
  </w:style>
  <w:style w:type="paragraph" w:customStyle="1" w:styleId="ChapterTitleBPBHEB">
    <w:name w:val="Chapter Title [BPB HEB]"/>
    <w:basedOn w:val="Heading1"/>
    <w:link w:val="ChapterTitleBPBHEBChar"/>
    <w:qFormat/>
    <w:rsid w:val="006073F6"/>
    <w:pPr>
      <w:spacing w:before="0" w:after="0"/>
      <w:jc w:val="right"/>
    </w:pPr>
    <w:rPr>
      <w:rFonts w:ascii="Palatino Linotype" w:eastAsia="Palatino Linotype" w:hAnsi="Palatino Linotype" w:cs="Palatino Linotype"/>
      <w:b/>
      <w:color w:val="0F4761" w:themeColor="accent1" w:themeShade="BF"/>
      <w:sz w:val="80"/>
      <w:szCs w:val="80"/>
    </w:rPr>
  </w:style>
  <w:style w:type="character" w:customStyle="1" w:styleId="ChapterTitleBPBHEBChar">
    <w:name w:val="Chapter Title [BPB HEB] Char"/>
    <w:basedOn w:val="Heading1Char"/>
    <w:link w:val="ChapterTitleBPBHEB"/>
    <w:rsid w:val="006073F6"/>
    <w:rPr>
      <w:rFonts w:ascii="Palatino Linotype" w:eastAsia="Palatino Linotype" w:hAnsi="Palatino Linotype" w:cs="Palatino Linotype"/>
      <w:b/>
      <w:color w:val="0F4761" w:themeColor="accent1" w:themeShade="BF"/>
      <w:kern w:val="0"/>
      <w:sz w:val="80"/>
      <w:szCs w:val="80"/>
      <w14:ligatures w14:val="none"/>
    </w:rPr>
  </w:style>
  <w:style w:type="paragraph" w:customStyle="1" w:styleId="ChapterTitleNumberBPBHEB">
    <w:name w:val="Chapter Title Number [BPB HEB]"/>
    <w:basedOn w:val="Heading1"/>
    <w:link w:val="ChapterTitleNumberBPBHEBChar"/>
    <w:qFormat/>
    <w:rsid w:val="006073F6"/>
    <w:pPr>
      <w:spacing w:before="0" w:after="0"/>
      <w:jc w:val="right"/>
    </w:pPr>
    <w:rPr>
      <w:rFonts w:ascii="Palatino Linotype" w:eastAsia="Palatino Linotype" w:hAnsi="Palatino Linotype" w:cs="Palatino Linotype"/>
      <w:bCs/>
      <w:smallCaps/>
      <w:color w:val="0F4761" w:themeColor="accent1" w:themeShade="BF"/>
      <w:sz w:val="70"/>
      <w:szCs w:val="70"/>
    </w:rPr>
  </w:style>
  <w:style w:type="character" w:customStyle="1" w:styleId="ChapterTitleNumberBPBHEBChar">
    <w:name w:val="Chapter Title Number [BPB HEB] Char"/>
    <w:basedOn w:val="Heading1Char"/>
    <w:link w:val="ChapterTitleNumberBPBHEB"/>
    <w:rsid w:val="006073F6"/>
    <w:rPr>
      <w:rFonts w:ascii="Palatino Linotype" w:eastAsia="Palatino Linotype" w:hAnsi="Palatino Linotype" w:cs="Palatino Linotype"/>
      <w:bCs/>
      <w:smallCaps/>
      <w:color w:val="0F4761" w:themeColor="accent1" w:themeShade="BF"/>
      <w:kern w:val="0"/>
      <w:sz w:val="70"/>
      <w:szCs w:val="70"/>
      <w14:ligatures w14:val="none"/>
    </w:rPr>
  </w:style>
  <w:style w:type="paragraph" w:customStyle="1" w:styleId="CodeBlockBPBHEB">
    <w:name w:val="Code Block [BPB HEB]"/>
    <w:basedOn w:val="Normal"/>
    <w:link w:val="CodeBlockBPBHEBChar"/>
    <w:qFormat/>
    <w:rsid w:val="006073F6"/>
    <w:pPr>
      <w:widowControl w:val="0"/>
      <w:pBdr>
        <w:top w:val="nil"/>
        <w:left w:val="nil"/>
        <w:bottom w:val="nil"/>
        <w:right w:val="nil"/>
        <w:between w:val="nil"/>
      </w:pBdr>
      <w:spacing w:after="100" w:line="240" w:lineRule="auto"/>
    </w:pPr>
    <w:rPr>
      <w:rFonts w:ascii="Consolas" w:hAnsi="Consolas"/>
      <w:sz w:val="20"/>
      <w:szCs w:val="20"/>
    </w:rPr>
  </w:style>
  <w:style w:type="character" w:customStyle="1" w:styleId="CodeBlockBPBHEBChar">
    <w:name w:val="Code Block [BPB HEB] Char"/>
    <w:basedOn w:val="DefaultParagraphFont"/>
    <w:link w:val="CodeBlockBPBHEB"/>
    <w:rsid w:val="006073F6"/>
    <w:rPr>
      <w:rFonts w:ascii="Consolas" w:eastAsia="Arial" w:hAnsi="Consolas" w:cs="Arial"/>
      <w:kern w:val="0"/>
      <w:sz w:val="20"/>
      <w:szCs w:val="20"/>
      <w14:ligatures w14:val="none"/>
    </w:rPr>
  </w:style>
  <w:style w:type="paragraph" w:customStyle="1" w:styleId="CodeinTextBPBHEB">
    <w:name w:val="Code in Text [BPB HEB]"/>
    <w:basedOn w:val="Normal"/>
    <w:link w:val="CodeinTextBPBHEBChar"/>
    <w:qFormat/>
    <w:rsid w:val="006073F6"/>
    <w:pPr>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6073F6"/>
    <w:rPr>
      <w:rFonts w:ascii="Consolas" w:eastAsia="Palatino Linotype" w:hAnsi="Consolas" w:cs="Palatino Linotype"/>
      <w:b/>
      <w:kern w:val="0"/>
      <w:sz w:val="20"/>
      <w:szCs w:val="20"/>
      <w14:ligatures w14:val="none"/>
    </w:rPr>
  </w:style>
  <w:style w:type="paragraph" w:customStyle="1" w:styleId="FigureBPB">
    <w:name w:val="Figure [BPB]"/>
    <w:basedOn w:val="Normal"/>
    <w:qFormat/>
    <w:rsid w:val="006073F6"/>
    <w:pPr>
      <w:spacing w:after="200"/>
      <w:jc w:val="center"/>
    </w:pPr>
    <w:rPr>
      <w:rFonts w:ascii="Palatino Linotype" w:eastAsiaTheme="minorHAnsi" w:hAnsi="Palatino Linotype" w:cstheme="minorBidi"/>
      <w:sz w:val="18"/>
    </w:rPr>
  </w:style>
  <w:style w:type="paragraph" w:customStyle="1" w:styleId="FigureCaptionBPBHEB">
    <w:name w:val="Figure Caption [BPB HEB]"/>
    <w:basedOn w:val="Normal"/>
    <w:link w:val="FigureCaptionBPBHEBChar"/>
    <w:qFormat/>
    <w:rsid w:val="006073F6"/>
    <w:pPr>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6073F6"/>
    <w:rPr>
      <w:rFonts w:ascii="Palatino Linotype" w:eastAsia="Palatino Linotype" w:hAnsi="Palatino Linotype" w:cs="Palatino Linotype"/>
      <w:bCs/>
      <w:i/>
      <w:iCs/>
      <w:kern w:val="0"/>
      <w:sz w:val="18"/>
      <w:szCs w:val="18"/>
      <w14:ligatures w14:val="none"/>
    </w:rPr>
  </w:style>
  <w:style w:type="character" w:styleId="FollowedHyperlink">
    <w:name w:val="FollowedHyperlink"/>
    <w:basedOn w:val="DefaultParagraphFont"/>
    <w:uiPriority w:val="99"/>
    <w:semiHidden/>
    <w:unhideWhenUsed/>
    <w:rsid w:val="006073F6"/>
    <w:rPr>
      <w:color w:val="96607D" w:themeColor="followedHyperlink"/>
      <w:u w:val="single"/>
    </w:rPr>
  </w:style>
  <w:style w:type="paragraph" w:customStyle="1" w:styleId="Heading1BPBHEB">
    <w:name w:val="Heading 1 [BPB HEB]"/>
    <w:basedOn w:val="Heading1"/>
    <w:rsid w:val="006073F6"/>
    <w:pPr>
      <w:spacing w:after="0"/>
    </w:pPr>
    <w:rPr>
      <w:rFonts w:ascii="Palatino Linotype" w:eastAsia="Palatino Linotype" w:hAnsi="Palatino Linotype" w:cs="Palatino Linotype"/>
      <w:b/>
    </w:rPr>
  </w:style>
  <w:style w:type="paragraph" w:customStyle="1" w:styleId="Heading2BPBHEB">
    <w:name w:val="Heading 2 [BPB HEB]"/>
    <w:basedOn w:val="Normal"/>
    <w:link w:val="Heading2BPBHEBChar"/>
    <w:qFormat/>
    <w:rsid w:val="006073F6"/>
    <w:pPr>
      <w:spacing w:before="200"/>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6073F6"/>
    <w:rPr>
      <w:rFonts w:ascii="Palatino Linotype" w:eastAsia="Palatino Linotype" w:hAnsi="Palatino Linotype" w:cs="Palatino Linotype"/>
      <w:b/>
      <w:kern w:val="0"/>
      <w:sz w:val="36"/>
      <w:szCs w:val="36"/>
      <w14:ligatures w14:val="none"/>
    </w:rPr>
  </w:style>
  <w:style w:type="paragraph" w:customStyle="1" w:styleId="Heading3BPBHEB">
    <w:name w:val="Heading 3 [BPB HEB]"/>
    <w:basedOn w:val="Heading3"/>
    <w:qFormat/>
    <w:rsid w:val="006073F6"/>
    <w:pPr>
      <w:spacing w:before="40" w:after="0" w:line="259" w:lineRule="auto"/>
    </w:pPr>
    <w:rPr>
      <w:rFonts w:ascii="Palatino Linotype" w:eastAsiaTheme="majorEastAsia" w:hAnsi="Palatino Linotype" w:cstheme="majorBidi"/>
      <w:b/>
      <w:color w:val="000000" w:themeColor="text1"/>
      <w:sz w:val="32"/>
      <w:szCs w:val="24"/>
      <w:lang w:val="en-IN"/>
    </w:rPr>
  </w:style>
  <w:style w:type="character" w:customStyle="1" w:styleId="hljs-attr">
    <w:name w:val="hljs-attr"/>
    <w:basedOn w:val="DefaultParagraphFont"/>
    <w:rsid w:val="006073F6"/>
  </w:style>
  <w:style w:type="character" w:customStyle="1" w:styleId="hljs-attribute">
    <w:name w:val="hljs-attribute"/>
    <w:basedOn w:val="DefaultParagraphFont"/>
    <w:rsid w:val="006073F6"/>
  </w:style>
  <w:style w:type="character" w:customStyle="1" w:styleId="hljs-builtin">
    <w:name w:val="hljs-built_in"/>
    <w:basedOn w:val="DefaultParagraphFont"/>
    <w:rsid w:val="006073F6"/>
  </w:style>
  <w:style w:type="character" w:customStyle="1" w:styleId="hljs-keyword">
    <w:name w:val="hljs-keyword"/>
    <w:basedOn w:val="DefaultParagraphFont"/>
    <w:rsid w:val="006073F6"/>
  </w:style>
  <w:style w:type="character" w:customStyle="1" w:styleId="hljs-meta">
    <w:name w:val="hljs-meta"/>
    <w:basedOn w:val="DefaultParagraphFont"/>
    <w:rsid w:val="006073F6"/>
  </w:style>
  <w:style w:type="character" w:customStyle="1" w:styleId="hljs-meta-keyword">
    <w:name w:val="hljs-meta-keyword"/>
    <w:basedOn w:val="DefaultParagraphFont"/>
    <w:rsid w:val="006073F6"/>
  </w:style>
  <w:style w:type="character" w:customStyle="1" w:styleId="hljs-name">
    <w:name w:val="hljs-name"/>
    <w:basedOn w:val="DefaultParagraphFont"/>
    <w:rsid w:val="006073F6"/>
  </w:style>
  <w:style w:type="character" w:customStyle="1" w:styleId="hljs-number">
    <w:name w:val="hljs-number"/>
    <w:basedOn w:val="DefaultParagraphFont"/>
    <w:rsid w:val="006073F6"/>
  </w:style>
  <w:style w:type="character" w:customStyle="1" w:styleId="hljs-selector-class">
    <w:name w:val="hljs-selector-class"/>
    <w:basedOn w:val="DefaultParagraphFont"/>
    <w:rsid w:val="006073F6"/>
  </w:style>
  <w:style w:type="character" w:customStyle="1" w:styleId="hljs-selector-tag">
    <w:name w:val="hljs-selector-tag"/>
    <w:basedOn w:val="DefaultParagraphFont"/>
    <w:rsid w:val="006073F6"/>
  </w:style>
  <w:style w:type="character" w:customStyle="1" w:styleId="hljs-string">
    <w:name w:val="hljs-string"/>
    <w:basedOn w:val="DefaultParagraphFont"/>
    <w:rsid w:val="006073F6"/>
  </w:style>
  <w:style w:type="character" w:customStyle="1" w:styleId="hljs-symbol">
    <w:name w:val="hljs-symbol"/>
    <w:basedOn w:val="DefaultParagraphFont"/>
    <w:rsid w:val="006073F6"/>
  </w:style>
  <w:style w:type="character" w:customStyle="1" w:styleId="hljs-tag">
    <w:name w:val="hljs-tag"/>
    <w:basedOn w:val="DefaultParagraphFont"/>
    <w:rsid w:val="006073F6"/>
  </w:style>
  <w:style w:type="character" w:styleId="HTMLAcronym">
    <w:name w:val="HTML Acronym"/>
    <w:basedOn w:val="DefaultParagraphFont"/>
    <w:uiPriority w:val="99"/>
    <w:unhideWhenUsed/>
    <w:rsid w:val="006073F6"/>
  </w:style>
  <w:style w:type="character" w:styleId="HTMLCode">
    <w:name w:val="HTML Code"/>
    <w:basedOn w:val="DefaultParagraphFont"/>
    <w:uiPriority w:val="99"/>
    <w:unhideWhenUsed/>
    <w:rsid w:val="006073F6"/>
    <w:rPr>
      <w:rFonts w:ascii="Consolas" w:hAnsi="Consolas"/>
      <w:sz w:val="20"/>
      <w:szCs w:val="20"/>
    </w:rPr>
  </w:style>
  <w:style w:type="character" w:styleId="HTMLKeyboard">
    <w:name w:val="HTML Keyboard"/>
    <w:basedOn w:val="DefaultParagraphFont"/>
    <w:uiPriority w:val="99"/>
    <w:unhideWhenUsed/>
    <w:rsid w:val="006073F6"/>
    <w:rPr>
      <w:rFonts w:ascii="Consolas" w:hAnsi="Consolas"/>
      <w:sz w:val="20"/>
      <w:szCs w:val="20"/>
    </w:rPr>
  </w:style>
  <w:style w:type="paragraph" w:styleId="HTMLPreformatted">
    <w:name w:val="HTML Preformatted"/>
    <w:basedOn w:val="Normal"/>
    <w:link w:val="HTMLPreformattedChar"/>
    <w:uiPriority w:val="99"/>
    <w:unhideWhenUsed/>
    <w:rsid w:val="006073F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073F6"/>
    <w:rPr>
      <w:rFonts w:ascii="Consolas" w:eastAsia="Arial" w:hAnsi="Consolas" w:cs="Arial"/>
      <w:kern w:val="0"/>
      <w:sz w:val="20"/>
      <w:szCs w:val="20"/>
      <w14:ligatures w14:val="none"/>
    </w:rPr>
  </w:style>
  <w:style w:type="character" w:styleId="HTMLSample">
    <w:name w:val="HTML Sample"/>
    <w:basedOn w:val="DefaultParagraphFont"/>
    <w:uiPriority w:val="99"/>
    <w:unhideWhenUsed/>
    <w:rsid w:val="006073F6"/>
    <w:rPr>
      <w:rFonts w:ascii="Consolas" w:hAnsi="Consolas"/>
      <w:sz w:val="24"/>
      <w:szCs w:val="24"/>
    </w:rPr>
  </w:style>
  <w:style w:type="character" w:styleId="HTMLTypewriter">
    <w:name w:val="HTML Typewriter"/>
    <w:basedOn w:val="DefaultParagraphFont"/>
    <w:uiPriority w:val="99"/>
    <w:unhideWhenUsed/>
    <w:rsid w:val="006073F6"/>
    <w:rPr>
      <w:rFonts w:ascii="Consolas" w:hAnsi="Consolas"/>
      <w:sz w:val="20"/>
      <w:szCs w:val="20"/>
    </w:rPr>
  </w:style>
  <w:style w:type="character" w:styleId="HTMLVariable">
    <w:name w:val="HTML Variable"/>
    <w:basedOn w:val="DefaultParagraphFont"/>
    <w:uiPriority w:val="99"/>
    <w:unhideWhenUsed/>
    <w:rsid w:val="006073F6"/>
    <w:rPr>
      <w:i/>
      <w:iCs/>
    </w:rPr>
  </w:style>
  <w:style w:type="paragraph" w:customStyle="1" w:styleId="LinkBPBHEB">
    <w:name w:val="Link [BPB HEB]"/>
    <w:basedOn w:val="Normal"/>
    <w:link w:val="LinkBPBHEBChar"/>
    <w:qFormat/>
    <w:rsid w:val="006073F6"/>
    <w:pPr>
      <w:pBdr>
        <w:top w:val="nil"/>
        <w:left w:val="nil"/>
        <w:bottom w:val="nil"/>
        <w:right w:val="nil"/>
        <w:between w:val="nil"/>
      </w:pBdr>
      <w:shd w:val="clear" w:color="auto" w:fill="FFFFFF"/>
      <w:spacing w:after="100"/>
      <w:jc w:val="both"/>
    </w:pPr>
    <w:rPr>
      <w:rFonts w:ascii="Palatino Linotype" w:hAnsi="Palatino Linotype"/>
      <w:b/>
    </w:rPr>
  </w:style>
  <w:style w:type="character" w:customStyle="1" w:styleId="LinkBPBHEBChar">
    <w:name w:val="Link [BPB HEB] Char"/>
    <w:basedOn w:val="DefaultParagraphFont"/>
    <w:link w:val="LinkBPBHEB"/>
    <w:rsid w:val="006073F6"/>
    <w:rPr>
      <w:rFonts w:ascii="Palatino Linotype" w:eastAsia="Arial" w:hAnsi="Palatino Linotype" w:cs="Arial"/>
      <w:b/>
      <w:kern w:val="0"/>
      <w:sz w:val="22"/>
      <w:szCs w:val="22"/>
      <w:shd w:val="clear" w:color="auto" w:fill="FFFFFF"/>
      <w14:ligatures w14:val="none"/>
    </w:rPr>
  </w:style>
  <w:style w:type="paragraph" w:styleId="ListBullet">
    <w:name w:val="List Bullet"/>
    <w:basedOn w:val="Normal"/>
    <w:uiPriority w:val="99"/>
    <w:unhideWhenUsed/>
    <w:rsid w:val="006073F6"/>
    <w:pPr>
      <w:numPr>
        <w:numId w:val="31"/>
      </w:numPr>
      <w:contextualSpacing/>
    </w:pPr>
  </w:style>
  <w:style w:type="paragraph" w:customStyle="1" w:styleId="NormalBPBHEB">
    <w:name w:val="Normal [BPB HEB]"/>
    <w:basedOn w:val="Normal"/>
    <w:link w:val="NormalBPBHEBChar"/>
    <w:qFormat/>
    <w:rsid w:val="006073F6"/>
    <w:pPr>
      <w:pBdr>
        <w:top w:val="nil"/>
        <w:left w:val="nil"/>
        <w:bottom w:val="nil"/>
        <w:right w:val="nil"/>
        <w:between w:val="nil"/>
      </w:pBdr>
      <w:shd w:val="clear" w:color="auto" w:fill="FFFFFF"/>
      <w:spacing w:after="100"/>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6073F6"/>
    <w:rPr>
      <w:rFonts w:ascii="Palatino Linotype" w:eastAsia="Palatino Linotype" w:hAnsi="Palatino Linotype" w:cs="Palatino Linotype"/>
      <w:kern w:val="0"/>
      <w:sz w:val="22"/>
      <w:szCs w:val="22"/>
      <w:shd w:val="clear" w:color="auto" w:fill="FFFFFF"/>
      <w14:ligatures w14:val="none"/>
    </w:rPr>
  </w:style>
  <w:style w:type="character" w:customStyle="1" w:styleId="ReferencesBPBHEB">
    <w:name w:val="References [BPB HEB]"/>
    <w:basedOn w:val="DefaultParagraphFont"/>
    <w:uiPriority w:val="1"/>
    <w:qFormat/>
    <w:rsid w:val="006073F6"/>
    <w:rPr>
      <w:rFonts w:ascii="Palatino Linotype" w:hAnsi="Palatino Linotype"/>
      <w:i/>
      <w:sz w:val="24"/>
    </w:rPr>
  </w:style>
  <w:style w:type="character" w:customStyle="1" w:styleId="ScreenTextBPBHEB">
    <w:name w:val="ScreenText[BPB HEB]"/>
    <w:basedOn w:val="NormalBPBHEBChar"/>
    <w:uiPriority w:val="1"/>
    <w:qFormat/>
    <w:rsid w:val="006073F6"/>
    <w:rPr>
      <w:rFonts w:ascii="Palatino Linotype" w:eastAsia="Palatino Linotype" w:hAnsi="Palatino Linotype" w:cs="Palatino Linotype"/>
      <w:b/>
      <w:color w:val="auto"/>
      <w:sz w:val="22"/>
      <w:u w:val="none"/>
      <w:shd w:val="clear" w:color="auto" w:fill="FFFFFF"/>
      <w:lang w:val="en-US"/>
    </w:rPr>
  </w:style>
  <w:style w:type="paragraph" w:customStyle="1" w:styleId="TableCaptionBPBHEB">
    <w:name w:val="Table Caption [BPB HEB]"/>
    <w:basedOn w:val="Normal"/>
    <w:link w:val="TableCaptionBPBHEBChar"/>
    <w:qFormat/>
    <w:rsid w:val="006073F6"/>
    <w:pPr>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6073F6"/>
    <w:rPr>
      <w:rFonts w:ascii="Palatino Linotype" w:eastAsia="Palatino Linotype" w:hAnsi="Palatino Linotype" w:cs="Palatino Linotype"/>
      <w:bCs/>
      <w:i/>
      <w:iCs/>
      <w:kern w:val="0"/>
      <w:sz w:val="18"/>
      <w:szCs w:val="18"/>
      <w14:ligatures w14:val="none"/>
    </w:rPr>
  </w:style>
  <w:style w:type="character" w:customStyle="1" w:styleId="TIPINFOBPBHEB">
    <w:name w:val="TIP/INFO [BPB HEB]"/>
    <w:basedOn w:val="DefaultParagraphFont"/>
    <w:uiPriority w:val="1"/>
    <w:qFormat/>
    <w:rsid w:val="006073F6"/>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character" w:customStyle="1" w:styleId="UnresolvedMention1">
    <w:name w:val="Unresolved Mention1"/>
    <w:basedOn w:val="DefaultParagraphFont"/>
    <w:uiPriority w:val="99"/>
    <w:semiHidden/>
    <w:unhideWhenUsed/>
    <w:rsid w:val="0060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691">
      <w:bodyDiv w:val="1"/>
      <w:marLeft w:val="0"/>
      <w:marRight w:val="0"/>
      <w:marTop w:val="0"/>
      <w:marBottom w:val="0"/>
      <w:divBdr>
        <w:top w:val="none" w:sz="0" w:space="0" w:color="auto"/>
        <w:left w:val="none" w:sz="0" w:space="0" w:color="auto"/>
        <w:bottom w:val="none" w:sz="0" w:space="0" w:color="auto"/>
        <w:right w:val="none" w:sz="0" w:space="0" w:color="auto"/>
      </w:divBdr>
    </w:div>
    <w:div w:id="9568800">
      <w:bodyDiv w:val="1"/>
      <w:marLeft w:val="0"/>
      <w:marRight w:val="0"/>
      <w:marTop w:val="0"/>
      <w:marBottom w:val="0"/>
      <w:divBdr>
        <w:top w:val="none" w:sz="0" w:space="0" w:color="auto"/>
        <w:left w:val="none" w:sz="0" w:space="0" w:color="auto"/>
        <w:bottom w:val="none" w:sz="0" w:space="0" w:color="auto"/>
        <w:right w:val="none" w:sz="0" w:space="0" w:color="auto"/>
      </w:divBdr>
    </w:div>
    <w:div w:id="39597588">
      <w:bodyDiv w:val="1"/>
      <w:marLeft w:val="0"/>
      <w:marRight w:val="0"/>
      <w:marTop w:val="0"/>
      <w:marBottom w:val="0"/>
      <w:divBdr>
        <w:top w:val="none" w:sz="0" w:space="0" w:color="auto"/>
        <w:left w:val="none" w:sz="0" w:space="0" w:color="auto"/>
        <w:bottom w:val="none" w:sz="0" w:space="0" w:color="auto"/>
        <w:right w:val="none" w:sz="0" w:space="0" w:color="auto"/>
      </w:divBdr>
    </w:div>
    <w:div w:id="44911568">
      <w:bodyDiv w:val="1"/>
      <w:marLeft w:val="0"/>
      <w:marRight w:val="0"/>
      <w:marTop w:val="0"/>
      <w:marBottom w:val="0"/>
      <w:divBdr>
        <w:top w:val="none" w:sz="0" w:space="0" w:color="auto"/>
        <w:left w:val="none" w:sz="0" w:space="0" w:color="auto"/>
        <w:bottom w:val="none" w:sz="0" w:space="0" w:color="auto"/>
        <w:right w:val="none" w:sz="0" w:space="0" w:color="auto"/>
      </w:divBdr>
    </w:div>
    <w:div w:id="71243688">
      <w:bodyDiv w:val="1"/>
      <w:marLeft w:val="0"/>
      <w:marRight w:val="0"/>
      <w:marTop w:val="0"/>
      <w:marBottom w:val="0"/>
      <w:divBdr>
        <w:top w:val="none" w:sz="0" w:space="0" w:color="auto"/>
        <w:left w:val="none" w:sz="0" w:space="0" w:color="auto"/>
        <w:bottom w:val="none" w:sz="0" w:space="0" w:color="auto"/>
        <w:right w:val="none" w:sz="0" w:space="0" w:color="auto"/>
      </w:divBdr>
    </w:div>
    <w:div w:id="81882116">
      <w:bodyDiv w:val="1"/>
      <w:marLeft w:val="0"/>
      <w:marRight w:val="0"/>
      <w:marTop w:val="0"/>
      <w:marBottom w:val="0"/>
      <w:divBdr>
        <w:top w:val="none" w:sz="0" w:space="0" w:color="auto"/>
        <w:left w:val="none" w:sz="0" w:space="0" w:color="auto"/>
        <w:bottom w:val="none" w:sz="0" w:space="0" w:color="auto"/>
        <w:right w:val="none" w:sz="0" w:space="0" w:color="auto"/>
      </w:divBdr>
    </w:div>
    <w:div w:id="82802596">
      <w:bodyDiv w:val="1"/>
      <w:marLeft w:val="0"/>
      <w:marRight w:val="0"/>
      <w:marTop w:val="0"/>
      <w:marBottom w:val="0"/>
      <w:divBdr>
        <w:top w:val="none" w:sz="0" w:space="0" w:color="auto"/>
        <w:left w:val="none" w:sz="0" w:space="0" w:color="auto"/>
        <w:bottom w:val="none" w:sz="0" w:space="0" w:color="auto"/>
        <w:right w:val="none" w:sz="0" w:space="0" w:color="auto"/>
      </w:divBdr>
    </w:div>
    <w:div w:id="96292062">
      <w:bodyDiv w:val="1"/>
      <w:marLeft w:val="0"/>
      <w:marRight w:val="0"/>
      <w:marTop w:val="0"/>
      <w:marBottom w:val="0"/>
      <w:divBdr>
        <w:top w:val="none" w:sz="0" w:space="0" w:color="auto"/>
        <w:left w:val="none" w:sz="0" w:space="0" w:color="auto"/>
        <w:bottom w:val="none" w:sz="0" w:space="0" w:color="auto"/>
        <w:right w:val="none" w:sz="0" w:space="0" w:color="auto"/>
      </w:divBdr>
    </w:div>
    <w:div w:id="96414779">
      <w:bodyDiv w:val="1"/>
      <w:marLeft w:val="0"/>
      <w:marRight w:val="0"/>
      <w:marTop w:val="0"/>
      <w:marBottom w:val="0"/>
      <w:divBdr>
        <w:top w:val="none" w:sz="0" w:space="0" w:color="auto"/>
        <w:left w:val="none" w:sz="0" w:space="0" w:color="auto"/>
        <w:bottom w:val="none" w:sz="0" w:space="0" w:color="auto"/>
        <w:right w:val="none" w:sz="0" w:space="0" w:color="auto"/>
      </w:divBdr>
    </w:div>
    <w:div w:id="99103300">
      <w:bodyDiv w:val="1"/>
      <w:marLeft w:val="0"/>
      <w:marRight w:val="0"/>
      <w:marTop w:val="0"/>
      <w:marBottom w:val="0"/>
      <w:divBdr>
        <w:top w:val="none" w:sz="0" w:space="0" w:color="auto"/>
        <w:left w:val="none" w:sz="0" w:space="0" w:color="auto"/>
        <w:bottom w:val="none" w:sz="0" w:space="0" w:color="auto"/>
        <w:right w:val="none" w:sz="0" w:space="0" w:color="auto"/>
      </w:divBdr>
    </w:div>
    <w:div w:id="105926109">
      <w:bodyDiv w:val="1"/>
      <w:marLeft w:val="0"/>
      <w:marRight w:val="0"/>
      <w:marTop w:val="0"/>
      <w:marBottom w:val="0"/>
      <w:divBdr>
        <w:top w:val="none" w:sz="0" w:space="0" w:color="auto"/>
        <w:left w:val="none" w:sz="0" w:space="0" w:color="auto"/>
        <w:bottom w:val="none" w:sz="0" w:space="0" w:color="auto"/>
        <w:right w:val="none" w:sz="0" w:space="0" w:color="auto"/>
      </w:divBdr>
    </w:div>
    <w:div w:id="119154865">
      <w:bodyDiv w:val="1"/>
      <w:marLeft w:val="0"/>
      <w:marRight w:val="0"/>
      <w:marTop w:val="0"/>
      <w:marBottom w:val="0"/>
      <w:divBdr>
        <w:top w:val="none" w:sz="0" w:space="0" w:color="auto"/>
        <w:left w:val="none" w:sz="0" w:space="0" w:color="auto"/>
        <w:bottom w:val="none" w:sz="0" w:space="0" w:color="auto"/>
        <w:right w:val="none" w:sz="0" w:space="0" w:color="auto"/>
      </w:divBdr>
    </w:div>
    <w:div w:id="132454108">
      <w:bodyDiv w:val="1"/>
      <w:marLeft w:val="0"/>
      <w:marRight w:val="0"/>
      <w:marTop w:val="0"/>
      <w:marBottom w:val="0"/>
      <w:divBdr>
        <w:top w:val="none" w:sz="0" w:space="0" w:color="auto"/>
        <w:left w:val="none" w:sz="0" w:space="0" w:color="auto"/>
        <w:bottom w:val="none" w:sz="0" w:space="0" w:color="auto"/>
        <w:right w:val="none" w:sz="0" w:space="0" w:color="auto"/>
      </w:divBdr>
    </w:div>
    <w:div w:id="147211116">
      <w:bodyDiv w:val="1"/>
      <w:marLeft w:val="0"/>
      <w:marRight w:val="0"/>
      <w:marTop w:val="0"/>
      <w:marBottom w:val="0"/>
      <w:divBdr>
        <w:top w:val="none" w:sz="0" w:space="0" w:color="auto"/>
        <w:left w:val="none" w:sz="0" w:space="0" w:color="auto"/>
        <w:bottom w:val="none" w:sz="0" w:space="0" w:color="auto"/>
        <w:right w:val="none" w:sz="0" w:space="0" w:color="auto"/>
      </w:divBdr>
    </w:div>
    <w:div w:id="161970819">
      <w:bodyDiv w:val="1"/>
      <w:marLeft w:val="0"/>
      <w:marRight w:val="0"/>
      <w:marTop w:val="0"/>
      <w:marBottom w:val="0"/>
      <w:divBdr>
        <w:top w:val="none" w:sz="0" w:space="0" w:color="auto"/>
        <w:left w:val="none" w:sz="0" w:space="0" w:color="auto"/>
        <w:bottom w:val="none" w:sz="0" w:space="0" w:color="auto"/>
        <w:right w:val="none" w:sz="0" w:space="0" w:color="auto"/>
      </w:divBdr>
    </w:div>
    <w:div w:id="166948017">
      <w:bodyDiv w:val="1"/>
      <w:marLeft w:val="0"/>
      <w:marRight w:val="0"/>
      <w:marTop w:val="0"/>
      <w:marBottom w:val="0"/>
      <w:divBdr>
        <w:top w:val="none" w:sz="0" w:space="0" w:color="auto"/>
        <w:left w:val="none" w:sz="0" w:space="0" w:color="auto"/>
        <w:bottom w:val="none" w:sz="0" w:space="0" w:color="auto"/>
        <w:right w:val="none" w:sz="0" w:space="0" w:color="auto"/>
      </w:divBdr>
    </w:div>
    <w:div w:id="176509649">
      <w:bodyDiv w:val="1"/>
      <w:marLeft w:val="0"/>
      <w:marRight w:val="0"/>
      <w:marTop w:val="0"/>
      <w:marBottom w:val="0"/>
      <w:divBdr>
        <w:top w:val="none" w:sz="0" w:space="0" w:color="auto"/>
        <w:left w:val="none" w:sz="0" w:space="0" w:color="auto"/>
        <w:bottom w:val="none" w:sz="0" w:space="0" w:color="auto"/>
        <w:right w:val="none" w:sz="0" w:space="0" w:color="auto"/>
      </w:divBdr>
      <w:divsChild>
        <w:div w:id="169623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974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7411">
      <w:bodyDiv w:val="1"/>
      <w:marLeft w:val="0"/>
      <w:marRight w:val="0"/>
      <w:marTop w:val="0"/>
      <w:marBottom w:val="0"/>
      <w:divBdr>
        <w:top w:val="none" w:sz="0" w:space="0" w:color="auto"/>
        <w:left w:val="none" w:sz="0" w:space="0" w:color="auto"/>
        <w:bottom w:val="none" w:sz="0" w:space="0" w:color="auto"/>
        <w:right w:val="none" w:sz="0" w:space="0" w:color="auto"/>
      </w:divBdr>
    </w:div>
    <w:div w:id="238830923">
      <w:bodyDiv w:val="1"/>
      <w:marLeft w:val="0"/>
      <w:marRight w:val="0"/>
      <w:marTop w:val="0"/>
      <w:marBottom w:val="0"/>
      <w:divBdr>
        <w:top w:val="none" w:sz="0" w:space="0" w:color="auto"/>
        <w:left w:val="none" w:sz="0" w:space="0" w:color="auto"/>
        <w:bottom w:val="none" w:sz="0" w:space="0" w:color="auto"/>
        <w:right w:val="none" w:sz="0" w:space="0" w:color="auto"/>
      </w:divBdr>
    </w:div>
    <w:div w:id="257905082">
      <w:bodyDiv w:val="1"/>
      <w:marLeft w:val="0"/>
      <w:marRight w:val="0"/>
      <w:marTop w:val="0"/>
      <w:marBottom w:val="0"/>
      <w:divBdr>
        <w:top w:val="none" w:sz="0" w:space="0" w:color="auto"/>
        <w:left w:val="none" w:sz="0" w:space="0" w:color="auto"/>
        <w:bottom w:val="none" w:sz="0" w:space="0" w:color="auto"/>
        <w:right w:val="none" w:sz="0" w:space="0" w:color="auto"/>
      </w:divBdr>
    </w:div>
    <w:div w:id="262421337">
      <w:bodyDiv w:val="1"/>
      <w:marLeft w:val="0"/>
      <w:marRight w:val="0"/>
      <w:marTop w:val="0"/>
      <w:marBottom w:val="0"/>
      <w:divBdr>
        <w:top w:val="none" w:sz="0" w:space="0" w:color="auto"/>
        <w:left w:val="none" w:sz="0" w:space="0" w:color="auto"/>
        <w:bottom w:val="none" w:sz="0" w:space="0" w:color="auto"/>
        <w:right w:val="none" w:sz="0" w:space="0" w:color="auto"/>
      </w:divBdr>
    </w:div>
    <w:div w:id="292558798">
      <w:bodyDiv w:val="1"/>
      <w:marLeft w:val="0"/>
      <w:marRight w:val="0"/>
      <w:marTop w:val="0"/>
      <w:marBottom w:val="0"/>
      <w:divBdr>
        <w:top w:val="none" w:sz="0" w:space="0" w:color="auto"/>
        <w:left w:val="none" w:sz="0" w:space="0" w:color="auto"/>
        <w:bottom w:val="none" w:sz="0" w:space="0" w:color="auto"/>
        <w:right w:val="none" w:sz="0" w:space="0" w:color="auto"/>
      </w:divBdr>
    </w:div>
    <w:div w:id="297809691">
      <w:bodyDiv w:val="1"/>
      <w:marLeft w:val="0"/>
      <w:marRight w:val="0"/>
      <w:marTop w:val="0"/>
      <w:marBottom w:val="0"/>
      <w:divBdr>
        <w:top w:val="none" w:sz="0" w:space="0" w:color="auto"/>
        <w:left w:val="none" w:sz="0" w:space="0" w:color="auto"/>
        <w:bottom w:val="none" w:sz="0" w:space="0" w:color="auto"/>
        <w:right w:val="none" w:sz="0" w:space="0" w:color="auto"/>
      </w:divBdr>
    </w:div>
    <w:div w:id="342708980">
      <w:bodyDiv w:val="1"/>
      <w:marLeft w:val="0"/>
      <w:marRight w:val="0"/>
      <w:marTop w:val="0"/>
      <w:marBottom w:val="0"/>
      <w:divBdr>
        <w:top w:val="none" w:sz="0" w:space="0" w:color="auto"/>
        <w:left w:val="none" w:sz="0" w:space="0" w:color="auto"/>
        <w:bottom w:val="none" w:sz="0" w:space="0" w:color="auto"/>
        <w:right w:val="none" w:sz="0" w:space="0" w:color="auto"/>
      </w:divBdr>
    </w:div>
    <w:div w:id="343173290">
      <w:bodyDiv w:val="1"/>
      <w:marLeft w:val="0"/>
      <w:marRight w:val="0"/>
      <w:marTop w:val="0"/>
      <w:marBottom w:val="0"/>
      <w:divBdr>
        <w:top w:val="none" w:sz="0" w:space="0" w:color="auto"/>
        <w:left w:val="none" w:sz="0" w:space="0" w:color="auto"/>
        <w:bottom w:val="none" w:sz="0" w:space="0" w:color="auto"/>
        <w:right w:val="none" w:sz="0" w:space="0" w:color="auto"/>
      </w:divBdr>
    </w:div>
    <w:div w:id="346978826">
      <w:bodyDiv w:val="1"/>
      <w:marLeft w:val="0"/>
      <w:marRight w:val="0"/>
      <w:marTop w:val="0"/>
      <w:marBottom w:val="0"/>
      <w:divBdr>
        <w:top w:val="none" w:sz="0" w:space="0" w:color="auto"/>
        <w:left w:val="none" w:sz="0" w:space="0" w:color="auto"/>
        <w:bottom w:val="none" w:sz="0" w:space="0" w:color="auto"/>
        <w:right w:val="none" w:sz="0" w:space="0" w:color="auto"/>
      </w:divBdr>
    </w:div>
    <w:div w:id="350645604">
      <w:bodyDiv w:val="1"/>
      <w:marLeft w:val="0"/>
      <w:marRight w:val="0"/>
      <w:marTop w:val="0"/>
      <w:marBottom w:val="0"/>
      <w:divBdr>
        <w:top w:val="none" w:sz="0" w:space="0" w:color="auto"/>
        <w:left w:val="none" w:sz="0" w:space="0" w:color="auto"/>
        <w:bottom w:val="none" w:sz="0" w:space="0" w:color="auto"/>
        <w:right w:val="none" w:sz="0" w:space="0" w:color="auto"/>
      </w:divBdr>
    </w:div>
    <w:div w:id="352223007">
      <w:bodyDiv w:val="1"/>
      <w:marLeft w:val="0"/>
      <w:marRight w:val="0"/>
      <w:marTop w:val="0"/>
      <w:marBottom w:val="0"/>
      <w:divBdr>
        <w:top w:val="none" w:sz="0" w:space="0" w:color="auto"/>
        <w:left w:val="none" w:sz="0" w:space="0" w:color="auto"/>
        <w:bottom w:val="none" w:sz="0" w:space="0" w:color="auto"/>
        <w:right w:val="none" w:sz="0" w:space="0" w:color="auto"/>
      </w:divBdr>
    </w:div>
    <w:div w:id="385107225">
      <w:bodyDiv w:val="1"/>
      <w:marLeft w:val="0"/>
      <w:marRight w:val="0"/>
      <w:marTop w:val="0"/>
      <w:marBottom w:val="0"/>
      <w:divBdr>
        <w:top w:val="none" w:sz="0" w:space="0" w:color="auto"/>
        <w:left w:val="none" w:sz="0" w:space="0" w:color="auto"/>
        <w:bottom w:val="none" w:sz="0" w:space="0" w:color="auto"/>
        <w:right w:val="none" w:sz="0" w:space="0" w:color="auto"/>
      </w:divBdr>
    </w:div>
    <w:div w:id="410393896">
      <w:bodyDiv w:val="1"/>
      <w:marLeft w:val="0"/>
      <w:marRight w:val="0"/>
      <w:marTop w:val="0"/>
      <w:marBottom w:val="0"/>
      <w:divBdr>
        <w:top w:val="none" w:sz="0" w:space="0" w:color="auto"/>
        <w:left w:val="none" w:sz="0" w:space="0" w:color="auto"/>
        <w:bottom w:val="none" w:sz="0" w:space="0" w:color="auto"/>
        <w:right w:val="none" w:sz="0" w:space="0" w:color="auto"/>
      </w:divBdr>
    </w:div>
    <w:div w:id="414977009">
      <w:bodyDiv w:val="1"/>
      <w:marLeft w:val="0"/>
      <w:marRight w:val="0"/>
      <w:marTop w:val="0"/>
      <w:marBottom w:val="0"/>
      <w:divBdr>
        <w:top w:val="none" w:sz="0" w:space="0" w:color="auto"/>
        <w:left w:val="none" w:sz="0" w:space="0" w:color="auto"/>
        <w:bottom w:val="none" w:sz="0" w:space="0" w:color="auto"/>
        <w:right w:val="none" w:sz="0" w:space="0" w:color="auto"/>
      </w:divBdr>
    </w:div>
    <w:div w:id="468787638">
      <w:bodyDiv w:val="1"/>
      <w:marLeft w:val="0"/>
      <w:marRight w:val="0"/>
      <w:marTop w:val="0"/>
      <w:marBottom w:val="0"/>
      <w:divBdr>
        <w:top w:val="none" w:sz="0" w:space="0" w:color="auto"/>
        <w:left w:val="none" w:sz="0" w:space="0" w:color="auto"/>
        <w:bottom w:val="none" w:sz="0" w:space="0" w:color="auto"/>
        <w:right w:val="none" w:sz="0" w:space="0" w:color="auto"/>
      </w:divBdr>
    </w:div>
    <w:div w:id="494805267">
      <w:bodyDiv w:val="1"/>
      <w:marLeft w:val="0"/>
      <w:marRight w:val="0"/>
      <w:marTop w:val="0"/>
      <w:marBottom w:val="0"/>
      <w:divBdr>
        <w:top w:val="none" w:sz="0" w:space="0" w:color="auto"/>
        <w:left w:val="none" w:sz="0" w:space="0" w:color="auto"/>
        <w:bottom w:val="none" w:sz="0" w:space="0" w:color="auto"/>
        <w:right w:val="none" w:sz="0" w:space="0" w:color="auto"/>
      </w:divBdr>
    </w:div>
    <w:div w:id="513108539">
      <w:bodyDiv w:val="1"/>
      <w:marLeft w:val="0"/>
      <w:marRight w:val="0"/>
      <w:marTop w:val="0"/>
      <w:marBottom w:val="0"/>
      <w:divBdr>
        <w:top w:val="none" w:sz="0" w:space="0" w:color="auto"/>
        <w:left w:val="none" w:sz="0" w:space="0" w:color="auto"/>
        <w:bottom w:val="none" w:sz="0" w:space="0" w:color="auto"/>
        <w:right w:val="none" w:sz="0" w:space="0" w:color="auto"/>
      </w:divBdr>
    </w:div>
    <w:div w:id="524253070">
      <w:bodyDiv w:val="1"/>
      <w:marLeft w:val="0"/>
      <w:marRight w:val="0"/>
      <w:marTop w:val="0"/>
      <w:marBottom w:val="0"/>
      <w:divBdr>
        <w:top w:val="none" w:sz="0" w:space="0" w:color="auto"/>
        <w:left w:val="none" w:sz="0" w:space="0" w:color="auto"/>
        <w:bottom w:val="none" w:sz="0" w:space="0" w:color="auto"/>
        <w:right w:val="none" w:sz="0" w:space="0" w:color="auto"/>
      </w:divBdr>
    </w:div>
    <w:div w:id="526405157">
      <w:bodyDiv w:val="1"/>
      <w:marLeft w:val="0"/>
      <w:marRight w:val="0"/>
      <w:marTop w:val="0"/>
      <w:marBottom w:val="0"/>
      <w:divBdr>
        <w:top w:val="none" w:sz="0" w:space="0" w:color="auto"/>
        <w:left w:val="none" w:sz="0" w:space="0" w:color="auto"/>
        <w:bottom w:val="none" w:sz="0" w:space="0" w:color="auto"/>
        <w:right w:val="none" w:sz="0" w:space="0" w:color="auto"/>
      </w:divBdr>
    </w:div>
    <w:div w:id="541790818">
      <w:bodyDiv w:val="1"/>
      <w:marLeft w:val="0"/>
      <w:marRight w:val="0"/>
      <w:marTop w:val="0"/>
      <w:marBottom w:val="0"/>
      <w:divBdr>
        <w:top w:val="none" w:sz="0" w:space="0" w:color="auto"/>
        <w:left w:val="none" w:sz="0" w:space="0" w:color="auto"/>
        <w:bottom w:val="none" w:sz="0" w:space="0" w:color="auto"/>
        <w:right w:val="none" w:sz="0" w:space="0" w:color="auto"/>
      </w:divBdr>
    </w:div>
    <w:div w:id="573972738">
      <w:bodyDiv w:val="1"/>
      <w:marLeft w:val="0"/>
      <w:marRight w:val="0"/>
      <w:marTop w:val="0"/>
      <w:marBottom w:val="0"/>
      <w:divBdr>
        <w:top w:val="none" w:sz="0" w:space="0" w:color="auto"/>
        <w:left w:val="none" w:sz="0" w:space="0" w:color="auto"/>
        <w:bottom w:val="none" w:sz="0" w:space="0" w:color="auto"/>
        <w:right w:val="none" w:sz="0" w:space="0" w:color="auto"/>
      </w:divBdr>
    </w:div>
    <w:div w:id="579415027">
      <w:bodyDiv w:val="1"/>
      <w:marLeft w:val="0"/>
      <w:marRight w:val="0"/>
      <w:marTop w:val="0"/>
      <w:marBottom w:val="0"/>
      <w:divBdr>
        <w:top w:val="none" w:sz="0" w:space="0" w:color="auto"/>
        <w:left w:val="none" w:sz="0" w:space="0" w:color="auto"/>
        <w:bottom w:val="none" w:sz="0" w:space="0" w:color="auto"/>
        <w:right w:val="none" w:sz="0" w:space="0" w:color="auto"/>
      </w:divBdr>
    </w:div>
    <w:div w:id="585958737">
      <w:bodyDiv w:val="1"/>
      <w:marLeft w:val="0"/>
      <w:marRight w:val="0"/>
      <w:marTop w:val="0"/>
      <w:marBottom w:val="0"/>
      <w:divBdr>
        <w:top w:val="none" w:sz="0" w:space="0" w:color="auto"/>
        <w:left w:val="none" w:sz="0" w:space="0" w:color="auto"/>
        <w:bottom w:val="none" w:sz="0" w:space="0" w:color="auto"/>
        <w:right w:val="none" w:sz="0" w:space="0" w:color="auto"/>
      </w:divBdr>
    </w:div>
    <w:div w:id="631011350">
      <w:bodyDiv w:val="1"/>
      <w:marLeft w:val="0"/>
      <w:marRight w:val="0"/>
      <w:marTop w:val="0"/>
      <w:marBottom w:val="0"/>
      <w:divBdr>
        <w:top w:val="none" w:sz="0" w:space="0" w:color="auto"/>
        <w:left w:val="none" w:sz="0" w:space="0" w:color="auto"/>
        <w:bottom w:val="none" w:sz="0" w:space="0" w:color="auto"/>
        <w:right w:val="none" w:sz="0" w:space="0" w:color="auto"/>
      </w:divBdr>
    </w:div>
    <w:div w:id="646907569">
      <w:bodyDiv w:val="1"/>
      <w:marLeft w:val="0"/>
      <w:marRight w:val="0"/>
      <w:marTop w:val="0"/>
      <w:marBottom w:val="0"/>
      <w:divBdr>
        <w:top w:val="none" w:sz="0" w:space="0" w:color="auto"/>
        <w:left w:val="none" w:sz="0" w:space="0" w:color="auto"/>
        <w:bottom w:val="none" w:sz="0" w:space="0" w:color="auto"/>
        <w:right w:val="none" w:sz="0" w:space="0" w:color="auto"/>
      </w:divBdr>
    </w:div>
    <w:div w:id="656494427">
      <w:bodyDiv w:val="1"/>
      <w:marLeft w:val="0"/>
      <w:marRight w:val="0"/>
      <w:marTop w:val="0"/>
      <w:marBottom w:val="0"/>
      <w:divBdr>
        <w:top w:val="none" w:sz="0" w:space="0" w:color="auto"/>
        <w:left w:val="none" w:sz="0" w:space="0" w:color="auto"/>
        <w:bottom w:val="none" w:sz="0" w:space="0" w:color="auto"/>
        <w:right w:val="none" w:sz="0" w:space="0" w:color="auto"/>
      </w:divBdr>
    </w:div>
    <w:div w:id="715008029">
      <w:bodyDiv w:val="1"/>
      <w:marLeft w:val="0"/>
      <w:marRight w:val="0"/>
      <w:marTop w:val="0"/>
      <w:marBottom w:val="0"/>
      <w:divBdr>
        <w:top w:val="none" w:sz="0" w:space="0" w:color="auto"/>
        <w:left w:val="none" w:sz="0" w:space="0" w:color="auto"/>
        <w:bottom w:val="none" w:sz="0" w:space="0" w:color="auto"/>
        <w:right w:val="none" w:sz="0" w:space="0" w:color="auto"/>
      </w:divBdr>
    </w:div>
    <w:div w:id="726681597">
      <w:bodyDiv w:val="1"/>
      <w:marLeft w:val="0"/>
      <w:marRight w:val="0"/>
      <w:marTop w:val="0"/>
      <w:marBottom w:val="0"/>
      <w:divBdr>
        <w:top w:val="none" w:sz="0" w:space="0" w:color="auto"/>
        <w:left w:val="none" w:sz="0" w:space="0" w:color="auto"/>
        <w:bottom w:val="none" w:sz="0" w:space="0" w:color="auto"/>
        <w:right w:val="none" w:sz="0" w:space="0" w:color="auto"/>
      </w:divBdr>
    </w:div>
    <w:div w:id="763766160">
      <w:bodyDiv w:val="1"/>
      <w:marLeft w:val="0"/>
      <w:marRight w:val="0"/>
      <w:marTop w:val="0"/>
      <w:marBottom w:val="0"/>
      <w:divBdr>
        <w:top w:val="none" w:sz="0" w:space="0" w:color="auto"/>
        <w:left w:val="none" w:sz="0" w:space="0" w:color="auto"/>
        <w:bottom w:val="none" w:sz="0" w:space="0" w:color="auto"/>
        <w:right w:val="none" w:sz="0" w:space="0" w:color="auto"/>
      </w:divBdr>
    </w:div>
    <w:div w:id="771823102">
      <w:bodyDiv w:val="1"/>
      <w:marLeft w:val="0"/>
      <w:marRight w:val="0"/>
      <w:marTop w:val="0"/>
      <w:marBottom w:val="0"/>
      <w:divBdr>
        <w:top w:val="none" w:sz="0" w:space="0" w:color="auto"/>
        <w:left w:val="none" w:sz="0" w:space="0" w:color="auto"/>
        <w:bottom w:val="none" w:sz="0" w:space="0" w:color="auto"/>
        <w:right w:val="none" w:sz="0" w:space="0" w:color="auto"/>
      </w:divBdr>
    </w:div>
    <w:div w:id="828864906">
      <w:bodyDiv w:val="1"/>
      <w:marLeft w:val="0"/>
      <w:marRight w:val="0"/>
      <w:marTop w:val="0"/>
      <w:marBottom w:val="0"/>
      <w:divBdr>
        <w:top w:val="none" w:sz="0" w:space="0" w:color="auto"/>
        <w:left w:val="none" w:sz="0" w:space="0" w:color="auto"/>
        <w:bottom w:val="none" w:sz="0" w:space="0" w:color="auto"/>
        <w:right w:val="none" w:sz="0" w:space="0" w:color="auto"/>
      </w:divBdr>
    </w:div>
    <w:div w:id="837228463">
      <w:bodyDiv w:val="1"/>
      <w:marLeft w:val="0"/>
      <w:marRight w:val="0"/>
      <w:marTop w:val="0"/>
      <w:marBottom w:val="0"/>
      <w:divBdr>
        <w:top w:val="none" w:sz="0" w:space="0" w:color="auto"/>
        <w:left w:val="none" w:sz="0" w:space="0" w:color="auto"/>
        <w:bottom w:val="none" w:sz="0" w:space="0" w:color="auto"/>
        <w:right w:val="none" w:sz="0" w:space="0" w:color="auto"/>
      </w:divBdr>
    </w:div>
    <w:div w:id="838354058">
      <w:bodyDiv w:val="1"/>
      <w:marLeft w:val="0"/>
      <w:marRight w:val="0"/>
      <w:marTop w:val="0"/>
      <w:marBottom w:val="0"/>
      <w:divBdr>
        <w:top w:val="none" w:sz="0" w:space="0" w:color="auto"/>
        <w:left w:val="none" w:sz="0" w:space="0" w:color="auto"/>
        <w:bottom w:val="none" w:sz="0" w:space="0" w:color="auto"/>
        <w:right w:val="none" w:sz="0" w:space="0" w:color="auto"/>
      </w:divBdr>
    </w:div>
    <w:div w:id="850724242">
      <w:bodyDiv w:val="1"/>
      <w:marLeft w:val="0"/>
      <w:marRight w:val="0"/>
      <w:marTop w:val="0"/>
      <w:marBottom w:val="0"/>
      <w:divBdr>
        <w:top w:val="none" w:sz="0" w:space="0" w:color="auto"/>
        <w:left w:val="none" w:sz="0" w:space="0" w:color="auto"/>
        <w:bottom w:val="none" w:sz="0" w:space="0" w:color="auto"/>
        <w:right w:val="none" w:sz="0" w:space="0" w:color="auto"/>
      </w:divBdr>
    </w:div>
    <w:div w:id="859701628">
      <w:bodyDiv w:val="1"/>
      <w:marLeft w:val="0"/>
      <w:marRight w:val="0"/>
      <w:marTop w:val="0"/>
      <w:marBottom w:val="0"/>
      <w:divBdr>
        <w:top w:val="none" w:sz="0" w:space="0" w:color="auto"/>
        <w:left w:val="none" w:sz="0" w:space="0" w:color="auto"/>
        <w:bottom w:val="none" w:sz="0" w:space="0" w:color="auto"/>
        <w:right w:val="none" w:sz="0" w:space="0" w:color="auto"/>
      </w:divBdr>
    </w:div>
    <w:div w:id="870267554">
      <w:bodyDiv w:val="1"/>
      <w:marLeft w:val="0"/>
      <w:marRight w:val="0"/>
      <w:marTop w:val="0"/>
      <w:marBottom w:val="0"/>
      <w:divBdr>
        <w:top w:val="none" w:sz="0" w:space="0" w:color="auto"/>
        <w:left w:val="none" w:sz="0" w:space="0" w:color="auto"/>
        <w:bottom w:val="none" w:sz="0" w:space="0" w:color="auto"/>
        <w:right w:val="none" w:sz="0" w:space="0" w:color="auto"/>
      </w:divBdr>
    </w:div>
    <w:div w:id="879246836">
      <w:bodyDiv w:val="1"/>
      <w:marLeft w:val="0"/>
      <w:marRight w:val="0"/>
      <w:marTop w:val="0"/>
      <w:marBottom w:val="0"/>
      <w:divBdr>
        <w:top w:val="none" w:sz="0" w:space="0" w:color="auto"/>
        <w:left w:val="none" w:sz="0" w:space="0" w:color="auto"/>
        <w:bottom w:val="none" w:sz="0" w:space="0" w:color="auto"/>
        <w:right w:val="none" w:sz="0" w:space="0" w:color="auto"/>
      </w:divBdr>
    </w:div>
    <w:div w:id="885414407">
      <w:bodyDiv w:val="1"/>
      <w:marLeft w:val="0"/>
      <w:marRight w:val="0"/>
      <w:marTop w:val="0"/>
      <w:marBottom w:val="0"/>
      <w:divBdr>
        <w:top w:val="none" w:sz="0" w:space="0" w:color="auto"/>
        <w:left w:val="none" w:sz="0" w:space="0" w:color="auto"/>
        <w:bottom w:val="none" w:sz="0" w:space="0" w:color="auto"/>
        <w:right w:val="none" w:sz="0" w:space="0" w:color="auto"/>
      </w:divBdr>
    </w:div>
    <w:div w:id="890069747">
      <w:bodyDiv w:val="1"/>
      <w:marLeft w:val="0"/>
      <w:marRight w:val="0"/>
      <w:marTop w:val="0"/>
      <w:marBottom w:val="0"/>
      <w:divBdr>
        <w:top w:val="none" w:sz="0" w:space="0" w:color="auto"/>
        <w:left w:val="none" w:sz="0" w:space="0" w:color="auto"/>
        <w:bottom w:val="none" w:sz="0" w:space="0" w:color="auto"/>
        <w:right w:val="none" w:sz="0" w:space="0" w:color="auto"/>
      </w:divBdr>
    </w:div>
    <w:div w:id="891158619">
      <w:bodyDiv w:val="1"/>
      <w:marLeft w:val="0"/>
      <w:marRight w:val="0"/>
      <w:marTop w:val="0"/>
      <w:marBottom w:val="0"/>
      <w:divBdr>
        <w:top w:val="none" w:sz="0" w:space="0" w:color="auto"/>
        <w:left w:val="none" w:sz="0" w:space="0" w:color="auto"/>
        <w:bottom w:val="none" w:sz="0" w:space="0" w:color="auto"/>
        <w:right w:val="none" w:sz="0" w:space="0" w:color="auto"/>
      </w:divBdr>
    </w:div>
    <w:div w:id="892034979">
      <w:bodyDiv w:val="1"/>
      <w:marLeft w:val="0"/>
      <w:marRight w:val="0"/>
      <w:marTop w:val="0"/>
      <w:marBottom w:val="0"/>
      <w:divBdr>
        <w:top w:val="none" w:sz="0" w:space="0" w:color="auto"/>
        <w:left w:val="none" w:sz="0" w:space="0" w:color="auto"/>
        <w:bottom w:val="none" w:sz="0" w:space="0" w:color="auto"/>
        <w:right w:val="none" w:sz="0" w:space="0" w:color="auto"/>
      </w:divBdr>
    </w:div>
    <w:div w:id="896163977">
      <w:bodyDiv w:val="1"/>
      <w:marLeft w:val="0"/>
      <w:marRight w:val="0"/>
      <w:marTop w:val="0"/>
      <w:marBottom w:val="0"/>
      <w:divBdr>
        <w:top w:val="none" w:sz="0" w:space="0" w:color="auto"/>
        <w:left w:val="none" w:sz="0" w:space="0" w:color="auto"/>
        <w:bottom w:val="none" w:sz="0" w:space="0" w:color="auto"/>
        <w:right w:val="none" w:sz="0" w:space="0" w:color="auto"/>
      </w:divBdr>
    </w:div>
    <w:div w:id="897588581">
      <w:bodyDiv w:val="1"/>
      <w:marLeft w:val="0"/>
      <w:marRight w:val="0"/>
      <w:marTop w:val="0"/>
      <w:marBottom w:val="0"/>
      <w:divBdr>
        <w:top w:val="none" w:sz="0" w:space="0" w:color="auto"/>
        <w:left w:val="none" w:sz="0" w:space="0" w:color="auto"/>
        <w:bottom w:val="none" w:sz="0" w:space="0" w:color="auto"/>
        <w:right w:val="none" w:sz="0" w:space="0" w:color="auto"/>
      </w:divBdr>
    </w:div>
    <w:div w:id="918707979">
      <w:bodyDiv w:val="1"/>
      <w:marLeft w:val="0"/>
      <w:marRight w:val="0"/>
      <w:marTop w:val="0"/>
      <w:marBottom w:val="0"/>
      <w:divBdr>
        <w:top w:val="none" w:sz="0" w:space="0" w:color="auto"/>
        <w:left w:val="none" w:sz="0" w:space="0" w:color="auto"/>
        <w:bottom w:val="none" w:sz="0" w:space="0" w:color="auto"/>
        <w:right w:val="none" w:sz="0" w:space="0" w:color="auto"/>
      </w:divBdr>
    </w:div>
    <w:div w:id="923337213">
      <w:bodyDiv w:val="1"/>
      <w:marLeft w:val="0"/>
      <w:marRight w:val="0"/>
      <w:marTop w:val="0"/>
      <w:marBottom w:val="0"/>
      <w:divBdr>
        <w:top w:val="none" w:sz="0" w:space="0" w:color="auto"/>
        <w:left w:val="none" w:sz="0" w:space="0" w:color="auto"/>
        <w:bottom w:val="none" w:sz="0" w:space="0" w:color="auto"/>
        <w:right w:val="none" w:sz="0" w:space="0" w:color="auto"/>
      </w:divBdr>
    </w:div>
    <w:div w:id="952249817">
      <w:bodyDiv w:val="1"/>
      <w:marLeft w:val="0"/>
      <w:marRight w:val="0"/>
      <w:marTop w:val="0"/>
      <w:marBottom w:val="0"/>
      <w:divBdr>
        <w:top w:val="none" w:sz="0" w:space="0" w:color="auto"/>
        <w:left w:val="none" w:sz="0" w:space="0" w:color="auto"/>
        <w:bottom w:val="none" w:sz="0" w:space="0" w:color="auto"/>
        <w:right w:val="none" w:sz="0" w:space="0" w:color="auto"/>
      </w:divBdr>
    </w:div>
    <w:div w:id="996541528">
      <w:bodyDiv w:val="1"/>
      <w:marLeft w:val="0"/>
      <w:marRight w:val="0"/>
      <w:marTop w:val="0"/>
      <w:marBottom w:val="0"/>
      <w:divBdr>
        <w:top w:val="none" w:sz="0" w:space="0" w:color="auto"/>
        <w:left w:val="none" w:sz="0" w:space="0" w:color="auto"/>
        <w:bottom w:val="none" w:sz="0" w:space="0" w:color="auto"/>
        <w:right w:val="none" w:sz="0" w:space="0" w:color="auto"/>
      </w:divBdr>
    </w:div>
    <w:div w:id="1002584906">
      <w:bodyDiv w:val="1"/>
      <w:marLeft w:val="0"/>
      <w:marRight w:val="0"/>
      <w:marTop w:val="0"/>
      <w:marBottom w:val="0"/>
      <w:divBdr>
        <w:top w:val="none" w:sz="0" w:space="0" w:color="auto"/>
        <w:left w:val="none" w:sz="0" w:space="0" w:color="auto"/>
        <w:bottom w:val="none" w:sz="0" w:space="0" w:color="auto"/>
        <w:right w:val="none" w:sz="0" w:space="0" w:color="auto"/>
      </w:divBdr>
    </w:div>
    <w:div w:id="1008337884">
      <w:bodyDiv w:val="1"/>
      <w:marLeft w:val="0"/>
      <w:marRight w:val="0"/>
      <w:marTop w:val="0"/>
      <w:marBottom w:val="0"/>
      <w:divBdr>
        <w:top w:val="none" w:sz="0" w:space="0" w:color="auto"/>
        <w:left w:val="none" w:sz="0" w:space="0" w:color="auto"/>
        <w:bottom w:val="none" w:sz="0" w:space="0" w:color="auto"/>
        <w:right w:val="none" w:sz="0" w:space="0" w:color="auto"/>
      </w:divBdr>
    </w:div>
    <w:div w:id="1032193215">
      <w:bodyDiv w:val="1"/>
      <w:marLeft w:val="0"/>
      <w:marRight w:val="0"/>
      <w:marTop w:val="0"/>
      <w:marBottom w:val="0"/>
      <w:divBdr>
        <w:top w:val="none" w:sz="0" w:space="0" w:color="auto"/>
        <w:left w:val="none" w:sz="0" w:space="0" w:color="auto"/>
        <w:bottom w:val="none" w:sz="0" w:space="0" w:color="auto"/>
        <w:right w:val="none" w:sz="0" w:space="0" w:color="auto"/>
      </w:divBdr>
    </w:div>
    <w:div w:id="1041396763">
      <w:bodyDiv w:val="1"/>
      <w:marLeft w:val="0"/>
      <w:marRight w:val="0"/>
      <w:marTop w:val="0"/>
      <w:marBottom w:val="0"/>
      <w:divBdr>
        <w:top w:val="none" w:sz="0" w:space="0" w:color="auto"/>
        <w:left w:val="none" w:sz="0" w:space="0" w:color="auto"/>
        <w:bottom w:val="none" w:sz="0" w:space="0" w:color="auto"/>
        <w:right w:val="none" w:sz="0" w:space="0" w:color="auto"/>
      </w:divBdr>
    </w:div>
    <w:div w:id="1092356837">
      <w:bodyDiv w:val="1"/>
      <w:marLeft w:val="0"/>
      <w:marRight w:val="0"/>
      <w:marTop w:val="0"/>
      <w:marBottom w:val="0"/>
      <w:divBdr>
        <w:top w:val="none" w:sz="0" w:space="0" w:color="auto"/>
        <w:left w:val="none" w:sz="0" w:space="0" w:color="auto"/>
        <w:bottom w:val="none" w:sz="0" w:space="0" w:color="auto"/>
        <w:right w:val="none" w:sz="0" w:space="0" w:color="auto"/>
      </w:divBdr>
    </w:div>
    <w:div w:id="1102411617">
      <w:bodyDiv w:val="1"/>
      <w:marLeft w:val="0"/>
      <w:marRight w:val="0"/>
      <w:marTop w:val="0"/>
      <w:marBottom w:val="0"/>
      <w:divBdr>
        <w:top w:val="none" w:sz="0" w:space="0" w:color="auto"/>
        <w:left w:val="none" w:sz="0" w:space="0" w:color="auto"/>
        <w:bottom w:val="none" w:sz="0" w:space="0" w:color="auto"/>
        <w:right w:val="none" w:sz="0" w:space="0" w:color="auto"/>
      </w:divBdr>
    </w:div>
    <w:div w:id="1130592264">
      <w:bodyDiv w:val="1"/>
      <w:marLeft w:val="0"/>
      <w:marRight w:val="0"/>
      <w:marTop w:val="0"/>
      <w:marBottom w:val="0"/>
      <w:divBdr>
        <w:top w:val="none" w:sz="0" w:space="0" w:color="auto"/>
        <w:left w:val="none" w:sz="0" w:space="0" w:color="auto"/>
        <w:bottom w:val="none" w:sz="0" w:space="0" w:color="auto"/>
        <w:right w:val="none" w:sz="0" w:space="0" w:color="auto"/>
      </w:divBdr>
    </w:div>
    <w:div w:id="1145972276">
      <w:bodyDiv w:val="1"/>
      <w:marLeft w:val="0"/>
      <w:marRight w:val="0"/>
      <w:marTop w:val="0"/>
      <w:marBottom w:val="0"/>
      <w:divBdr>
        <w:top w:val="none" w:sz="0" w:space="0" w:color="auto"/>
        <w:left w:val="none" w:sz="0" w:space="0" w:color="auto"/>
        <w:bottom w:val="none" w:sz="0" w:space="0" w:color="auto"/>
        <w:right w:val="none" w:sz="0" w:space="0" w:color="auto"/>
      </w:divBdr>
    </w:div>
    <w:div w:id="1148134063">
      <w:bodyDiv w:val="1"/>
      <w:marLeft w:val="0"/>
      <w:marRight w:val="0"/>
      <w:marTop w:val="0"/>
      <w:marBottom w:val="0"/>
      <w:divBdr>
        <w:top w:val="none" w:sz="0" w:space="0" w:color="auto"/>
        <w:left w:val="none" w:sz="0" w:space="0" w:color="auto"/>
        <w:bottom w:val="none" w:sz="0" w:space="0" w:color="auto"/>
        <w:right w:val="none" w:sz="0" w:space="0" w:color="auto"/>
      </w:divBdr>
    </w:div>
    <w:div w:id="1159463328">
      <w:bodyDiv w:val="1"/>
      <w:marLeft w:val="0"/>
      <w:marRight w:val="0"/>
      <w:marTop w:val="0"/>
      <w:marBottom w:val="0"/>
      <w:divBdr>
        <w:top w:val="none" w:sz="0" w:space="0" w:color="auto"/>
        <w:left w:val="none" w:sz="0" w:space="0" w:color="auto"/>
        <w:bottom w:val="none" w:sz="0" w:space="0" w:color="auto"/>
        <w:right w:val="none" w:sz="0" w:space="0" w:color="auto"/>
      </w:divBdr>
    </w:div>
    <w:div w:id="1175266297">
      <w:bodyDiv w:val="1"/>
      <w:marLeft w:val="0"/>
      <w:marRight w:val="0"/>
      <w:marTop w:val="0"/>
      <w:marBottom w:val="0"/>
      <w:divBdr>
        <w:top w:val="none" w:sz="0" w:space="0" w:color="auto"/>
        <w:left w:val="none" w:sz="0" w:space="0" w:color="auto"/>
        <w:bottom w:val="none" w:sz="0" w:space="0" w:color="auto"/>
        <w:right w:val="none" w:sz="0" w:space="0" w:color="auto"/>
      </w:divBdr>
    </w:div>
    <w:div w:id="1199931193">
      <w:bodyDiv w:val="1"/>
      <w:marLeft w:val="0"/>
      <w:marRight w:val="0"/>
      <w:marTop w:val="0"/>
      <w:marBottom w:val="0"/>
      <w:divBdr>
        <w:top w:val="none" w:sz="0" w:space="0" w:color="auto"/>
        <w:left w:val="none" w:sz="0" w:space="0" w:color="auto"/>
        <w:bottom w:val="none" w:sz="0" w:space="0" w:color="auto"/>
        <w:right w:val="none" w:sz="0" w:space="0" w:color="auto"/>
      </w:divBdr>
    </w:div>
    <w:div w:id="1211961770">
      <w:bodyDiv w:val="1"/>
      <w:marLeft w:val="0"/>
      <w:marRight w:val="0"/>
      <w:marTop w:val="0"/>
      <w:marBottom w:val="0"/>
      <w:divBdr>
        <w:top w:val="none" w:sz="0" w:space="0" w:color="auto"/>
        <w:left w:val="none" w:sz="0" w:space="0" w:color="auto"/>
        <w:bottom w:val="none" w:sz="0" w:space="0" w:color="auto"/>
        <w:right w:val="none" w:sz="0" w:space="0" w:color="auto"/>
      </w:divBdr>
    </w:div>
    <w:div w:id="1212840127">
      <w:bodyDiv w:val="1"/>
      <w:marLeft w:val="0"/>
      <w:marRight w:val="0"/>
      <w:marTop w:val="0"/>
      <w:marBottom w:val="0"/>
      <w:divBdr>
        <w:top w:val="none" w:sz="0" w:space="0" w:color="auto"/>
        <w:left w:val="none" w:sz="0" w:space="0" w:color="auto"/>
        <w:bottom w:val="none" w:sz="0" w:space="0" w:color="auto"/>
        <w:right w:val="none" w:sz="0" w:space="0" w:color="auto"/>
      </w:divBdr>
    </w:div>
    <w:div w:id="1213612487">
      <w:bodyDiv w:val="1"/>
      <w:marLeft w:val="0"/>
      <w:marRight w:val="0"/>
      <w:marTop w:val="0"/>
      <w:marBottom w:val="0"/>
      <w:divBdr>
        <w:top w:val="none" w:sz="0" w:space="0" w:color="auto"/>
        <w:left w:val="none" w:sz="0" w:space="0" w:color="auto"/>
        <w:bottom w:val="none" w:sz="0" w:space="0" w:color="auto"/>
        <w:right w:val="none" w:sz="0" w:space="0" w:color="auto"/>
      </w:divBdr>
    </w:div>
    <w:div w:id="1237279077">
      <w:bodyDiv w:val="1"/>
      <w:marLeft w:val="0"/>
      <w:marRight w:val="0"/>
      <w:marTop w:val="0"/>
      <w:marBottom w:val="0"/>
      <w:divBdr>
        <w:top w:val="none" w:sz="0" w:space="0" w:color="auto"/>
        <w:left w:val="none" w:sz="0" w:space="0" w:color="auto"/>
        <w:bottom w:val="none" w:sz="0" w:space="0" w:color="auto"/>
        <w:right w:val="none" w:sz="0" w:space="0" w:color="auto"/>
      </w:divBdr>
    </w:div>
    <w:div w:id="1276017571">
      <w:bodyDiv w:val="1"/>
      <w:marLeft w:val="0"/>
      <w:marRight w:val="0"/>
      <w:marTop w:val="0"/>
      <w:marBottom w:val="0"/>
      <w:divBdr>
        <w:top w:val="none" w:sz="0" w:space="0" w:color="auto"/>
        <w:left w:val="none" w:sz="0" w:space="0" w:color="auto"/>
        <w:bottom w:val="none" w:sz="0" w:space="0" w:color="auto"/>
        <w:right w:val="none" w:sz="0" w:space="0" w:color="auto"/>
      </w:divBdr>
    </w:div>
    <w:div w:id="1285576005">
      <w:bodyDiv w:val="1"/>
      <w:marLeft w:val="0"/>
      <w:marRight w:val="0"/>
      <w:marTop w:val="0"/>
      <w:marBottom w:val="0"/>
      <w:divBdr>
        <w:top w:val="none" w:sz="0" w:space="0" w:color="auto"/>
        <w:left w:val="none" w:sz="0" w:space="0" w:color="auto"/>
        <w:bottom w:val="none" w:sz="0" w:space="0" w:color="auto"/>
        <w:right w:val="none" w:sz="0" w:space="0" w:color="auto"/>
      </w:divBdr>
    </w:div>
    <w:div w:id="1287353008">
      <w:bodyDiv w:val="1"/>
      <w:marLeft w:val="0"/>
      <w:marRight w:val="0"/>
      <w:marTop w:val="0"/>
      <w:marBottom w:val="0"/>
      <w:divBdr>
        <w:top w:val="none" w:sz="0" w:space="0" w:color="auto"/>
        <w:left w:val="none" w:sz="0" w:space="0" w:color="auto"/>
        <w:bottom w:val="none" w:sz="0" w:space="0" w:color="auto"/>
        <w:right w:val="none" w:sz="0" w:space="0" w:color="auto"/>
      </w:divBdr>
    </w:div>
    <w:div w:id="1381054312">
      <w:bodyDiv w:val="1"/>
      <w:marLeft w:val="0"/>
      <w:marRight w:val="0"/>
      <w:marTop w:val="0"/>
      <w:marBottom w:val="0"/>
      <w:divBdr>
        <w:top w:val="none" w:sz="0" w:space="0" w:color="auto"/>
        <w:left w:val="none" w:sz="0" w:space="0" w:color="auto"/>
        <w:bottom w:val="none" w:sz="0" w:space="0" w:color="auto"/>
        <w:right w:val="none" w:sz="0" w:space="0" w:color="auto"/>
      </w:divBdr>
    </w:div>
    <w:div w:id="1406029279">
      <w:bodyDiv w:val="1"/>
      <w:marLeft w:val="0"/>
      <w:marRight w:val="0"/>
      <w:marTop w:val="0"/>
      <w:marBottom w:val="0"/>
      <w:divBdr>
        <w:top w:val="none" w:sz="0" w:space="0" w:color="auto"/>
        <w:left w:val="none" w:sz="0" w:space="0" w:color="auto"/>
        <w:bottom w:val="none" w:sz="0" w:space="0" w:color="auto"/>
        <w:right w:val="none" w:sz="0" w:space="0" w:color="auto"/>
      </w:divBdr>
    </w:div>
    <w:div w:id="1410808983">
      <w:bodyDiv w:val="1"/>
      <w:marLeft w:val="0"/>
      <w:marRight w:val="0"/>
      <w:marTop w:val="0"/>
      <w:marBottom w:val="0"/>
      <w:divBdr>
        <w:top w:val="none" w:sz="0" w:space="0" w:color="auto"/>
        <w:left w:val="none" w:sz="0" w:space="0" w:color="auto"/>
        <w:bottom w:val="none" w:sz="0" w:space="0" w:color="auto"/>
        <w:right w:val="none" w:sz="0" w:space="0" w:color="auto"/>
      </w:divBdr>
    </w:div>
    <w:div w:id="1411001745">
      <w:bodyDiv w:val="1"/>
      <w:marLeft w:val="0"/>
      <w:marRight w:val="0"/>
      <w:marTop w:val="0"/>
      <w:marBottom w:val="0"/>
      <w:divBdr>
        <w:top w:val="none" w:sz="0" w:space="0" w:color="auto"/>
        <w:left w:val="none" w:sz="0" w:space="0" w:color="auto"/>
        <w:bottom w:val="none" w:sz="0" w:space="0" w:color="auto"/>
        <w:right w:val="none" w:sz="0" w:space="0" w:color="auto"/>
      </w:divBdr>
    </w:div>
    <w:div w:id="1465584521">
      <w:bodyDiv w:val="1"/>
      <w:marLeft w:val="0"/>
      <w:marRight w:val="0"/>
      <w:marTop w:val="0"/>
      <w:marBottom w:val="0"/>
      <w:divBdr>
        <w:top w:val="none" w:sz="0" w:space="0" w:color="auto"/>
        <w:left w:val="none" w:sz="0" w:space="0" w:color="auto"/>
        <w:bottom w:val="none" w:sz="0" w:space="0" w:color="auto"/>
        <w:right w:val="none" w:sz="0" w:space="0" w:color="auto"/>
      </w:divBdr>
    </w:div>
    <w:div w:id="1467355826">
      <w:bodyDiv w:val="1"/>
      <w:marLeft w:val="0"/>
      <w:marRight w:val="0"/>
      <w:marTop w:val="0"/>
      <w:marBottom w:val="0"/>
      <w:divBdr>
        <w:top w:val="none" w:sz="0" w:space="0" w:color="auto"/>
        <w:left w:val="none" w:sz="0" w:space="0" w:color="auto"/>
        <w:bottom w:val="none" w:sz="0" w:space="0" w:color="auto"/>
        <w:right w:val="none" w:sz="0" w:space="0" w:color="auto"/>
      </w:divBdr>
    </w:div>
    <w:div w:id="1474177980">
      <w:bodyDiv w:val="1"/>
      <w:marLeft w:val="0"/>
      <w:marRight w:val="0"/>
      <w:marTop w:val="0"/>
      <w:marBottom w:val="0"/>
      <w:divBdr>
        <w:top w:val="none" w:sz="0" w:space="0" w:color="auto"/>
        <w:left w:val="none" w:sz="0" w:space="0" w:color="auto"/>
        <w:bottom w:val="none" w:sz="0" w:space="0" w:color="auto"/>
        <w:right w:val="none" w:sz="0" w:space="0" w:color="auto"/>
      </w:divBdr>
    </w:div>
    <w:div w:id="1491092639">
      <w:bodyDiv w:val="1"/>
      <w:marLeft w:val="0"/>
      <w:marRight w:val="0"/>
      <w:marTop w:val="0"/>
      <w:marBottom w:val="0"/>
      <w:divBdr>
        <w:top w:val="none" w:sz="0" w:space="0" w:color="auto"/>
        <w:left w:val="none" w:sz="0" w:space="0" w:color="auto"/>
        <w:bottom w:val="none" w:sz="0" w:space="0" w:color="auto"/>
        <w:right w:val="none" w:sz="0" w:space="0" w:color="auto"/>
      </w:divBdr>
    </w:div>
    <w:div w:id="1492796350">
      <w:bodyDiv w:val="1"/>
      <w:marLeft w:val="0"/>
      <w:marRight w:val="0"/>
      <w:marTop w:val="0"/>
      <w:marBottom w:val="0"/>
      <w:divBdr>
        <w:top w:val="none" w:sz="0" w:space="0" w:color="auto"/>
        <w:left w:val="none" w:sz="0" w:space="0" w:color="auto"/>
        <w:bottom w:val="none" w:sz="0" w:space="0" w:color="auto"/>
        <w:right w:val="none" w:sz="0" w:space="0" w:color="auto"/>
      </w:divBdr>
    </w:div>
    <w:div w:id="1493450032">
      <w:bodyDiv w:val="1"/>
      <w:marLeft w:val="0"/>
      <w:marRight w:val="0"/>
      <w:marTop w:val="0"/>
      <w:marBottom w:val="0"/>
      <w:divBdr>
        <w:top w:val="none" w:sz="0" w:space="0" w:color="auto"/>
        <w:left w:val="none" w:sz="0" w:space="0" w:color="auto"/>
        <w:bottom w:val="none" w:sz="0" w:space="0" w:color="auto"/>
        <w:right w:val="none" w:sz="0" w:space="0" w:color="auto"/>
      </w:divBdr>
    </w:div>
    <w:div w:id="1513104135">
      <w:bodyDiv w:val="1"/>
      <w:marLeft w:val="0"/>
      <w:marRight w:val="0"/>
      <w:marTop w:val="0"/>
      <w:marBottom w:val="0"/>
      <w:divBdr>
        <w:top w:val="none" w:sz="0" w:space="0" w:color="auto"/>
        <w:left w:val="none" w:sz="0" w:space="0" w:color="auto"/>
        <w:bottom w:val="none" w:sz="0" w:space="0" w:color="auto"/>
        <w:right w:val="none" w:sz="0" w:space="0" w:color="auto"/>
      </w:divBdr>
    </w:div>
    <w:div w:id="1541744937">
      <w:bodyDiv w:val="1"/>
      <w:marLeft w:val="0"/>
      <w:marRight w:val="0"/>
      <w:marTop w:val="0"/>
      <w:marBottom w:val="0"/>
      <w:divBdr>
        <w:top w:val="none" w:sz="0" w:space="0" w:color="auto"/>
        <w:left w:val="none" w:sz="0" w:space="0" w:color="auto"/>
        <w:bottom w:val="none" w:sz="0" w:space="0" w:color="auto"/>
        <w:right w:val="none" w:sz="0" w:space="0" w:color="auto"/>
      </w:divBdr>
    </w:div>
    <w:div w:id="1542748527">
      <w:bodyDiv w:val="1"/>
      <w:marLeft w:val="0"/>
      <w:marRight w:val="0"/>
      <w:marTop w:val="0"/>
      <w:marBottom w:val="0"/>
      <w:divBdr>
        <w:top w:val="none" w:sz="0" w:space="0" w:color="auto"/>
        <w:left w:val="none" w:sz="0" w:space="0" w:color="auto"/>
        <w:bottom w:val="none" w:sz="0" w:space="0" w:color="auto"/>
        <w:right w:val="none" w:sz="0" w:space="0" w:color="auto"/>
      </w:divBdr>
    </w:div>
    <w:div w:id="1563180388">
      <w:bodyDiv w:val="1"/>
      <w:marLeft w:val="0"/>
      <w:marRight w:val="0"/>
      <w:marTop w:val="0"/>
      <w:marBottom w:val="0"/>
      <w:divBdr>
        <w:top w:val="none" w:sz="0" w:space="0" w:color="auto"/>
        <w:left w:val="none" w:sz="0" w:space="0" w:color="auto"/>
        <w:bottom w:val="none" w:sz="0" w:space="0" w:color="auto"/>
        <w:right w:val="none" w:sz="0" w:space="0" w:color="auto"/>
      </w:divBdr>
    </w:div>
    <w:div w:id="1565919185">
      <w:bodyDiv w:val="1"/>
      <w:marLeft w:val="0"/>
      <w:marRight w:val="0"/>
      <w:marTop w:val="0"/>
      <w:marBottom w:val="0"/>
      <w:divBdr>
        <w:top w:val="none" w:sz="0" w:space="0" w:color="auto"/>
        <w:left w:val="none" w:sz="0" w:space="0" w:color="auto"/>
        <w:bottom w:val="none" w:sz="0" w:space="0" w:color="auto"/>
        <w:right w:val="none" w:sz="0" w:space="0" w:color="auto"/>
      </w:divBdr>
    </w:div>
    <w:div w:id="1582443631">
      <w:bodyDiv w:val="1"/>
      <w:marLeft w:val="0"/>
      <w:marRight w:val="0"/>
      <w:marTop w:val="0"/>
      <w:marBottom w:val="0"/>
      <w:divBdr>
        <w:top w:val="none" w:sz="0" w:space="0" w:color="auto"/>
        <w:left w:val="none" w:sz="0" w:space="0" w:color="auto"/>
        <w:bottom w:val="none" w:sz="0" w:space="0" w:color="auto"/>
        <w:right w:val="none" w:sz="0" w:space="0" w:color="auto"/>
      </w:divBdr>
    </w:div>
    <w:div w:id="1590314556">
      <w:bodyDiv w:val="1"/>
      <w:marLeft w:val="0"/>
      <w:marRight w:val="0"/>
      <w:marTop w:val="0"/>
      <w:marBottom w:val="0"/>
      <w:divBdr>
        <w:top w:val="none" w:sz="0" w:space="0" w:color="auto"/>
        <w:left w:val="none" w:sz="0" w:space="0" w:color="auto"/>
        <w:bottom w:val="none" w:sz="0" w:space="0" w:color="auto"/>
        <w:right w:val="none" w:sz="0" w:space="0" w:color="auto"/>
      </w:divBdr>
    </w:div>
    <w:div w:id="1597443509">
      <w:bodyDiv w:val="1"/>
      <w:marLeft w:val="0"/>
      <w:marRight w:val="0"/>
      <w:marTop w:val="0"/>
      <w:marBottom w:val="0"/>
      <w:divBdr>
        <w:top w:val="none" w:sz="0" w:space="0" w:color="auto"/>
        <w:left w:val="none" w:sz="0" w:space="0" w:color="auto"/>
        <w:bottom w:val="none" w:sz="0" w:space="0" w:color="auto"/>
        <w:right w:val="none" w:sz="0" w:space="0" w:color="auto"/>
      </w:divBdr>
    </w:div>
    <w:div w:id="1599219557">
      <w:bodyDiv w:val="1"/>
      <w:marLeft w:val="0"/>
      <w:marRight w:val="0"/>
      <w:marTop w:val="0"/>
      <w:marBottom w:val="0"/>
      <w:divBdr>
        <w:top w:val="none" w:sz="0" w:space="0" w:color="auto"/>
        <w:left w:val="none" w:sz="0" w:space="0" w:color="auto"/>
        <w:bottom w:val="none" w:sz="0" w:space="0" w:color="auto"/>
        <w:right w:val="none" w:sz="0" w:space="0" w:color="auto"/>
      </w:divBdr>
    </w:div>
    <w:div w:id="1616866499">
      <w:bodyDiv w:val="1"/>
      <w:marLeft w:val="0"/>
      <w:marRight w:val="0"/>
      <w:marTop w:val="0"/>
      <w:marBottom w:val="0"/>
      <w:divBdr>
        <w:top w:val="none" w:sz="0" w:space="0" w:color="auto"/>
        <w:left w:val="none" w:sz="0" w:space="0" w:color="auto"/>
        <w:bottom w:val="none" w:sz="0" w:space="0" w:color="auto"/>
        <w:right w:val="none" w:sz="0" w:space="0" w:color="auto"/>
      </w:divBdr>
    </w:div>
    <w:div w:id="1617639319">
      <w:bodyDiv w:val="1"/>
      <w:marLeft w:val="0"/>
      <w:marRight w:val="0"/>
      <w:marTop w:val="0"/>
      <w:marBottom w:val="0"/>
      <w:divBdr>
        <w:top w:val="none" w:sz="0" w:space="0" w:color="auto"/>
        <w:left w:val="none" w:sz="0" w:space="0" w:color="auto"/>
        <w:bottom w:val="none" w:sz="0" w:space="0" w:color="auto"/>
        <w:right w:val="none" w:sz="0" w:space="0" w:color="auto"/>
      </w:divBdr>
    </w:div>
    <w:div w:id="1625647700">
      <w:bodyDiv w:val="1"/>
      <w:marLeft w:val="0"/>
      <w:marRight w:val="0"/>
      <w:marTop w:val="0"/>
      <w:marBottom w:val="0"/>
      <w:divBdr>
        <w:top w:val="none" w:sz="0" w:space="0" w:color="auto"/>
        <w:left w:val="none" w:sz="0" w:space="0" w:color="auto"/>
        <w:bottom w:val="none" w:sz="0" w:space="0" w:color="auto"/>
        <w:right w:val="none" w:sz="0" w:space="0" w:color="auto"/>
      </w:divBdr>
      <w:divsChild>
        <w:div w:id="213001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71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483773">
      <w:bodyDiv w:val="1"/>
      <w:marLeft w:val="0"/>
      <w:marRight w:val="0"/>
      <w:marTop w:val="0"/>
      <w:marBottom w:val="0"/>
      <w:divBdr>
        <w:top w:val="none" w:sz="0" w:space="0" w:color="auto"/>
        <w:left w:val="none" w:sz="0" w:space="0" w:color="auto"/>
        <w:bottom w:val="none" w:sz="0" w:space="0" w:color="auto"/>
        <w:right w:val="none" w:sz="0" w:space="0" w:color="auto"/>
      </w:divBdr>
    </w:div>
    <w:div w:id="1656496181">
      <w:bodyDiv w:val="1"/>
      <w:marLeft w:val="0"/>
      <w:marRight w:val="0"/>
      <w:marTop w:val="0"/>
      <w:marBottom w:val="0"/>
      <w:divBdr>
        <w:top w:val="none" w:sz="0" w:space="0" w:color="auto"/>
        <w:left w:val="none" w:sz="0" w:space="0" w:color="auto"/>
        <w:bottom w:val="none" w:sz="0" w:space="0" w:color="auto"/>
        <w:right w:val="none" w:sz="0" w:space="0" w:color="auto"/>
      </w:divBdr>
    </w:div>
    <w:div w:id="1685862626">
      <w:bodyDiv w:val="1"/>
      <w:marLeft w:val="0"/>
      <w:marRight w:val="0"/>
      <w:marTop w:val="0"/>
      <w:marBottom w:val="0"/>
      <w:divBdr>
        <w:top w:val="none" w:sz="0" w:space="0" w:color="auto"/>
        <w:left w:val="none" w:sz="0" w:space="0" w:color="auto"/>
        <w:bottom w:val="none" w:sz="0" w:space="0" w:color="auto"/>
        <w:right w:val="none" w:sz="0" w:space="0" w:color="auto"/>
      </w:divBdr>
    </w:div>
    <w:div w:id="1712724230">
      <w:bodyDiv w:val="1"/>
      <w:marLeft w:val="0"/>
      <w:marRight w:val="0"/>
      <w:marTop w:val="0"/>
      <w:marBottom w:val="0"/>
      <w:divBdr>
        <w:top w:val="none" w:sz="0" w:space="0" w:color="auto"/>
        <w:left w:val="none" w:sz="0" w:space="0" w:color="auto"/>
        <w:bottom w:val="none" w:sz="0" w:space="0" w:color="auto"/>
        <w:right w:val="none" w:sz="0" w:space="0" w:color="auto"/>
      </w:divBdr>
    </w:div>
    <w:div w:id="1723670785">
      <w:bodyDiv w:val="1"/>
      <w:marLeft w:val="0"/>
      <w:marRight w:val="0"/>
      <w:marTop w:val="0"/>
      <w:marBottom w:val="0"/>
      <w:divBdr>
        <w:top w:val="none" w:sz="0" w:space="0" w:color="auto"/>
        <w:left w:val="none" w:sz="0" w:space="0" w:color="auto"/>
        <w:bottom w:val="none" w:sz="0" w:space="0" w:color="auto"/>
        <w:right w:val="none" w:sz="0" w:space="0" w:color="auto"/>
      </w:divBdr>
    </w:div>
    <w:div w:id="1769691777">
      <w:bodyDiv w:val="1"/>
      <w:marLeft w:val="0"/>
      <w:marRight w:val="0"/>
      <w:marTop w:val="0"/>
      <w:marBottom w:val="0"/>
      <w:divBdr>
        <w:top w:val="none" w:sz="0" w:space="0" w:color="auto"/>
        <w:left w:val="none" w:sz="0" w:space="0" w:color="auto"/>
        <w:bottom w:val="none" w:sz="0" w:space="0" w:color="auto"/>
        <w:right w:val="none" w:sz="0" w:space="0" w:color="auto"/>
      </w:divBdr>
    </w:div>
    <w:div w:id="1771199207">
      <w:bodyDiv w:val="1"/>
      <w:marLeft w:val="0"/>
      <w:marRight w:val="0"/>
      <w:marTop w:val="0"/>
      <w:marBottom w:val="0"/>
      <w:divBdr>
        <w:top w:val="none" w:sz="0" w:space="0" w:color="auto"/>
        <w:left w:val="none" w:sz="0" w:space="0" w:color="auto"/>
        <w:bottom w:val="none" w:sz="0" w:space="0" w:color="auto"/>
        <w:right w:val="none" w:sz="0" w:space="0" w:color="auto"/>
      </w:divBdr>
    </w:div>
    <w:div w:id="1794516663">
      <w:bodyDiv w:val="1"/>
      <w:marLeft w:val="0"/>
      <w:marRight w:val="0"/>
      <w:marTop w:val="0"/>
      <w:marBottom w:val="0"/>
      <w:divBdr>
        <w:top w:val="none" w:sz="0" w:space="0" w:color="auto"/>
        <w:left w:val="none" w:sz="0" w:space="0" w:color="auto"/>
        <w:bottom w:val="none" w:sz="0" w:space="0" w:color="auto"/>
        <w:right w:val="none" w:sz="0" w:space="0" w:color="auto"/>
      </w:divBdr>
    </w:div>
    <w:div w:id="1809711236">
      <w:bodyDiv w:val="1"/>
      <w:marLeft w:val="0"/>
      <w:marRight w:val="0"/>
      <w:marTop w:val="0"/>
      <w:marBottom w:val="0"/>
      <w:divBdr>
        <w:top w:val="none" w:sz="0" w:space="0" w:color="auto"/>
        <w:left w:val="none" w:sz="0" w:space="0" w:color="auto"/>
        <w:bottom w:val="none" w:sz="0" w:space="0" w:color="auto"/>
        <w:right w:val="none" w:sz="0" w:space="0" w:color="auto"/>
      </w:divBdr>
    </w:div>
    <w:div w:id="1810396015">
      <w:bodyDiv w:val="1"/>
      <w:marLeft w:val="0"/>
      <w:marRight w:val="0"/>
      <w:marTop w:val="0"/>
      <w:marBottom w:val="0"/>
      <w:divBdr>
        <w:top w:val="none" w:sz="0" w:space="0" w:color="auto"/>
        <w:left w:val="none" w:sz="0" w:space="0" w:color="auto"/>
        <w:bottom w:val="none" w:sz="0" w:space="0" w:color="auto"/>
        <w:right w:val="none" w:sz="0" w:space="0" w:color="auto"/>
      </w:divBdr>
    </w:div>
    <w:div w:id="1828396698">
      <w:bodyDiv w:val="1"/>
      <w:marLeft w:val="0"/>
      <w:marRight w:val="0"/>
      <w:marTop w:val="0"/>
      <w:marBottom w:val="0"/>
      <w:divBdr>
        <w:top w:val="none" w:sz="0" w:space="0" w:color="auto"/>
        <w:left w:val="none" w:sz="0" w:space="0" w:color="auto"/>
        <w:bottom w:val="none" w:sz="0" w:space="0" w:color="auto"/>
        <w:right w:val="none" w:sz="0" w:space="0" w:color="auto"/>
      </w:divBdr>
    </w:div>
    <w:div w:id="1829516147">
      <w:bodyDiv w:val="1"/>
      <w:marLeft w:val="0"/>
      <w:marRight w:val="0"/>
      <w:marTop w:val="0"/>
      <w:marBottom w:val="0"/>
      <w:divBdr>
        <w:top w:val="none" w:sz="0" w:space="0" w:color="auto"/>
        <w:left w:val="none" w:sz="0" w:space="0" w:color="auto"/>
        <w:bottom w:val="none" w:sz="0" w:space="0" w:color="auto"/>
        <w:right w:val="none" w:sz="0" w:space="0" w:color="auto"/>
      </w:divBdr>
    </w:div>
    <w:div w:id="1857845039">
      <w:bodyDiv w:val="1"/>
      <w:marLeft w:val="0"/>
      <w:marRight w:val="0"/>
      <w:marTop w:val="0"/>
      <w:marBottom w:val="0"/>
      <w:divBdr>
        <w:top w:val="none" w:sz="0" w:space="0" w:color="auto"/>
        <w:left w:val="none" w:sz="0" w:space="0" w:color="auto"/>
        <w:bottom w:val="none" w:sz="0" w:space="0" w:color="auto"/>
        <w:right w:val="none" w:sz="0" w:space="0" w:color="auto"/>
      </w:divBdr>
    </w:div>
    <w:div w:id="1859584803">
      <w:bodyDiv w:val="1"/>
      <w:marLeft w:val="0"/>
      <w:marRight w:val="0"/>
      <w:marTop w:val="0"/>
      <w:marBottom w:val="0"/>
      <w:divBdr>
        <w:top w:val="none" w:sz="0" w:space="0" w:color="auto"/>
        <w:left w:val="none" w:sz="0" w:space="0" w:color="auto"/>
        <w:bottom w:val="none" w:sz="0" w:space="0" w:color="auto"/>
        <w:right w:val="none" w:sz="0" w:space="0" w:color="auto"/>
      </w:divBdr>
    </w:div>
    <w:div w:id="1870604517">
      <w:bodyDiv w:val="1"/>
      <w:marLeft w:val="0"/>
      <w:marRight w:val="0"/>
      <w:marTop w:val="0"/>
      <w:marBottom w:val="0"/>
      <w:divBdr>
        <w:top w:val="none" w:sz="0" w:space="0" w:color="auto"/>
        <w:left w:val="none" w:sz="0" w:space="0" w:color="auto"/>
        <w:bottom w:val="none" w:sz="0" w:space="0" w:color="auto"/>
        <w:right w:val="none" w:sz="0" w:space="0" w:color="auto"/>
      </w:divBdr>
      <w:divsChild>
        <w:div w:id="75791931">
          <w:marLeft w:val="0"/>
          <w:marRight w:val="0"/>
          <w:marTop w:val="0"/>
          <w:marBottom w:val="0"/>
          <w:divBdr>
            <w:top w:val="none" w:sz="0" w:space="0" w:color="auto"/>
            <w:left w:val="none" w:sz="0" w:space="0" w:color="auto"/>
            <w:bottom w:val="none" w:sz="0" w:space="0" w:color="auto"/>
            <w:right w:val="none" w:sz="0" w:space="0" w:color="auto"/>
          </w:divBdr>
          <w:divsChild>
            <w:div w:id="843055171">
              <w:marLeft w:val="0"/>
              <w:marRight w:val="0"/>
              <w:marTop w:val="0"/>
              <w:marBottom w:val="0"/>
              <w:divBdr>
                <w:top w:val="none" w:sz="0" w:space="0" w:color="auto"/>
                <w:left w:val="none" w:sz="0" w:space="0" w:color="auto"/>
                <w:bottom w:val="none" w:sz="0" w:space="0" w:color="auto"/>
                <w:right w:val="none" w:sz="0" w:space="0" w:color="auto"/>
              </w:divBdr>
            </w:div>
            <w:div w:id="963923056">
              <w:marLeft w:val="0"/>
              <w:marRight w:val="0"/>
              <w:marTop w:val="0"/>
              <w:marBottom w:val="0"/>
              <w:divBdr>
                <w:top w:val="none" w:sz="0" w:space="0" w:color="auto"/>
                <w:left w:val="none" w:sz="0" w:space="0" w:color="auto"/>
                <w:bottom w:val="none" w:sz="0" w:space="0" w:color="auto"/>
                <w:right w:val="none" w:sz="0" w:space="0" w:color="auto"/>
              </w:divBdr>
              <w:divsChild>
                <w:div w:id="506989543">
                  <w:marLeft w:val="0"/>
                  <w:marRight w:val="0"/>
                  <w:marTop w:val="0"/>
                  <w:marBottom w:val="0"/>
                  <w:divBdr>
                    <w:top w:val="none" w:sz="0" w:space="0" w:color="auto"/>
                    <w:left w:val="none" w:sz="0" w:space="0" w:color="auto"/>
                    <w:bottom w:val="none" w:sz="0" w:space="0" w:color="auto"/>
                    <w:right w:val="none" w:sz="0" w:space="0" w:color="auto"/>
                  </w:divBdr>
                  <w:divsChild>
                    <w:div w:id="152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191">
              <w:marLeft w:val="0"/>
              <w:marRight w:val="0"/>
              <w:marTop w:val="0"/>
              <w:marBottom w:val="0"/>
              <w:divBdr>
                <w:top w:val="none" w:sz="0" w:space="0" w:color="auto"/>
                <w:left w:val="none" w:sz="0" w:space="0" w:color="auto"/>
                <w:bottom w:val="none" w:sz="0" w:space="0" w:color="auto"/>
                <w:right w:val="none" w:sz="0" w:space="0" w:color="auto"/>
              </w:divBdr>
            </w:div>
          </w:divsChild>
        </w:div>
        <w:div w:id="1763793547">
          <w:marLeft w:val="0"/>
          <w:marRight w:val="0"/>
          <w:marTop w:val="0"/>
          <w:marBottom w:val="0"/>
          <w:divBdr>
            <w:top w:val="none" w:sz="0" w:space="0" w:color="auto"/>
            <w:left w:val="none" w:sz="0" w:space="0" w:color="auto"/>
            <w:bottom w:val="none" w:sz="0" w:space="0" w:color="auto"/>
            <w:right w:val="none" w:sz="0" w:space="0" w:color="auto"/>
          </w:divBdr>
          <w:divsChild>
            <w:div w:id="1367294405">
              <w:marLeft w:val="0"/>
              <w:marRight w:val="0"/>
              <w:marTop w:val="0"/>
              <w:marBottom w:val="0"/>
              <w:divBdr>
                <w:top w:val="none" w:sz="0" w:space="0" w:color="auto"/>
                <w:left w:val="none" w:sz="0" w:space="0" w:color="auto"/>
                <w:bottom w:val="none" w:sz="0" w:space="0" w:color="auto"/>
                <w:right w:val="none" w:sz="0" w:space="0" w:color="auto"/>
              </w:divBdr>
            </w:div>
            <w:div w:id="798571608">
              <w:marLeft w:val="0"/>
              <w:marRight w:val="0"/>
              <w:marTop w:val="0"/>
              <w:marBottom w:val="0"/>
              <w:divBdr>
                <w:top w:val="none" w:sz="0" w:space="0" w:color="auto"/>
                <w:left w:val="none" w:sz="0" w:space="0" w:color="auto"/>
                <w:bottom w:val="none" w:sz="0" w:space="0" w:color="auto"/>
                <w:right w:val="none" w:sz="0" w:space="0" w:color="auto"/>
              </w:divBdr>
              <w:divsChild>
                <w:div w:id="1750349619">
                  <w:marLeft w:val="0"/>
                  <w:marRight w:val="0"/>
                  <w:marTop w:val="0"/>
                  <w:marBottom w:val="0"/>
                  <w:divBdr>
                    <w:top w:val="none" w:sz="0" w:space="0" w:color="auto"/>
                    <w:left w:val="none" w:sz="0" w:space="0" w:color="auto"/>
                    <w:bottom w:val="none" w:sz="0" w:space="0" w:color="auto"/>
                    <w:right w:val="none" w:sz="0" w:space="0" w:color="auto"/>
                  </w:divBdr>
                  <w:divsChild>
                    <w:div w:id="846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3901">
              <w:marLeft w:val="0"/>
              <w:marRight w:val="0"/>
              <w:marTop w:val="0"/>
              <w:marBottom w:val="0"/>
              <w:divBdr>
                <w:top w:val="none" w:sz="0" w:space="0" w:color="auto"/>
                <w:left w:val="none" w:sz="0" w:space="0" w:color="auto"/>
                <w:bottom w:val="none" w:sz="0" w:space="0" w:color="auto"/>
                <w:right w:val="none" w:sz="0" w:space="0" w:color="auto"/>
              </w:divBdr>
            </w:div>
          </w:divsChild>
        </w:div>
        <w:div w:id="270548740">
          <w:marLeft w:val="0"/>
          <w:marRight w:val="0"/>
          <w:marTop w:val="0"/>
          <w:marBottom w:val="0"/>
          <w:divBdr>
            <w:top w:val="none" w:sz="0" w:space="0" w:color="auto"/>
            <w:left w:val="none" w:sz="0" w:space="0" w:color="auto"/>
            <w:bottom w:val="none" w:sz="0" w:space="0" w:color="auto"/>
            <w:right w:val="none" w:sz="0" w:space="0" w:color="auto"/>
          </w:divBdr>
          <w:divsChild>
            <w:div w:id="861895170">
              <w:marLeft w:val="0"/>
              <w:marRight w:val="0"/>
              <w:marTop w:val="0"/>
              <w:marBottom w:val="0"/>
              <w:divBdr>
                <w:top w:val="none" w:sz="0" w:space="0" w:color="auto"/>
                <w:left w:val="none" w:sz="0" w:space="0" w:color="auto"/>
                <w:bottom w:val="none" w:sz="0" w:space="0" w:color="auto"/>
                <w:right w:val="none" w:sz="0" w:space="0" w:color="auto"/>
              </w:divBdr>
            </w:div>
            <w:div w:id="1815873365">
              <w:marLeft w:val="0"/>
              <w:marRight w:val="0"/>
              <w:marTop w:val="0"/>
              <w:marBottom w:val="0"/>
              <w:divBdr>
                <w:top w:val="none" w:sz="0" w:space="0" w:color="auto"/>
                <w:left w:val="none" w:sz="0" w:space="0" w:color="auto"/>
                <w:bottom w:val="none" w:sz="0" w:space="0" w:color="auto"/>
                <w:right w:val="none" w:sz="0" w:space="0" w:color="auto"/>
              </w:divBdr>
              <w:divsChild>
                <w:div w:id="2049406707">
                  <w:marLeft w:val="0"/>
                  <w:marRight w:val="0"/>
                  <w:marTop w:val="0"/>
                  <w:marBottom w:val="0"/>
                  <w:divBdr>
                    <w:top w:val="none" w:sz="0" w:space="0" w:color="auto"/>
                    <w:left w:val="none" w:sz="0" w:space="0" w:color="auto"/>
                    <w:bottom w:val="none" w:sz="0" w:space="0" w:color="auto"/>
                    <w:right w:val="none" w:sz="0" w:space="0" w:color="auto"/>
                  </w:divBdr>
                  <w:divsChild>
                    <w:div w:id="9927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6008">
              <w:marLeft w:val="0"/>
              <w:marRight w:val="0"/>
              <w:marTop w:val="0"/>
              <w:marBottom w:val="0"/>
              <w:divBdr>
                <w:top w:val="none" w:sz="0" w:space="0" w:color="auto"/>
                <w:left w:val="none" w:sz="0" w:space="0" w:color="auto"/>
                <w:bottom w:val="none" w:sz="0" w:space="0" w:color="auto"/>
                <w:right w:val="none" w:sz="0" w:space="0" w:color="auto"/>
              </w:divBdr>
            </w:div>
          </w:divsChild>
        </w:div>
        <w:div w:id="859857463">
          <w:marLeft w:val="0"/>
          <w:marRight w:val="0"/>
          <w:marTop w:val="0"/>
          <w:marBottom w:val="0"/>
          <w:divBdr>
            <w:top w:val="none" w:sz="0" w:space="0" w:color="auto"/>
            <w:left w:val="none" w:sz="0" w:space="0" w:color="auto"/>
            <w:bottom w:val="none" w:sz="0" w:space="0" w:color="auto"/>
            <w:right w:val="none" w:sz="0" w:space="0" w:color="auto"/>
          </w:divBdr>
          <w:divsChild>
            <w:div w:id="630357888">
              <w:marLeft w:val="0"/>
              <w:marRight w:val="0"/>
              <w:marTop w:val="0"/>
              <w:marBottom w:val="0"/>
              <w:divBdr>
                <w:top w:val="none" w:sz="0" w:space="0" w:color="auto"/>
                <w:left w:val="none" w:sz="0" w:space="0" w:color="auto"/>
                <w:bottom w:val="none" w:sz="0" w:space="0" w:color="auto"/>
                <w:right w:val="none" w:sz="0" w:space="0" w:color="auto"/>
              </w:divBdr>
            </w:div>
            <w:div w:id="2005431881">
              <w:marLeft w:val="0"/>
              <w:marRight w:val="0"/>
              <w:marTop w:val="0"/>
              <w:marBottom w:val="0"/>
              <w:divBdr>
                <w:top w:val="none" w:sz="0" w:space="0" w:color="auto"/>
                <w:left w:val="none" w:sz="0" w:space="0" w:color="auto"/>
                <w:bottom w:val="none" w:sz="0" w:space="0" w:color="auto"/>
                <w:right w:val="none" w:sz="0" w:space="0" w:color="auto"/>
              </w:divBdr>
              <w:divsChild>
                <w:div w:id="1418406177">
                  <w:marLeft w:val="0"/>
                  <w:marRight w:val="0"/>
                  <w:marTop w:val="0"/>
                  <w:marBottom w:val="0"/>
                  <w:divBdr>
                    <w:top w:val="none" w:sz="0" w:space="0" w:color="auto"/>
                    <w:left w:val="none" w:sz="0" w:space="0" w:color="auto"/>
                    <w:bottom w:val="none" w:sz="0" w:space="0" w:color="auto"/>
                    <w:right w:val="none" w:sz="0" w:space="0" w:color="auto"/>
                  </w:divBdr>
                  <w:divsChild>
                    <w:div w:id="601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2422">
      <w:bodyDiv w:val="1"/>
      <w:marLeft w:val="0"/>
      <w:marRight w:val="0"/>
      <w:marTop w:val="0"/>
      <w:marBottom w:val="0"/>
      <w:divBdr>
        <w:top w:val="none" w:sz="0" w:space="0" w:color="auto"/>
        <w:left w:val="none" w:sz="0" w:space="0" w:color="auto"/>
        <w:bottom w:val="none" w:sz="0" w:space="0" w:color="auto"/>
        <w:right w:val="none" w:sz="0" w:space="0" w:color="auto"/>
      </w:divBdr>
    </w:div>
    <w:div w:id="1909195110">
      <w:bodyDiv w:val="1"/>
      <w:marLeft w:val="0"/>
      <w:marRight w:val="0"/>
      <w:marTop w:val="0"/>
      <w:marBottom w:val="0"/>
      <w:divBdr>
        <w:top w:val="none" w:sz="0" w:space="0" w:color="auto"/>
        <w:left w:val="none" w:sz="0" w:space="0" w:color="auto"/>
        <w:bottom w:val="none" w:sz="0" w:space="0" w:color="auto"/>
        <w:right w:val="none" w:sz="0" w:space="0" w:color="auto"/>
      </w:divBdr>
    </w:div>
    <w:div w:id="1914193971">
      <w:bodyDiv w:val="1"/>
      <w:marLeft w:val="0"/>
      <w:marRight w:val="0"/>
      <w:marTop w:val="0"/>
      <w:marBottom w:val="0"/>
      <w:divBdr>
        <w:top w:val="none" w:sz="0" w:space="0" w:color="auto"/>
        <w:left w:val="none" w:sz="0" w:space="0" w:color="auto"/>
        <w:bottom w:val="none" w:sz="0" w:space="0" w:color="auto"/>
        <w:right w:val="none" w:sz="0" w:space="0" w:color="auto"/>
      </w:divBdr>
    </w:div>
    <w:div w:id="1931035795">
      <w:bodyDiv w:val="1"/>
      <w:marLeft w:val="0"/>
      <w:marRight w:val="0"/>
      <w:marTop w:val="0"/>
      <w:marBottom w:val="0"/>
      <w:divBdr>
        <w:top w:val="none" w:sz="0" w:space="0" w:color="auto"/>
        <w:left w:val="none" w:sz="0" w:space="0" w:color="auto"/>
        <w:bottom w:val="none" w:sz="0" w:space="0" w:color="auto"/>
        <w:right w:val="none" w:sz="0" w:space="0" w:color="auto"/>
      </w:divBdr>
    </w:div>
    <w:div w:id="1933977444">
      <w:bodyDiv w:val="1"/>
      <w:marLeft w:val="0"/>
      <w:marRight w:val="0"/>
      <w:marTop w:val="0"/>
      <w:marBottom w:val="0"/>
      <w:divBdr>
        <w:top w:val="none" w:sz="0" w:space="0" w:color="auto"/>
        <w:left w:val="none" w:sz="0" w:space="0" w:color="auto"/>
        <w:bottom w:val="none" w:sz="0" w:space="0" w:color="auto"/>
        <w:right w:val="none" w:sz="0" w:space="0" w:color="auto"/>
      </w:divBdr>
    </w:div>
    <w:div w:id="1936665887">
      <w:bodyDiv w:val="1"/>
      <w:marLeft w:val="0"/>
      <w:marRight w:val="0"/>
      <w:marTop w:val="0"/>
      <w:marBottom w:val="0"/>
      <w:divBdr>
        <w:top w:val="none" w:sz="0" w:space="0" w:color="auto"/>
        <w:left w:val="none" w:sz="0" w:space="0" w:color="auto"/>
        <w:bottom w:val="none" w:sz="0" w:space="0" w:color="auto"/>
        <w:right w:val="none" w:sz="0" w:space="0" w:color="auto"/>
      </w:divBdr>
      <w:divsChild>
        <w:div w:id="2009824601">
          <w:marLeft w:val="0"/>
          <w:marRight w:val="0"/>
          <w:marTop w:val="0"/>
          <w:marBottom w:val="0"/>
          <w:divBdr>
            <w:top w:val="none" w:sz="0" w:space="0" w:color="auto"/>
            <w:left w:val="none" w:sz="0" w:space="0" w:color="auto"/>
            <w:bottom w:val="none" w:sz="0" w:space="0" w:color="auto"/>
            <w:right w:val="none" w:sz="0" w:space="0" w:color="auto"/>
          </w:divBdr>
          <w:divsChild>
            <w:div w:id="106313902">
              <w:marLeft w:val="0"/>
              <w:marRight w:val="0"/>
              <w:marTop w:val="0"/>
              <w:marBottom w:val="0"/>
              <w:divBdr>
                <w:top w:val="none" w:sz="0" w:space="0" w:color="auto"/>
                <w:left w:val="none" w:sz="0" w:space="0" w:color="auto"/>
                <w:bottom w:val="none" w:sz="0" w:space="0" w:color="auto"/>
                <w:right w:val="none" w:sz="0" w:space="0" w:color="auto"/>
              </w:divBdr>
              <w:divsChild>
                <w:div w:id="1993408819">
                  <w:marLeft w:val="0"/>
                  <w:marRight w:val="0"/>
                  <w:marTop w:val="0"/>
                  <w:marBottom w:val="0"/>
                  <w:divBdr>
                    <w:top w:val="none" w:sz="0" w:space="0" w:color="auto"/>
                    <w:left w:val="none" w:sz="0" w:space="0" w:color="auto"/>
                    <w:bottom w:val="none" w:sz="0" w:space="0" w:color="auto"/>
                    <w:right w:val="none" w:sz="0" w:space="0" w:color="auto"/>
                  </w:divBdr>
                  <w:divsChild>
                    <w:div w:id="1185095578">
                      <w:marLeft w:val="0"/>
                      <w:marRight w:val="0"/>
                      <w:marTop w:val="0"/>
                      <w:marBottom w:val="0"/>
                      <w:divBdr>
                        <w:top w:val="none" w:sz="0" w:space="0" w:color="auto"/>
                        <w:left w:val="none" w:sz="0" w:space="0" w:color="auto"/>
                        <w:bottom w:val="none" w:sz="0" w:space="0" w:color="auto"/>
                        <w:right w:val="none" w:sz="0" w:space="0" w:color="auto"/>
                      </w:divBdr>
                      <w:divsChild>
                        <w:div w:id="144978305">
                          <w:marLeft w:val="0"/>
                          <w:marRight w:val="0"/>
                          <w:marTop w:val="0"/>
                          <w:marBottom w:val="0"/>
                          <w:divBdr>
                            <w:top w:val="none" w:sz="0" w:space="0" w:color="auto"/>
                            <w:left w:val="none" w:sz="0" w:space="0" w:color="auto"/>
                            <w:bottom w:val="none" w:sz="0" w:space="0" w:color="auto"/>
                            <w:right w:val="none" w:sz="0" w:space="0" w:color="auto"/>
                          </w:divBdr>
                          <w:divsChild>
                            <w:div w:id="100146819">
                              <w:marLeft w:val="0"/>
                              <w:marRight w:val="0"/>
                              <w:marTop w:val="0"/>
                              <w:marBottom w:val="0"/>
                              <w:divBdr>
                                <w:top w:val="none" w:sz="0" w:space="0" w:color="auto"/>
                                <w:left w:val="none" w:sz="0" w:space="0" w:color="auto"/>
                                <w:bottom w:val="none" w:sz="0" w:space="0" w:color="auto"/>
                                <w:right w:val="none" w:sz="0" w:space="0" w:color="auto"/>
                              </w:divBdr>
                              <w:divsChild>
                                <w:div w:id="1028414117">
                                  <w:marLeft w:val="0"/>
                                  <w:marRight w:val="0"/>
                                  <w:marTop w:val="0"/>
                                  <w:marBottom w:val="0"/>
                                  <w:divBdr>
                                    <w:top w:val="none" w:sz="0" w:space="0" w:color="auto"/>
                                    <w:left w:val="none" w:sz="0" w:space="0" w:color="auto"/>
                                    <w:bottom w:val="none" w:sz="0" w:space="0" w:color="auto"/>
                                    <w:right w:val="none" w:sz="0" w:space="0" w:color="auto"/>
                                  </w:divBdr>
                                  <w:divsChild>
                                    <w:div w:id="411123384">
                                      <w:marLeft w:val="0"/>
                                      <w:marRight w:val="0"/>
                                      <w:marTop w:val="0"/>
                                      <w:marBottom w:val="0"/>
                                      <w:divBdr>
                                        <w:top w:val="none" w:sz="0" w:space="0" w:color="auto"/>
                                        <w:left w:val="none" w:sz="0" w:space="0" w:color="auto"/>
                                        <w:bottom w:val="none" w:sz="0" w:space="0" w:color="auto"/>
                                        <w:right w:val="none" w:sz="0" w:space="0" w:color="auto"/>
                                      </w:divBdr>
                                      <w:divsChild>
                                        <w:div w:id="1015182585">
                                          <w:marLeft w:val="0"/>
                                          <w:marRight w:val="0"/>
                                          <w:marTop w:val="0"/>
                                          <w:marBottom w:val="0"/>
                                          <w:divBdr>
                                            <w:top w:val="none" w:sz="0" w:space="0" w:color="auto"/>
                                            <w:left w:val="none" w:sz="0" w:space="0" w:color="auto"/>
                                            <w:bottom w:val="none" w:sz="0" w:space="0" w:color="auto"/>
                                            <w:right w:val="none" w:sz="0" w:space="0" w:color="auto"/>
                                          </w:divBdr>
                                          <w:divsChild>
                                            <w:div w:id="1344281019">
                                              <w:marLeft w:val="0"/>
                                              <w:marRight w:val="0"/>
                                              <w:marTop w:val="0"/>
                                              <w:marBottom w:val="0"/>
                                              <w:divBdr>
                                                <w:top w:val="none" w:sz="0" w:space="0" w:color="auto"/>
                                                <w:left w:val="none" w:sz="0" w:space="0" w:color="auto"/>
                                                <w:bottom w:val="none" w:sz="0" w:space="0" w:color="auto"/>
                                                <w:right w:val="none" w:sz="0" w:space="0" w:color="auto"/>
                                              </w:divBdr>
                                              <w:divsChild>
                                                <w:div w:id="691883796">
                                                  <w:marLeft w:val="0"/>
                                                  <w:marRight w:val="0"/>
                                                  <w:marTop w:val="0"/>
                                                  <w:marBottom w:val="0"/>
                                                  <w:divBdr>
                                                    <w:top w:val="none" w:sz="0" w:space="0" w:color="auto"/>
                                                    <w:left w:val="none" w:sz="0" w:space="0" w:color="auto"/>
                                                    <w:bottom w:val="none" w:sz="0" w:space="0" w:color="auto"/>
                                                    <w:right w:val="none" w:sz="0" w:space="0" w:color="auto"/>
                                                  </w:divBdr>
                                                  <w:divsChild>
                                                    <w:div w:id="266693047">
                                                      <w:marLeft w:val="0"/>
                                                      <w:marRight w:val="0"/>
                                                      <w:marTop w:val="0"/>
                                                      <w:marBottom w:val="0"/>
                                                      <w:divBdr>
                                                        <w:top w:val="none" w:sz="0" w:space="0" w:color="auto"/>
                                                        <w:left w:val="none" w:sz="0" w:space="0" w:color="auto"/>
                                                        <w:bottom w:val="none" w:sz="0" w:space="0" w:color="auto"/>
                                                        <w:right w:val="none" w:sz="0" w:space="0" w:color="auto"/>
                                                      </w:divBdr>
                                                      <w:divsChild>
                                                        <w:div w:id="221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666928">
      <w:bodyDiv w:val="1"/>
      <w:marLeft w:val="0"/>
      <w:marRight w:val="0"/>
      <w:marTop w:val="0"/>
      <w:marBottom w:val="0"/>
      <w:divBdr>
        <w:top w:val="none" w:sz="0" w:space="0" w:color="auto"/>
        <w:left w:val="none" w:sz="0" w:space="0" w:color="auto"/>
        <w:bottom w:val="none" w:sz="0" w:space="0" w:color="auto"/>
        <w:right w:val="none" w:sz="0" w:space="0" w:color="auto"/>
      </w:divBdr>
    </w:div>
    <w:div w:id="1938635294">
      <w:bodyDiv w:val="1"/>
      <w:marLeft w:val="0"/>
      <w:marRight w:val="0"/>
      <w:marTop w:val="0"/>
      <w:marBottom w:val="0"/>
      <w:divBdr>
        <w:top w:val="none" w:sz="0" w:space="0" w:color="auto"/>
        <w:left w:val="none" w:sz="0" w:space="0" w:color="auto"/>
        <w:bottom w:val="none" w:sz="0" w:space="0" w:color="auto"/>
        <w:right w:val="none" w:sz="0" w:space="0" w:color="auto"/>
      </w:divBdr>
    </w:div>
    <w:div w:id="1951932831">
      <w:bodyDiv w:val="1"/>
      <w:marLeft w:val="0"/>
      <w:marRight w:val="0"/>
      <w:marTop w:val="0"/>
      <w:marBottom w:val="0"/>
      <w:divBdr>
        <w:top w:val="none" w:sz="0" w:space="0" w:color="auto"/>
        <w:left w:val="none" w:sz="0" w:space="0" w:color="auto"/>
        <w:bottom w:val="none" w:sz="0" w:space="0" w:color="auto"/>
        <w:right w:val="none" w:sz="0" w:space="0" w:color="auto"/>
      </w:divBdr>
    </w:div>
    <w:div w:id="1996564886">
      <w:bodyDiv w:val="1"/>
      <w:marLeft w:val="0"/>
      <w:marRight w:val="0"/>
      <w:marTop w:val="0"/>
      <w:marBottom w:val="0"/>
      <w:divBdr>
        <w:top w:val="none" w:sz="0" w:space="0" w:color="auto"/>
        <w:left w:val="none" w:sz="0" w:space="0" w:color="auto"/>
        <w:bottom w:val="none" w:sz="0" w:space="0" w:color="auto"/>
        <w:right w:val="none" w:sz="0" w:space="0" w:color="auto"/>
      </w:divBdr>
    </w:div>
    <w:div w:id="2021731550">
      <w:bodyDiv w:val="1"/>
      <w:marLeft w:val="0"/>
      <w:marRight w:val="0"/>
      <w:marTop w:val="0"/>
      <w:marBottom w:val="0"/>
      <w:divBdr>
        <w:top w:val="none" w:sz="0" w:space="0" w:color="auto"/>
        <w:left w:val="none" w:sz="0" w:space="0" w:color="auto"/>
        <w:bottom w:val="none" w:sz="0" w:space="0" w:color="auto"/>
        <w:right w:val="none" w:sz="0" w:space="0" w:color="auto"/>
      </w:divBdr>
    </w:div>
    <w:div w:id="2031561580">
      <w:bodyDiv w:val="1"/>
      <w:marLeft w:val="0"/>
      <w:marRight w:val="0"/>
      <w:marTop w:val="0"/>
      <w:marBottom w:val="0"/>
      <w:divBdr>
        <w:top w:val="none" w:sz="0" w:space="0" w:color="auto"/>
        <w:left w:val="none" w:sz="0" w:space="0" w:color="auto"/>
        <w:bottom w:val="none" w:sz="0" w:space="0" w:color="auto"/>
        <w:right w:val="none" w:sz="0" w:space="0" w:color="auto"/>
      </w:divBdr>
    </w:div>
    <w:div w:id="2034065642">
      <w:bodyDiv w:val="1"/>
      <w:marLeft w:val="0"/>
      <w:marRight w:val="0"/>
      <w:marTop w:val="0"/>
      <w:marBottom w:val="0"/>
      <w:divBdr>
        <w:top w:val="none" w:sz="0" w:space="0" w:color="auto"/>
        <w:left w:val="none" w:sz="0" w:space="0" w:color="auto"/>
        <w:bottom w:val="none" w:sz="0" w:space="0" w:color="auto"/>
        <w:right w:val="none" w:sz="0" w:space="0" w:color="auto"/>
      </w:divBdr>
    </w:div>
    <w:div w:id="2049337347">
      <w:bodyDiv w:val="1"/>
      <w:marLeft w:val="0"/>
      <w:marRight w:val="0"/>
      <w:marTop w:val="0"/>
      <w:marBottom w:val="0"/>
      <w:divBdr>
        <w:top w:val="none" w:sz="0" w:space="0" w:color="auto"/>
        <w:left w:val="none" w:sz="0" w:space="0" w:color="auto"/>
        <w:bottom w:val="none" w:sz="0" w:space="0" w:color="auto"/>
        <w:right w:val="none" w:sz="0" w:space="0" w:color="auto"/>
      </w:divBdr>
    </w:div>
    <w:div w:id="2097820238">
      <w:bodyDiv w:val="1"/>
      <w:marLeft w:val="0"/>
      <w:marRight w:val="0"/>
      <w:marTop w:val="0"/>
      <w:marBottom w:val="0"/>
      <w:divBdr>
        <w:top w:val="none" w:sz="0" w:space="0" w:color="auto"/>
        <w:left w:val="none" w:sz="0" w:space="0" w:color="auto"/>
        <w:bottom w:val="none" w:sz="0" w:space="0" w:color="auto"/>
        <w:right w:val="none" w:sz="0" w:space="0" w:color="auto"/>
      </w:divBdr>
    </w:div>
    <w:div w:id="2134594568">
      <w:bodyDiv w:val="1"/>
      <w:marLeft w:val="0"/>
      <w:marRight w:val="0"/>
      <w:marTop w:val="0"/>
      <w:marBottom w:val="0"/>
      <w:divBdr>
        <w:top w:val="none" w:sz="0" w:space="0" w:color="auto"/>
        <w:left w:val="none" w:sz="0" w:space="0" w:color="auto"/>
        <w:bottom w:val="none" w:sz="0" w:space="0" w:color="auto"/>
        <w:right w:val="none" w:sz="0" w:space="0" w:color="auto"/>
      </w:divBdr>
    </w:div>
    <w:div w:id="214672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783500-1F54-475E-A36C-EB8306DC9754}">
  <we:reference id="WA104382081" version="1.55.1.0" store="Omex"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Pas13</b:Tag>
    <b:SourceType>ConferenceProceedings</b:SourceType>
    <b:Guid>{7B8E2703-017A-428B-BF94-5CBC542818D2}</b:Guid>
    <b:Author>
      <b:Author>
        <b:NameList>
          <b:Person>
            <b:Last>Pascanu</b:Last>
            <b:First>R.</b:First>
          </b:Person>
          <b:Person>
            <b:Last>Mikolov</b:Last>
            <b:First>T.</b:First>
          </b:Person>
          <b:Person>
            <b:Last>Bengio</b:Last>
            <b:First>Y.</b:First>
          </b:Person>
        </b:NameList>
      </b:Author>
    </b:Author>
    <b:Title>On the difficulty of training recurrent neural networks.</b:Title>
    <b:Year>2013</b:Year>
    <b:ConferenceName>Proceedings of the 30th International Conference on Machine Learning (ICML-13)</b:ConferenceName>
    <b:RefOrder>2</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12</b:RefOrder>
  </b:Source>
  <b:Source>
    <b:Tag>Raf20</b:Tag>
    <b:SourceType>JournalArticle</b:SourceType>
    <b:Guid>{48CBDED6-541E-430C-B189-6A1B17AA7EB3}</b:Guid>
    <b:Title>Exploring the Limits of Transfer Learning with a Unified Text-to-Text Transformer.</b:Title>
    <b:Pages>1-67</b:Pages>
    <b:Year>2020</b:Year>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Zhou</b:Last>
            <b:First>Y.</b:First>
          </b:Person>
          <b:Person>
            <b:Last>Li</b:Last>
            <b:First>W.</b:First>
          </b:Person>
          <b:Person>
            <b:Last>Liu</b:Last>
            <b:First>P.</b:First>
            <b:Middle>J.</b:Middle>
          </b:Person>
        </b:NameList>
      </b:Author>
    </b:Author>
    <b:JournalName>Journal of Machine Learning Research</b:JournalName>
    <b:Volume>21</b:Volume>
    <b:Issue>140</b:Issue>
    <b:RefOrder>3</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Guid>{2C6AAEF5-307E-4E9C-9DF0-8B569FBEE2FC}</b:Guid>
    <b:PublicationTitle>arXiv preprint</b:PublicationTitle>
    <b:RefOrder>4</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1</b:RefOrder>
  </b:Source>
  <b:Source>
    <b:Tag>Liu19</b:Tag>
    <b:SourceType>JournalArticle</b:SourceType>
    <b:Guid>{39233BF8-02B3-448F-A6EB-EE04ACE2BE3C}</b:Guid>
    <b:Title>RoBERTa: A Robustly Optimized BERT Pretraining Approach</b:Title>
    <b:Year>2019</b:Year>
    <b:Month>July</b:Month>
    <b:Day>26</b:Day>
    <b:URL>http://arxiv.org/abs/1907.11692v1</b:URL>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Levy</b:Last>
            <b:First>O.</b:First>
          </b:Person>
          <b:Person>
            <b:Last>Lewis</b:Last>
            <b:First>M.</b:First>
          </b:Person>
          <b:Person>
            <b:Last>Zettlemoyer</b:Last>
            <b:First>L.</b:First>
          </b:Person>
          <b:Person>
            <b:Last>Stoyanov</b:Last>
            <b:First>V.</b:First>
          </b:Person>
        </b:NameList>
      </b:Author>
    </b:Author>
    <b:City>Seattlr</b:City>
    <b:Publisher>Paul G. Allen School of Computer Science &amp; Engineering, University of Washington</b:Publisher>
    <b:StandardNumber>arXiv:1907.11692v1  [cs.CL]</b:StandardNumber>
    <b:JournalName>arXiv preprint</b:JournalName>
    <b:RefOrder>16</b:RefOrder>
  </b:Source>
  <b:Source>
    <b:Tag>LuJ19</b:Tag>
    <b:SourceType>JournalArticle</b:SourceType>
    <b:Guid>{A7FCA3B4-CA53-494F-87C7-B014E782AC49}</b:Guid>
    <b:Author>
      <b:Author>
        <b:NameList>
          <b:Person>
            <b:Last>Lu</b:Last>
            <b:First>J.</b:First>
          </b:Person>
          <b:Person>
            <b:Last>Batra</b:Last>
            <b:First>D.</b:First>
          </b:Person>
          <b:Person>
            <b:Last>Parikh</b:Last>
            <b:First>D.</b:First>
          </b:Person>
          <b:Person>
            <b:Last>Lee</b:Last>
            <b:First>S.</b:First>
          </b:Person>
        </b:NameList>
      </b:Author>
    </b:Author>
    <b:Title>VilBERT: Pretraining Task-Agnostic Visiolinguistic Representations for Vision-and-Language Tasks</b:Title>
    <b:Year>2019</b:Year>
    <b:JournalName>Advances in Neural Information Processing Systems</b:JournalName>
    <b:RefOrder>17</b:RefOrder>
  </b:Source>
  <b:Source>
    <b:Tag>Pas19</b:Tag>
    <b:SourceType>JournalArticle</b:SourceType>
    <b:Guid>{AB1CEA5A-C4FD-4FDD-B2DC-647E912C4BC8}</b:Guid>
    <b:Title>PyTorch: An imperative style, high-performance deep learning library</b:Title>
    <b:Pages>8024–8035</b:Pages>
    <b:Year>2019</b:Year>
    <b:Author>
      <b:Author>
        <b:NameList>
          <b:Person>
            <b:Last>Paszke</b:Last>
            <b:First>A.</b:First>
          </b:Person>
          <b:Person>
            <b:Last>Gross</b:Last>
            <b:First>S.</b:First>
          </b:Person>
          <b:Person>
            <b:Last>Massa</b:Last>
            <b:First>F.</b:First>
          </b:Person>
          <b:Person>
            <b:Last>Lerer</b:Last>
            <b:First>A.</b:First>
          </b:Person>
          <b:Person>
            <b:Last>Bradbury</b:Last>
            <b:First>J.</b:First>
          </b:Person>
          <b:Person>
            <b:Last>Chanan</b:Last>
            <b:First>G.</b:First>
          </b:Person>
          <b:Person>
            <b:Last>Chintala</b:Last>
            <b:First>S.</b:First>
          </b:Person>
        </b:NameList>
      </b:Author>
    </b:Author>
    <b:JournalName>Information Processing Systems</b:JournalName>
    <b:Volume>32</b:Volume>
    <b:RefOrder>8</b:RefOrder>
  </b:Source>
  <b:Source>
    <b:Tag>How18</b:Tag>
    <b:SourceType>JournalArticle</b:SourceType>
    <b:Guid>{17B643B1-CD56-4E5F-9839-9C2177183E73}</b:Guid>
    <b:Author>
      <b:Author>
        <b:NameList>
          <b:Person>
            <b:Last>Howard</b:Last>
            <b:First>J.</b:First>
          </b:Person>
          <b:Person>
            <b:Last>Ruder</b:Last>
            <b:First>S.</b:First>
          </b:Person>
        </b:NameList>
      </b:Author>
    </b:Author>
    <b:Title>Universal Language Model Fine-tuning for Text Classification</b:Title>
    <b:Year>2018</b:Year>
    <b:StandardNumber>arXiv:1801.06146</b:StandardNumber>
    <b:JournalName>arXiv preprint</b:JournalName>
    <b:RefOrder>10</b:RefOrder>
  </b:Source>
  <b:Source>
    <b:Tag>Rud16</b:Tag>
    <b:SourceType>JournalArticle</b:SourceType>
    <b:Guid>{AD098F61-88D7-4825-8E82-99B13476C20E}</b:Guid>
    <b:Title>An overview of gradient descent optimization algorithms</b:Title>
    <b:Year>2016</b:Year>
    <b:Author>
      <b:Author>
        <b:NameList>
          <b:Person>
            <b:Last>Ruder</b:Last>
            <b:First>S.</b:First>
          </b:Person>
        </b:NameList>
      </b:Author>
    </b:Author>
    <b:StandardNumber>arXiv:1609.04747.</b:StandardNumber>
    <b:JournalName>arXiv preprint</b:JournalName>
    <b:RefOrder>11</b:RefOrder>
  </b:Source>
  <b:Source>
    <b:Tag>Hua19</b:Tag>
    <b:SourceType>JournalArticle</b:SourceType>
    <b:Guid>{E7733677-1C00-4113-AE1C-412183E37CFC}</b:Guid>
    <b:Author>
      <b:Author>
        <b:NameList>
          <b:Person>
            <b:Last>Huang</b:Last>
            <b:First>L.</b:First>
          </b:Person>
          <b:Person>
            <b:Last>Vaswani</b:Last>
            <b:First>A.</b:First>
          </b:Person>
          <b:Person>
            <b:Last>Uszkoreit</b:Last>
            <b:First>J.,</b:First>
            <b:Middle>Shazeer, N.</b:Middle>
          </b:Person>
          <b:Person>
            <b:Last>Simon</b:Last>
            <b:First>I.</b:First>
          </b:Person>
          <b:Person>
            <b:Last>Hawthorne</b:Last>
            <b:First>C.</b:First>
          </b:Person>
          <b:Person>
            <b:Last>Dai</b:Last>
            <b:First>A.</b:First>
            <b:Middle>M.</b:Middle>
          </b:Person>
        </b:NameList>
      </b:Author>
    </b:Author>
    <b:Title>Music transformer: Generating music with long-term structure</b:Title>
    <b:Year>2019</b:Year>
    <b:StandardNumber>arXiv:1809.04281.</b:StandardNumber>
    <b:JournalName>arXiv preprint</b:JournalName>
    <b:RefOrder>18</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19</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7</b:RefOrder>
  </b:Source>
  <b:Source>
    <b:Tag>Pyk24</b:Tag>
    <b:SourceType>DocumentFromInternetSite</b:SourceType>
    <b:Guid>{06DF361F-5EF4-4B8E-83D8-3B66DE812C6C}</b:Guid>
    <b:Title>Understanding TPUs vs GPUs in AI: A Comprehensive Guide</b:Title>
    <b:Year>2024</b:Year>
    <b:InternetSiteTitle>Datacamp Blog</b:InternetSiteTitle>
    <b:Month>May</b:Month>
    <b:Day>30</b:Day>
    <b:URL>https://www.datacamp.com/blog/tpu-vs-gpu-ai</b:URL>
    <b:Author>
      <b:Author>
        <b:NameList>
          <b:Person>
            <b:Last>Pykes</b:Last>
            <b:First>K.</b:First>
          </b:Person>
        </b:NameList>
      </b:Author>
    </b:Author>
    <b:YearAccessed>2024</b:YearAccessed>
    <b:MonthAccessed>October</b:MonthAccessed>
    <b:DayAccessed>02</b:DayAccessed>
    <b:RefOrder>13</b:RefOrder>
  </b:Source>
  <b:Source>
    <b:Tag>Jou17</b:Tag>
    <b:SourceType>ConferenceProceedings</b:SourceType>
    <b:Guid>{49EBF432-10C9-4CD3-A785-B31A5E137666}</b:Guid>
    <b:Author>
      <b:Author>
        <b:NameList>
          <b:Person>
            <b:Last>Jouppi</b:Last>
            <b:First>N.</b:First>
            <b:Middle>P.</b:Middle>
          </b:Person>
          <b:Person>
            <b:Last>Young</b:Last>
            <b:First>C.</b:First>
          </b:Person>
          <b:Person>
            <b:Last>Patil</b:Last>
            <b:First>N.</b:First>
          </b:Person>
          <b:Person>
            <b:Last>Patterson</b:Last>
            <b:First>D.</b:First>
          </b:Person>
          <b:Person>
            <b:Last>Agrawal</b:Last>
            <b:First>G.</b:First>
          </b:Person>
          <b:Person>
            <b:Last>Bajwa</b:Last>
            <b:First>R.</b:First>
          </b:Person>
          <b:Person>
            <b:Last>Hennessy</b:Last>
            <b:First>J.</b:First>
          </b:Person>
        </b:NameList>
      </b:Author>
    </b:Author>
    <b:Title>In-datacenter performance analysis of a tensor processing unit</b:Title>
    <b:Year>2017</b:Year>
    <b:Pages>1–12</b:Pages>
    <b:ConferenceName>roceedings of the 44th Annual International Symposium on Computer Architecture (ISCA)</b:ConferenceName>
    <b:Publisher>Proceedings of the 44th Annual International Symposium on Computer Architecture (ISCA)</b:Publisher>
    <b:DOI>10.1145/3079856.3080246</b:DOI>
    <b:RefOrder>14</b:RefOrder>
  </b:Source>
  <b:Source>
    <b:Tag>Ped11</b:Tag>
    <b:SourceType>ArticleInAPeriodical</b:SourceType>
    <b:Guid>{7EA69329-9D75-4177-9D5D-5B52ECE92859}</b:Guid>
    <b:Author>
      <b:Author>
        <b:NameList>
          <b:Person>
            <b:Last>Pedregosa</b:Last>
            <b:First>F.</b:First>
          </b:Person>
          <b:Person>
            <b:Last>Varoquaux</b:Last>
            <b:First>G.</b:First>
          </b:Person>
          <b:Person>
            <b:Last>Gramfort</b:Last>
            <b:First>A.</b:First>
          </b:Person>
          <b:Person>
            <b:Last>Michel</b:Last>
            <b:First>B.</b:First>
          </b:Person>
          <b:Person>
            <b:Last>Thirion</b:Last>
            <b:First>B</b:First>
          </b:Person>
          <b:Person>
            <b:Last>O.</b:Last>
            <b:First>Grisel</b:First>
          </b:Person>
          <b:Person>
            <b:Last>Duchesnay</b:Last>
            <b:First>E.</b:First>
          </b:Person>
        </b:NameList>
      </b:Author>
    </b:Author>
    <b:Title>Scikit-learn: Machine learning in Python</b:Title>
    <b:PeriodicalTitle>Journal of Machine Learning Research</b:PeriodicalTitle>
    <b:Year>2011</b:Year>
    <b:Pages>2825–2830</b:Pages>
    <b:Volume>12</b:Volume>
    <b:RefOrder>15</b:RefOrder>
  </b:Source>
  <b:Source>
    <b:Tag>Aba16</b:Tag>
    <b:SourceType>ConferenceProceedings</b:SourceType>
    <b:Guid>{899F95AD-438F-45C2-951A-326CD6DD5C08}</b:Guid>
    <b:Author>
      <b:Author>
        <b:NameList>
          <b:Person>
            <b:Last>Abadi</b:Last>
            <b:First>M.</b:First>
          </b:Person>
          <b:Person>
            <b:Last>Barham</b:Last>
            <b:First>P.</b:First>
          </b:Person>
          <b:Person>
            <b:Last>Chen</b:Last>
            <b:First>J.</b:First>
          </b:Person>
          <b:Person>
            <b:Last>Chen</b:Last>
            <b:First>Z.</b:First>
          </b:Person>
          <b:Person>
            <b:Last>Davis</b:Last>
            <b:First>A.</b:First>
          </b:Person>
          <b:Person>
            <b:Last>Dean</b:Last>
            <b:First>J.</b:First>
          </b:Person>
          <b:Person>
            <b:Last>Kudlur</b:Last>
            <b:First>M.</b:First>
          </b:Person>
        </b:NameList>
      </b:Author>
    </b:Author>
    <b:Title>TensorFlow: A system for large-scale machine learning</b:Title>
    <b:Year>2016</b:Year>
    <b:Pages>265-283</b:Pages>
    <b:ConferenceName>12th {USENIX} Symposium on Operating Systems Design and Implementation {OSDI}</b:ConferenceName>
    <b:RefOrder>9</b:RefOrder>
  </b:Source>
  <b:Source>
    <b:Tag>Bro201</b:Tag>
    <b:SourceType>JournalArticle</b:SourceType>
    <b:Guid>{F9F43036-A1CB-4532-AE0D-12508E0D8F12}</b:Guid>
    <b:Author>
      <b:Author>
        <b:NameList>
          <b:Person>
            <b:Last>Brown</b:Last>
            <b:First>T.</b:First>
            <b:Middle>B.</b:Middle>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Title>Language Models are Few-Shot Learners</b:Title>
    <b:Year>2020</b:Year>
    <b:StandardNumber>arXiv:2005.14165</b:StandardNumber>
    <b:JournalName>arXiv preprint</b:JournalName>
    <b:RefOrder>6</b:RefOrder>
  </b:Source>
  <b:Source>
    <b:Tag>Rad19</b:Tag>
    <b:SourceType>DocumentFromInternetSite</b:SourceType>
    <b:Guid>{25F03255-A09A-4A1C-B43F-C9055B4E7E60}</b:Guid>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Title>Language Models are Unsupervised Multitask Learners</b:Title>
    <b:Year>2019</b:Year>
    <b:InternetSiteTitle>OpenAI blog</b:InternetSiteTitle>
    <b:RefOrder>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cac1967-dd4a-4e16-9d32-af0b3f9f0fa5">
      <Terms xmlns="http://schemas.microsoft.com/office/infopath/2007/PartnerControls"/>
    </lcf76f155ced4ddcb4097134ff3c332f>
    <TaxCatchAll xmlns="8428d14a-6ee5-4069-bed7-faac44f3981b" xsi:nil="true"/>
    <DOI xmlns="5cac1967-dd4a-4e16-9d32-af0b3f9f0fa5">DOI: </DOI>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E96A1B-3054-445C-A851-77873574B5F0}">
  <ds:schemaRefs>
    <ds:schemaRef ds:uri="http://schemas.openxmlformats.org/officeDocument/2006/bibliography"/>
  </ds:schemaRefs>
</ds:datastoreItem>
</file>

<file path=customXml/itemProps2.xml><?xml version="1.0" encoding="utf-8"?>
<ds:datastoreItem xmlns:ds="http://schemas.openxmlformats.org/officeDocument/2006/customXml" ds:itemID="{2A606169-2BD6-453F-B8BD-E195ADC1259F}">
  <ds:schemaRefs>
    <ds:schemaRef ds:uri="http://schemas.microsoft.com/office/2006/metadata/properties"/>
    <ds:schemaRef ds:uri="http://schemas.microsoft.com/office/infopath/2007/PartnerControls"/>
    <ds:schemaRef ds:uri="5cac1967-dd4a-4e16-9d32-af0b3f9f0fa5"/>
    <ds:schemaRef ds:uri="8428d14a-6ee5-4069-bed7-faac44f3981b"/>
  </ds:schemaRefs>
</ds:datastoreItem>
</file>

<file path=customXml/itemProps3.xml><?xml version="1.0" encoding="utf-8"?>
<ds:datastoreItem xmlns:ds="http://schemas.openxmlformats.org/officeDocument/2006/customXml" ds:itemID="{B353028D-D1BA-4EC5-ABFD-7BCEB35B4837}">
  <ds:schemaRefs>
    <ds:schemaRef ds:uri="http://schemas.microsoft.com/sharepoint/v3/contenttype/forms"/>
  </ds:schemaRefs>
</ds:datastoreItem>
</file>

<file path=customXml/itemProps4.xml><?xml version="1.0" encoding="utf-8"?>
<ds:datastoreItem xmlns:ds="http://schemas.openxmlformats.org/officeDocument/2006/customXml" ds:itemID="{A52540F6-DA04-4BD7-AF8C-DD6C5B821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Template>
  <TotalTime>1</TotalTime>
  <Pages>1</Pages>
  <Words>5188</Words>
  <Characters>33988</Characters>
  <Application>Microsoft Office Word</Application>
  <DocSecurity>0</DocSecurity>
  <Lines>738</Lines>
  <Paragraphs>430</Paragraphs>
  <ScaleCrop>false</ScaleCrop>
  <HeadingPairs>
    <vt:vector size="2" baseType="variant">
      <vt:variant>
        <vt:lpstr>Title</vt:lpstr>
      </vt:variant>
      <vt:variant>
        <vt:i4>1</vt:i4>
      </vt:variant>
    </vt:vector>
  </HeadingPairs>
  <TitlesOfParts>
    <vt:vector size="1" baseType="lpstr">
      <vt:lpstr>Hugging Face Diffusers  - Chapter 01</vt:lpstr>
    </vt:vector>
  </TitlesOfParts>
  <Company>DOI: 10.22541/au.173627631.17676163/v1</Company>
  <LinksUpToDate>false</LinksUpToDate>
  <CharactersWithSpaces>38746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Hugging Face Diffusers  - Chapter 01</dc:title>
  <dc:subject/>
  <dc:creator>Paulo H. Leocadio | https://orcid.org/0000-0002-4992-4541</dc:creator>
  <cp:keywords/>
  <dc:description/>
  <cp:lastModifiedBy>Ritika Arora</cp:lastModifiedBy>
  <cp:revision>3</cp:revision>
  <dcterms:created xsi:type="dcterms:W3CDTF">2025-07-01T10:00:00Z</dcterms:created>
  <dcterms:modified xsi:type="dcterms:W3CDTF">2025-07-01T10:00:00Z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MediaServiceImageTags">
    <vt:lpwstr/>
  </property>
  <property fmtid="{D5CDD505-2E9C-101B-9397-08002B2CF9AE}" pid="4" name="GrammarlyDocumentId">
    <vt:lpwstr>2dddd879-7d01-4ae0-9c49-f1141952ca56</vt:lpwstr>
  </property>
</Properties>
</file>